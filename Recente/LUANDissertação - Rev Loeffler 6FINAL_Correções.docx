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7EC" w:rsidRPr="002A67A0" w:rsidRDefault="007A67EC" w:rsidP="002A0ABC">
      <w:pPr>
        <w:pStyle w:val="Ttulo"/>
      </w:pPr>
      <w:r w:rsidRPr="002A67A0">
        <w:t>UNIVERSIDADE FEDERAL DO ESPÍRITO SANTO</w:t>
      </w:r>
    </w:p>
    <w:p w:rsidR="007A67EC" w:rsidRPr="002A67A0" w:rsidRDefault="007A67EC" w:rsidP="002A0ABC">
      <w:pPr>
        <w:pStyle w:val="Ttulo"/>
      </w:pPr>
    </w:p>
    <w:p w:rsidR="007A67EC" w:rsidRPr="002A67A0" w:rsidRDefault="007A67EC" w:rsidP="002A0ABC">
      <w:pPr>
        <w:pStyle w:val="Ttulo"/>
      </w:pPr>
      <w:r w:rsidRPr="002A67A0">
        <w:t>CENTRO TECNOLÓGICO</w:t>
      </w:r>
    </w:p>
    <w:p w:rsidR="007A67EC" w:rsidRPr="002A67A0" w:rsidRDefault="007A67EC" w:rsidP="002A0ABC">
      <w:pPr>
        <w:pStyle w:val="Ttulo"/>
      </w:pPr>
    </w:p>
    <w:p w:rsidR="007A67EC" w:rsidRPr="002A67A0" w:rsidRDefault="007A67EC" w:rsidP="002A0ABC">
      <w:pPr>
        <w:pStyle w:val="Ttulo"/>
      </w:pPr>
      <w:r w:rsidRPr="002A67A0">
        <w:t>DEPARTAMENTO DE ENGENHARIA MECÂNICA</w:t>
      </w:r>
    </w:p>
    <w:p w:rsidR="007A67EC" w:rsidRPr="002A67A0" w:rsidRDefault="007A67EC" w:rsidP="002A0ABC">
      <w:pPr>
        <w:pStyle w:val="Ttulo"/>
      </w:pPr>
    </w:p>
    <w:p w:rsidR="007A67EC" w:rsidRPr="002A67A0" w:rsidRDefault="007A67EC" w:rsidP="002A0ABC">
      <w:pPr>
        <w:pStyle w:val="Ttulo"/>
      </w:pPr>
      <w:r w:rsidRPr="002A67A0">
        <w:t>PROGRAMA DE PÓS-GRADUAÇÃO EM ENGENHARIA MECÂNICA</w:t>
      </w:r>
    </w:p>
    <w:p w:rsidR="007A67EC" w:rsidRPr="002A67A0" w:rsidRDefault="007A67EC" w:rsidP="002A0ABC">
      <w:pPr>
        <w:pStyle w:val="Ttulo"/>
        <w:rPr>
          <w:sz w:val="23"/>
          <w:szCs w:val="23"/>
        </w:rPr>
      </w:pPr>
    </w:p>
    <w:p w:rsidR="007A67EC" w:rsidRPr="002A67A0" w:rsidRDefault="007A67EC" w:rsidP="002A0ABC">
      <w:pPr>
        <w:pStyle w:val="Ttulo"/>
        <w:rPr>
          <w:sz w:val="23"/>
          <w:szCs w:val="23"/>
        </w:rPr>
      </w:pPr>
    </w:p>
    <w:p w:rsidR="007A67EC" w:rsidRPr="002A67A0" w:rsidRDefault="007A67EC" w:rsidP="002A0ABC">
      <w:pPr>
        <w:pStyle w:val="Ttulo"/>
        <w:rPr>
          <w:sz w:val="23"/>
          <w:szCs w:val="23"/>
        </w:rPr>
      </w:pPr>
    </w:p>
    <w:p w:rsidR="007A67EC" w:rsidRPr="002A67A0" w:rsidRDefault="007A67EC" w:rsidP="007A67EC">
      <w:pPr>
        <w:pStyle w:val="Default"/>
        <w:jc w:val="center"/>
        <w:rPr>
          <w:sz w:val="23"/>
          <w:szCs w:val="23"/>
        </w:rPr>
      </w:pPr>
      <w:bookmarkStart w:id="0" w:name="_GoBack"/>
      <w:bookmarkEnd w:id="0"/>
    </w:p>
    <w:p w:rsidR="007A67EC" w:rsidRPr="002A67A0" w:rsidRDefault="007A67EC" w:rsidP="007A67EC">
      <w:pPr>
        <w:pStyle w:val="Default"/>
        <w:jc w:val="center"/>
        <w:rPr>
          <w:sz w:val="23"/>
          <w:szCs w:val="23"/>
        </w:rPr>
      </w:pPr>
    </w:p>
    <w:p w:rsidR="007A67EC" w:rsidRPr="002A67A0" w:rsidRDefault="007A67EC" w:rsidP="007A67EC">
      <w:pPr>
        <w:pStyle w:val="Default"/>
        <w:jc w:val="center"/>
        <w:rPr>
          <w:sz w:val="23"/>
          <w:szCs w:val="23"/>
        </w:rPr>
      </w:pPr>
    </w:p>
    <w:p w:rsidR="007A67EC" w:rsidRPr="002A67A0" w:rsidRDefault="007A67EC" w:rsidP="007A67EC">
      <w:pPr>
        <w:pStyle w:val="Default"/>
        <w:jc w:val="center"/>
        <w:rPr>
          <w:sz w:val="23"/>
          <w:szCs w:val="23"/>
        </w:rPr>
      </w:pPr>
    </w:p>
    <w:p w:rsidR="007A67EC" w:rsidRPr="002A67A0" w:rsidRDefault="007A67EC" w:rsidP="009F58F6">
      <w:pPr>
        <w:pStyle w:val="Ttulo"/>
      </w:pPr>
      <w:r w:rsidRPr="002A67A0">
        <w:t>LUAN HENRIQUE SIRTOLI</w:t>
      </w: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sz w:val="23"/>
          <w:szCs w:val="23"/>
        </w:rPr>
      </w:pPr>
    </w:p>
    <w:p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rsidR="007A67EC" w:rsidRPr="002A67A0" w:rsidRDefault="007A67EC" w:rsidP="009F58F6">
      <w:pPr>
        <w:pStyle w:val="Ttulo"/>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sz w:val="23"/>
          <w:szCs w:val="23"/>
        </w:rPr>
      </w:pPr>
    </w:p>
    <w:p w:rsidR="007A67EC" w:rsidRPr="009F58F6" w:rsidRDefault="007A67EC" w:rsidP="009F58F6">
      <w:pPr>
        <w:pStyle w:val="Ttulo"/>
      </w:pPr>
    </w:p>
    <w:p w:rsidR="007A67EC" w:rsidRPr="009F58F6" w:rsidRDefault="007A67EC" w:rsidP="009F58F6">
      <w:pPr>
        <w:pStyle w:val="Ttulo"/>
      </w:pPr>
      <w:r w:rsidRPr="009F58F6">
        <w:t>VITÓRIA-ES</w:t>
      </w:r>
    </w:p>
    <w:p w:rsidR="007A67EC" w:rsidRPr="009F58F6" w:rsidRDefault="007A67EC" w:rsidP="009F58F6">
      <w:pPr>
        <w:pStyle w:val="Ttulo"/>
      </w:pPr>
    </w:p>
    <w:p w:rsidR="002A0ABC" w:rsidRPr="002A0ABC" w:rsidRDefault="002A67A0" w:rsidP="002A0ABC">
      <w:pPr>
        <w:pStyle w:val="Ttulo"/>
      </w:pPr>
      <w:r w:rsidRPr="009F58F6">
        <w:t>2020</w:t>
      </w:r>
    </w:p>
    <w:p w:rsidR="007A67EC" w:rsidRPr="002A67A0" w:rsidRDefault="007A67EC" w:rsidP="009F58F6">
      <w:pPr>
        <w:pStyle w:val="Ttulo"/>
      </w:pPr>
      <w:r w:rsidRPr="002A67A0">
        <w:lastRenderedPageBreak/>
        <w:t>LUAN HENRIQUE SIRTOLI</w:t>
      </w: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7A67EC" w:rsidRPr="002A67A0" w:rsidRDefault="007A67EC" w:rsidP="009F58F6">
      <w:pPr>
        <w:pStyle w:val="Ttulo"/>
      </w:pPr>
    </w:p>
    <w:p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2A0ABC">
      <w:pPr>
        <w:pStyle w:val="Default"/>
        <w:jc w:val="center"/>
        <w:rPr>
          <w:sz w:val="23"/>
          <w:szCs w:val="23"/>
        </w:rPr>
      </w:pPr>
    </w:p>
    <w:p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rsidR="007A67EC" w:rsidRPr="002A67A0" w:rsidRDefault="007A67EC" w:rsidP="007A67EC">
      <w:pPr>
        <w:pStyle w:val="Default"/>
        <w:ind w:left="4253"/>
        <w:jc w:val="both"/>
        <w:rPr>
          <w:sz w:val="20"/>
          <w:szCs w:val="20"/>
        </w:rPr>
      </w:pPr>
    </w:p>
    <w:p w:rsidR="007A67EC" w:rsidRPr="002A67A0" w:rsidRDefault="007A67EC" w:rsidP="007A67EC">
      <w:pPr>
        <w:pStyle w:val="Default"/>
        <w:ind w:left="4253"/>
        <w:jc w:val="both"/>
        <w:rPr>
          <w:sz w:val="20"/>
          <w:szCs w:val="20"/>
        </w:rPr>
      </w:pPr>
    </w:p>
    <w:p w:rsidR="007A67EC" w:rsidRPr="002A67A0" w:rsidRDefault="007A67EC" w:rsidP="007A67EC">
      <w:pPr>
        <w:pStyle w:val="Default"/>
        <w:ind w:left="4253"/>
        <w:rPr>
          <w:sz w:val="20"/>
          <w:szCs w:val="20"/>
        </w:rPr>
      </w:pPr>
      <w:r w:rsidRPr="002A67A0">
        <w:rPr>
          <w:b/>
          <w:bCs/>
          <w:sz w:val="20"/>
          <w:szCs w:val="20"/>
        </w:rPr>
        <w:t xml:space="preserve">Orientador: Prof. Dr. Carlos Friedrich </w:t>
      </w:r>
      <w:proofErr w:type="spellStart"/>
      <w:r w:rsidRPr="002A67A0">
        <w:rPr>
          <w:b/>
          <w:bCs/>
          <w:sz w:val="20"/>
          <w:szCs w:val="20"/>
        </w:rPr>
        <w:t>Loeffler</w:t>
      </w:r>
      <w:proofErr w:type="spellEnd"/>
      <w:r w:rsidRPr="002A67A0">
        <w:rPr>
          <w:b/>
          <w:bCs/>
          <w:sz w:val="20"/>
          <w:szCs w:val="20"/>
        </w:rPr>
        <w:t xml:space="preserve"> Neto </w:t>
      </w: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Pr="002A67A0" w:rsidRDefault="007A67EC" w:rsidP="007A67EC">
      <w:pPr>
        <w:pStyle w:val="Default"/>
        <w:jc w:val="center"/>
        <w:rPr>
          <w:b/>
          <w:bCs/>
          <w:sz w:val="23"/>
          <w:szCs w:val="23"/>
        </w:rPr>
      </w:pPr>
    </w:p>
    <w:p w:rsidR="007A67EC" w:rsidRDefault="007A67EC" w:rsidP="007A67EC">
      <w:pPr>
        <w:pStyle w:val="Default"/>
        <w:jc w:val="center"/>
        <w:rPr>
          <w:b/>
          <w:bCs/>
          <w:sz w:val="23"/>
          <w:szCs w:val="23"/>
        </w:rPr>
      </w:pPr>
    </w:p>
    <w:p w:rsidR="002A0ABC" w:rsidRDefault="002A0ABC" w:rsidP="007A67EC">
      <w:pPr>
        <w:pStyle w:val="Default"/>
        <w:jc w:val="center"/>
        <w:rPr>
          <w:b/>
          <w:bCs/>
          <w:sz w:val="23"/>
          <w:szCs w:val="23"/>
        </w:rPr>
      </w:pPr>
    </w:p>
    <w:p w:rsidR="002A0ABC" w:rsidRPr="002A67A0" w:rsidRDefault="002A0ABC" w:rsidP="007A67EC">
      <w:pPr>
        <w:pStyle w:val="Default"/>
        <w:jc w:val="center"/>
        <w:rPr>
          <w:b/>
          <w:bCs/>
          <w:sz w:val="23"/>
          <w:szCs w:val="23"/>
        </w:rPr>
      </w:pPr>
    </w:p>
    <w:p w:rsidR="007A67EC" w:rsidRDefault="007A67EC" w:rsidP="009F58F6">
      <w:pPr>
        <w:pStyle w:val="Ttulo"/>
      </w:pPr>
    </w:p>
    <w:p w:rsidR="007A67EC" w:rsidRPr="002A67A0" w:rsidRDefault="007A67EC" w:rsidP="009F58F6">
      <w:pPr>
        <w:pStyle w:val="Ttulo"/>
      </w:pPr>
      <w:r w:rsidRPr="002A67A0">
        <w:t>VITÓRIA-ES</w:t>
      </w:r>
    </w:p>
    <w:p w:rsidR="007A67EC" w:rsidRPr="002A67A0" w:rsidRDefault="007A67EC" w:rsidP="009F58F6">
      <w:pPr>
        <w:pStyle w:val="Ttulo"/>
      </w:pPr>
    </w:p>
    <w:p w:rsidR="002A67A0" w:rsidRDefault="007A67EC" w:rsidP="002A0ABC">
      <w:pPr>
        <w:pStyle w:val="Ttulo"/>
        <w:rPr>
          <w:b w:val="0"/>
          <w:bCs/>
          <w:sz w:val="23"/>
          <w:szCs w:val="23"/>
        </w:rPr>
      </w:pPr>
      <w:r w:rsidRPr="002A67A0">
        <w:t>20</w:t>
      </w:r>
      <w:r w:rsidR="002A67A0">
        <w:t>20</w:t>
      </w:r>
      <w:r w:rsidR="002A67A0">
        <w:rPr>
          <w:bCs/>
          <w:sz w:val="23"/>
          <w:szCs w:val="23"/>
        </w:rPr>
        <w:br w:type="page"/>
      </w:r>
    </w:p>
    <w:p w:rsidR="00EA177F" w:rsidRDefault="00EA177F" w:rsidP="00EA177F"/>
    <w:p w:rsidR="00EA177F" w:rsidRDefault="00EA177F" w:rsidP="00EA177F"/>
    <w:p w:rsidR="00EA177F" w:rsidRDefault="00EA177F" w:rsidP="00EA177F"/>
    <w:p w:rsidR="00EA177F" w:rsidRDefault="00EA177F" w:rsidP="00EA177F"/>
    <w:p w:rsidR="00EA177F" w:rsidRDefault="00EA177F" w:rsidP="00EA177F"/>
    <w:p w:rsidR="00EA177F" w:rsidRDefault="00EA177F" w:rsidP="00EA177F"/>
    <w:p w:rsidR="00EA177F" w:rsidRDefault="00EA177F" w:rsidP="00EA177F"/>
    <w:p w:rsidR="00EA177F" w:rsidRDefault="00EA177F" w:rsidP="00EA177F"/>
    <w:p w:rsidR="00EA177F" w:rsidRDefault="00EA177F" w:rsidP="00EA177F"/>
    <w:p w:rsidR="00EA177F" w:rsidRDefault="00EA177F" w:rsidP="00EA177F"/>
    <w:p w:rsidR="00EA177F" w:rsidRDefault="00EA177F" w:rsidP="00EA177F"/>
    <w:p w:rsidR="007219EC" w:rsidRDefault="007219EC" w:rsidP="00EA177F"/>
    <w:p w:rsidR="007219EC" w:rsidRDefault="007219EC" w:rsidP="00EA177F"/>
    <w:p w:rsidR="00EA177F" w:rsidRDefault="00EA177F" w:rsidP="00EA177F"/>
    <w:p w:rsidR="00EA177F" w:rsidRDefault="00EA177F" w:rsidP="00EA177F"/>
    <w:p w:rsidR="006937B3" w:rsidRDefault="006937B3" w:rsidP="00EA177F"/>
    <w:p w:rsidR="007219EC" w:rsidRDefault="007219EC" w:rsidP="00EA177F"/>
    <w:p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tblPr>
      <w:tblGrid>
        <w:gridCol w:w="6613"/>
      </w:tblGrid>
      <w:tr w:rsidR="00EA177F" w:rsidRPr="005E5A92" w:rsidTr="00EA177F">
        <w:trPr>
          <w:trHeight w:val="2662"/>
        </w:trPr>
        <w:tc>
          <w:tcPr>
            <w:tcW w:w="6613" w:type="dxa"/>
          </w:tcPr>
          <w:p w:rsidR="00EA177F" w:rsidRDefault="00EA177F" w:rsidP="007219EC">
            <w:pPr>
              <w:autoSpaceDE w:val="0"/>
              <w:autoSpaceDN w:val="0"/>
              <w:adjustRightInd w:val="0"/>
              <w:spacing w:line="240" w:lineRule="auto"/>
              <w:jc w:val="left"/>
              <w:rPr>
                <w:rFonts w:cs="Arial"/>
                <w:color w:val="000000"/>
                <w:kern w:val="0"/>
                <w:sz w:val="20"/>
                <w:szCs w:val="20"/>
              </w:rPr>
            </w:pPr>
          </w:p>
          <w:p w:rsidR="00EA177F" w:rsidRDefault="00EA177F" w:rsidP="007219EC">
            <w:pPr>
              <w:autoSpaceDE w:val="0"/>
              <w:autoSpaceDN w:val="0"/>
              <w:adjustRightInd w:val="0"/>
              <w:spacing w:line="240" w:lineRule="auto"/>
              <w:jc w:val="left"/>
              <w:rPr>
                <w:rFonts w:cs="Arial"/>
                <w:color w:val="000000"/>
                <w:kern w:val="0"/>
                <w:sz w:val="20"/>
                <w:szCs w:val="20"/>
              </w:rPr>
            </w:pPr>
          </w:p>
          <w:p w:rsidR="00EA177F" w:rsidRPr="00EA177F" w:rsidRDefault="00EA177F" w:rsidP="007219EC">
            <w:pPr>
              <w:autoSpaceDE w:val="0"/>
              <w:autoSpaceDN w:val="0"/>
              <w:adjustRightInd w:val="0"/>
              <w:spacing w:line="240" w:lineRule="auto"/>
              <w:ind w:left="880"/>
              <w:rPr>
                <w:rFonts w:cs="Arial"/>
                <w:color w:val="000000"/>
                <w:kern w:val="0"/>
                <w:sz w:val="20"/>
                <w:szCs w:val="20"/>
              </w:rPr>
            </w:pPr>
            <w:proofErr w:type="spellStart"/>
            <w:r>
              <w:rPr>
                <w:rFonts w:cs="Arial"/>
                <w:color w:val="000000"/>
                <w:kern w:val="0"/>
                <w:sz w:val="20"/>
                <w:szCs w:val="20"/>
              </w:rPr>
              <w:t>Sirtoli</w:t>
            </w:r>
            <w:proofErr w:type="spellEnd"/>
            <w:r w:rsidRPr="00EA177F">
              <w:rPr>
                <w:rFonts w:cs="Arial"/>
                <w:color w:val="000000"/>
                <w:kern w:val="0"/>
                <w:sz w:val="20"/>
                <w:szCs w:val="20"/>
              </w:rPr>
              <w:t xml:space="preserve">, </w:t>
            </w:r>
            <w:proofErr w:type="spellStart"/>
            <w:r>
              <w:rPr>
                <w:rFonts w:cs="Arial"/>
                <w:color w:val="000000"/>
                <w:kern w:val="0"/>
                <w:sz w:val="20"/>
                <w:szCs w:val="20"/>
              </w:rPr>
              <w:t>Luan</w:t>
            </w:r>
            <w:proofErr w:type="spellEnd"/>
            <w:r>
              <w:rPr>
                <w:rFonts w:cs="Arial"/>
                <w:color w:val="000000"/>
                <w:kern w:val="0"/>
                <w:sz w:val="20"/>
                <w:szCs w:val="20"/>
              </w:rPr>
              <w:t xml:space="preserve"> </w:t>
            </w:r>
            <w:proofErr w:type="gramStart"/>
            <w:r>
              <w:rPr>
                <w:rFonts w:cs="Arial"/>
                <w:color w:val="000000"/>
                <w:kern w:val="0"/>
                <w:sz w:val="20"/>
                <w:szCs w:val="20"/>
              </w:rPr>
              <w:t>Henrique</w:t>
            </w:r>
            <w:proofErr w:type="gramEnd"/>
            <w:r w:rsidRPr="00EA177F">
              <w:rPr>
                <w:rFonts w:cs="Arial"/>
                <w:color w:val="000000"/>
                <w:kern w:val="0"/>
                <w:sz w:val="20"/>
                <w:szCs w:val="20"/>
              </w:rPr>
              <w:t xml:space="preserve"> </w:t>
            </w:r>
          </w:p>
          <w:p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w:t>
            </w:r>
            <w:proofErr w:type="gramStart"/>
            <w:r w:rsidRPr="00EA177F">
              <w:rPr>
                <w:rFonts w:cs="Arial"/>
                <w:color w:val="000000"/>
                <w:kern w:val="0"/>
                <w:sz w:val="20"/>
                <w:szCs w:val="20"/>
              </w:rPr>
              <w:t>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proofErr w:type="gramEnd"/>
            <w:r w:rsidR="00EA177F" w:rsidRPr="00EA177F">
              <w:rPr>
                <w:rFonts w:cs="Arial"/>
                <w:color w:val="000000"/>
                <w:kern w:val="0"/>
                <w:sz w:val="20"/>
                <w:szCs w:val="20"/>
              </w:rPr>
              <w:t xml:space="preserve"> </w:t>
            </w:r>
          </w:p>
          <w:p w:rsidR="00EA177F" w:rsidRPr="00EA177F" w:rsidRDefault="00EA177F" w:rsidP="007219EC">
            <w:pPr>
              <w:autoSpaceDE w:val="0"/>
              <w:autoSpaceDN w:val="0"/>
              <w:adjustRightInd w:val="0"/>
              <w:spacing w:line="240" w:lineRule="auto"/>
              <w:ind w:left="880"/>
              <w:rPr>
                <w:rFonts w:cs="Arial"/>
                <w:color w:val="000000"/>
                <w:kern w:val="0"/>
                <w:sz w:val="20"/>
                <w:szCs w:val="20"/>
              </w:rPr>
            </w:pPr>
            <w:proofErr w:type="spellStart"/>
            <w:r>
              <w:rPr>
                <w:rFonts w:cs="Arial"/>
                <w:color w:val="000000"/>
                <w:kern w:val="0"/>
                <w:sz w:val="20"/>
                <w:szCs w:val="20"/>
              </w:rPr>
              <w:t>Luan</w:t>
            </w:r>
            <w:proofErr w:type="spellEnd"/>
            <w:r>
              <w:rPr>
                <w:rFonts w:cs="Arial"/>
                <w:color w:val="000000"/>
                <w:kern w:val="0"/>
                <w:sz w:val="20"/>
                <w:szCs w:val="20"/>
              </w:rPr>
              <w:t xml:space="preserve"> Henrique </w:t>
            </w:r>
            <w:proofErr w:type="spellStart"/>
            <w:r>
              <w:rPr>
                <w:rFonts w:cs="Arial"/>
                <w:color w:val="000000"/>
                <w:kern w:val="0"/>
                <w:sz w:val="20"/>
                <w:szCs w:val="20"/>
              </w:rPr>
              <w:t>Sirtoli</w:t>
            </w:r>
            <w:proofErr w:type="spellEnd"/>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r w:rsidRPr="00EA177F">
              <w:rPr>
                <w:rFonts w:cs="Arial"/>
                <w:color w:val="FF0000"/>
                <w:kern w:val="0"/>
                <w:sz w:val="20"/>
                <w:szCs w:val="20"/>
              </w:rPr>
              <w:t>xxx</w:t>
            </w:r>
            <w:r w:rsidRPr="00EA177F">
              <w:rPr>
                <w:rFonts w:cs="Arial"/>
                <w:color w:val="000000"/>
                <w:kern w:val="0"/>
                <w:sz w:val="20"/>
                <w:szCs w:val="20"/>
              </w:rPr>
              <w:t xml:space="preserve"> </w:t>
            </w:r>
            <w:proofErr w:type="gramStart"/>
            <w:r w:rsidRPr="00EA177F">
              <w:rPr>
                <w:rFonts w:cs="Arial"/>
                <w:color w:val="000000"/>
                <w:kern w:val="0"/>
                <w:sz w:val="20"/>
                <w:szCs w:val="20"/>
              </w:rPr>
              <w:t>f. :</w:t>
            </w:r>
            <w:proofErr w:type="gramEnd"/>
            <w:r w:rsidRPr="00EA177F">
              <w:rPr>
                <w:rFonts w:cs="Arial"/>
                <w:color w:val="000000"/>
                <w:kern w:val="0"/>
                <w:sz w:val="20"/>
                <w:szCs w:val="20"/>
              </w:rPr>
              <w:t>il.</w:t>
            </w:r>
          </w:p>
          <w:p w:rsidR="00EA177F" w:rsidRPr="00EA177F" w:rsidRDefault="00EA177F" w:rsidP="007219EC">
            <w:pPr>
              <w:autoSpaceDE w:val="0"/>
              <w:autoSpaceDN w:val="0"/>
              <w:adjustRightInd w:val="0"/>
              <w:spacing w:line="240" w:lineRule="auto"/>
              <w:ind w:left="880"/>
              <w:rPr>
                <w:rFonts w:cs="Arial"/>
                <w:color w:val="000000"/>
                <w:kern w:val="0"/>
                <w:sz w:val="20"/>
                <w:szCs w:val="20"/>
              </w:rPr>
            </w:pPr>
          </w:p>
          <w:p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 xml:space="preserve">Orientação: Prof. Dr. Carlos Friedrich </w:t>
            </w:r>
            <w:proofErr w:type="spellStart"/>
            <w:r w:rsidRPr="00EA177F">
              <w:rPr>
                <w:rFonts w:cs="Arial"/>
                <w:color w:val="000000"/>
                <w:kern w:val="0"/>
                <w:sz w:val="20"/>
                <w:szCs w:val="20"/>
              </w:rPr>
              <w:t>Loeffler</w:t>
            </w:r>
            <w:proofErr w:type="spellEnd"/>
            <w:r w:rsidRPr="00EA177F">
              <w:rPr>
                <w:rFonts w:cs="Arial"/>
                <w:color w:val="000000"/>
                <w:kern w:val="0"/>
                <w:sz w:val="20"/>
                <w:szCs w:val="20"/>
              </w:rPr>
              <w:t xml:space="preserve"> Neto</w:t>
            </w:r>
          </w:p>
          <w:p w:rsidR="00EA177F" w:rsidRPr="00EA177F" w:rsidRDefault="00EA177F" w:rsidP="007219EC">
            <w:pPr>
              <w:autoSpaceDE w:val="0"/>
              <w:autoSpaceDN w:val="0"/>
              <w:adjustRightInd w:val="0"/>
              <w:spacing w:line="240" w:lineRule="auto"/>
              <w:ind w:left="880"/>
              <w:rPr>
                <w:rFonts w:cs="Arial"/>
                <w:color w:val="000000"/>
                <w:kern w:val="0"/>
                <w:sz w:val="20"/>
                <w:szCs w:val="20"/>
              </w:rPr>
            </w:pPr>
          </w:p>
          <w:p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2.MECID 3.MECDR 4.MEF 5.Poisson 6.Helmholtz </w:t>
            </w:r>
          </w:p>
        </w:tc>
      </w:tr>
    </w:tbl>
    <w:p w:rsidR="00557CFE" w:rsidRPr="00192C02" w:rsidRDefault="00557CFE" w:rsidP="009F58F6">
      <w:pPr>
        <w:pStyle w:val="Ttulo"/>
        <w:rPr>
          <w:lang w:val="en-US"/>
        </w:rPr>
      </w:pPr>
    </w:p>
    <w:p w:rsidR="002A67A0" w:rsidRPr="002A67A0" w:rsidRDefault="002A67A0" w:rsidP="009F58F6">
      <w:pPr>
        <w:pStyle w:val="Ttulo"/>
      </w:pPr>
      <w:r w:rsidRPr="002A67A0">
        <w:lastRenderedPageBreak/>
        <w:t>UNIVERSIDADE FEDERAL DO ESPÍRITO SANTO</w:t>
      </w:r>
    </w:p>
    <w:p w:rsidR="002A67A0" w:rsidRPr="002A67A0" w:rsidRDefault="002A67A0" w:rsidP="009F58F6">
      <w:pPr>
        <w:pStyle w:val="Ttulo"/>
      </w:pPr>
      <w:r w:rsidRPr="002A67A0">
        <w:t>CENTRO TECNOLÓGICO</w:t>
      </w:r>
    </w:p>
    <w:p w:rsidR="002A67A0" w:rsidRDefault="002A67A0" w:rsidP="009F58F6">
      <w:pPr>
        <w:pStyle w:val="Ttulo"/>
      </w:pPr>
      <w:r w:rsidRPr="002A67A0">
        <w:t>PROGRAMA DE PÓS-GRADUAÇÃO EM ENGENHARIA MECÂNICA</w:t>
      </w:r>
    </w:p>
    <w:p w:rsidR="002A67A0" w:rsidRDefault="002A67A0" w:rsidP="009F58F6">
      <w:pPr>
        <w:pStyle w:val="Ttulo"/>
      </w:pPr>
    </w:p>
    <w:p w:rsidR="002A67A0" w:rsidRDefault="002A67A0" w:rsidP="009F58F6">
      <w:pPr>
        <w:pStyle w:val="Ttulo"/>
      </w:pPr>
    </w:p>
    <w:p w:rsidR="00776748" w:rsidRDefault="00776748" w:rsidP="009F58F6">
      <w:pPr>
        <w:pStyle w:val="Ttulo"/>
      </w:pPr>
    </w:p>
    <w:p w:rsidR="002A67A0" w:rsidRDefault="002A67A0" w:rsidP="009F58F6">
      <w:pPr>
        <w:pStyle w:val="Ttulo"/>
      </w:pPr>
    </w:p>
    <w:p w:rsidR="002A67A0" w:rsidRPr="002A67A0" w:rsidRDefault="002A67A0" w:rsidP="009F58F6">
      <w:pPr>
        <w:pStyle w:val="Ttulo"/>
      </w:pPr>
    </w:p>
    <w:p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rsidR="002A67A0" w:rsidRDefault="002A67A0" w:rsidP="009F58F6">
      <w:pPr>
        <w:pStyle w:val="Ttulo"/>
      </w:pPr>
    </w:p>
    <w:p w:rsidR="002A67A0" w:rsidRDefault="002A67A0" w:rsidP="009F58F6">
      <w:pPr>
        <w:pStyle w:val="Ttulo"/>
      </w:pPr>
    </w:p>
    <w:p w:rsidR="002A67A0" w:rsidRDefault="002A67A0" w:rsidP="009F58F6">
      <w:pPr>
        <w:pStyle w:val="Ttulo"/>
      </w:pPr>
    </w:p>
    <w:p w:rsidR="00776748" w:rsidRPr="002A67A0" w:rsidRDefault="00776748" w:rsidP="009F58F6">
      <w:pPr>
        <w:pStyle w:val="Ttulo"/>
      </w:pPr>
    </w:p>
    <w:p w:rsidR="002A67A0" w:rsidRDefault="00776748" w:rsidP="009F58F6">
      <w:pPr>
        <w:pStyle w:val="Ttulo"/>
      </w:pPr>
      <w:proofErr w:type="spellStart"/>
      <w:r w:rsidRPr="00776748">
        <w:t>Luan</w:t>
      </w:r>
      <w:proofErr w:type="spellEnd"/>
      <w:r w:rsidRPr="00776748">
        <w:t xml:space="preserve"> Henrique</w:t>
      </w:r>
      <w:r>
        <w:t xml:space="preserve"> </w:t>
      </w:r>
      <w:proofErr w:type="spellStart"/>
      <w:r>
        <w:t>Sirtoli</w:t>
      </w:r>
      <w:proofErr w:type="spellEnd"/>
    </w:p>
    <w:p w:rsidR="002A67A0" w:rsidRDefault="002A67A0" w:rsidP="002A67A0">
      <w:pPr>
        <w:autoSpaceDE w:val="0"/>
        <w:autoSpaceDN w:val="0"/>
        <w:adjustRightInd w:val="0"/>
        <w:spacing w:after="0" w:line="240" w:lineRule="auto"/>
        <w:jc w:val="right"/>
        <w:rPr>
          <w:rFonts w:cs="Arial"/>
          <w:color w:val="000000"/>
          <w:sz w:val="23"/>
          <w:szCs w:val="23"/>
        </w:rPr>
      </w:pPr>
    </w:p>
    <w:p w:rsidR="00776748" w:rsidRDefault="00776748" w:rsidP="002A67A0">
      <w:pPr>
        <w:autoSpaceDE w:val="0"/>
        <w:autoSpaceDN w:val="0"/>
        <w:adjustRightInd w:val="0"/>
        <w:spacing w:after="0" w:line="240" w:lineRule="auto"/>
        <w:jc w:val="right"/>
        <w:rPr>
          <w:rFonts w:cs="Arial"/>
          <w:color w:val="000000"/>
          <w:sz w:val="23"/>
          <w:szCs w:val="23"/>
        </w:rPr>
      </w:pPr>
    </w:p>
    <w:p w:rsidR="00776748" w:rsidRDefault="00776748" w:rsidP="002A67A0">
      <w:pPr>
        <w:autoSpaceDE w:val="0"/>
        <w:autoSpaceDN w:val="0"/>
        <w:adjustRightInd w:val="0"/>
        <w:spacing w:after="0" w:line="240" w:lineRule="auto"/>
        <w:jc w:val="right"/>
        <w:rPr>
          <w:rFonts w:cs="Arial"/>
          <w:color w:val="000000"/>
          <w:sz w:val="23"/>
          <w:szCs w:val="23"/>
        </w:rPr>
      </w:pPr>
    </w:p>
    <w:p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rsidR="002A67A0" w:rsidRDefault="002A67A0" w:rsidP="002A67A0">
      <w:pPr>
        <w:autoSpaceDE w:val="0"/>
        <w:autoSpaceDN w:val="0"/>
        <w:adjustRightInd w:val="0"/>
        <w:spacing w:after="0" w:line="240" w:lineRule="auto"/>
        <w:jc w:val="right"/>
        <w:rPr>
          <w:rFonts w:cs="Arial"/>
          <w:color w:val="000000"/>
          <w:sz w:val="23"/>
          <w:szCs w:val="23"/>
        </w:rPr>
      </w:pPr>
    </w:p>
    <w:p w:rsidR="00776748" w:rsidRDefault="00776748" w:rsidP="002A67A0">
      <w:pPr>
        <w:autoSpaceDE w:val="0"/>
        <w:autoSpaceDN w:val="0"/>
        <w:adjustRightInd w:val="0"/>
        <w:spacing w:after="0" w:line="240" w:lineRule="auto"/>
        <w:jc w:val="right"/>
        <w:rPr>
          <w:rFonts w:cs="Arial"/>
          <w:color w:val="000000"/>
          <w:sz w:val="23"/>
          <w:szCs w:val="23"/>
        </w:rPr>
      </w:pPr>
    </w:p>
    <w:p w:rsidR="002A67A0" w:rsidRPr="002A67A0" w:rsidRDefault="002A67A0" w:rsidP="002A67A0">
      <w:pPr>
        <w:autoSpaceDE w:val="0"/>
        <w:autoSpaceDN w:val="0"/>
        <w:adjustRightInd w:val="0"/>
        <w:spacing w:after="0" w:line="240" w:lineRule="auto"/>
        <w:jc w:val="right"/>
        <w:rPr>
          <w:rFonts w:cs="Arial"/>
          <w:color w:val="000000"/>
          <w:sz w:val="23"/>
          <w:szCs w:val="23"/>
        </w:rPr>
      </w:pPr>
    </w:p>
    <w:p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Carlos Friedrich </w:t>
      </w:r>
      <w:proofErr w:type="spellStart"/>
      <w:r w:rsidRPr="00557CFE">
        <w:rPr>
          <w:rFonts w:cs="Arial"/>
          <w:b/>
          <w:bCs/>
          <w:sz w:val="20"/>
          <w:szCs w:val="20"/>
        </w:rPr>
        <w:t>Loeffler</w:t>
      </w:r>
      <w:proofErr w:type="spellEnd"/>
      <w:r w:rsidRPr="00557CFE">
        <w:rPr>
          <w:rFonts w:cs="Arial"/>
          <w:b/>
          <w:bCs/>
          <w:sz w:val="20"/>
          <w:szCs w:val="20"/>
        </w:rPr>
        <w:t xml:space="preserve"> Neto – Orientador</w:t>
      </w:r>
    </w:p>
    <w:p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rsidR="002A67A0" w:rsidRPr="00557CFE" w:rsidRDefault="002A67A0" w:rsidP="002A67A0">
      <w:pPr>
        <w:autoSpaceDE w:val="0"/>
        <w:autoSpaceDN w:val="0"/>
        <w:adjustRightInd w:val="0"/>
        <w:spacing w:after="0" w:line="240" w:lineRule="auto"/>
        <w:jc w:val="right"/>
        <w:rPr>
          <w:rFonts w:cs="Arial"/>
          <w:b/>
          <w:bCs/>
          <w:sz w:val="23"/>
          <w:szCs w:val="23"/>
        </w:rPr>
      </w:pPr>
    </w:p>
    <w:p w:rsidR="00776748" w:rsidRPr="00557CFE" w:rsidRDefault="00776748" w:rsidP="002A67A0">
      <w:pPr>
        <w:autoSpaceDE w:val="0"/>
        <w:autoSpaceDN w:val="0"/>
        <w:adjustRightInd w:val="0"/>
        <w:spacing w:after="0" w:line="240" w:lineRule="auto"/>
        <w:jc w:val="right"/>
        <w:rPr>
          <w:rFonts w:cs="Arial"/>
          <w:b/>
          <w:bCs/>
          <w:sz w:val="23"/>
          <w:szCs w:val="23"/>
        </w:rPr>
      </w:pPr>
    </w:p>
    <w:p w:rsidR="002A67A0" w:rsidRPr="00557CFE" w:rsidRDefault="002A67A0" w:rsidP="002A67A0">
      <w:pPr>
        <w:autoSpaceDE w:val="0"/>
        <w:autoSpaceDN w:val="0"/>
        <w:adjustRightInd w:val="0"/>
        <w:spacing w:after="0" w:line="240" w:lineRule="auto"/>
        <w:jc w:val="right"/>
        <w:rPr>
          <w:rFonts w:cs="Arial"/>
          <w:b/>
          <w:bCs/>
          <w:sz w:val="23"/>
          <w:szCs w:val="23"/>
        </w:rPr>
      </w:pPr>
    </w:p>
    <w:p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 xml:space="preserve">André </w:t>
      </w:r>
      <w:proofErr w:type="spellStart"/>
      <w:r w:rsidR="0037682B" w:rsidRPr="00557CFE">
        <w:rPr>
          <w:rFonts w:cs="Arial"/>
          <w:b/>
          <w:bCs/>
          <w:sz w:val="20"/>
          <w:szCs w:val="20"/>
        </w:rPr>
        <w:t>Bulcão</w:t>
      </w:r>
      <w:proofErr w:type="spellEnd"/>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rsidR="002A67A0" w:rsidRPr="00557CFE" w:rsidRDefault="002A67A0" w:rsidP="002A67A0">
      <w:pPr>
        <w:autoSpaceDE w:val="0"/>
        <w:autoSpaceDN w:val="0"/>
        <w:adjustRightInd w:val="0"/>
        <w:spacing w:after="0" w:line="240" w:lineRule="auto"/>
        <w:jc w:val="right"/>
        <w:rPr>
          <w:rFonts w:cs="Arial"/>
          <w:b/>
          <w:bCs/>
          <w:sz w:val="23"/>
          <w:szCs w:val="23"/>
        </w:rPr>
      </w:pPr>
    </w:p>
    <w:p w:rsidR="00776748" w:rsidRPr="00557CFE" w:rsidRDefault="00776748" w:rsidP="002A67A0">
      <w:pPr>
        <w:autoSpaceDE w:val="0"/>
        <w:autoSpaceDN w:val="0"/>
        <w:adjustRightInd w:val="0"/>
        <w:spacing w:after="0" w:line="240" w:lineRule="auto"/>
        <w:jc w:val="right"/>
        <w:rPr>
          <w:rFonts w:cs="Arial"/>
          <w:b/>
          <w:bCs/>
          <w:sz w:val="23"/>
          <w:szCs w:val="23"/>
        </w:rPr>
      </w:pPr>
    </w:p>
    <w:p w:rsidR="002A67A0" w:rsidRPr="00557CFE" w:rsidRDefault="002A67A0" w:rsidP="002A67A0">
      <w:pPr>
        <w:autoSpaceDE w:val="0"/>
        <w:autoSpaceDN w:val="0"/>
        <w:adjustRightInd w:val="0"/>
        <w:spacing w:after="0" w:line="240" w:lineRule="auto"/>
        <w:jc w:val="right"/>
        <w:rPr>
          <w:rFonts w:cs="Arial"/>
          <w:b/>
          <w:bCs/>
          <w:sz w:val="23"/>
          <w:szCs w:val="23"/>
        </w:rPr>
      </w:pPr>
    </w:p>
    <w:p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rsidR="002A67A0" w:rsidRPr="00557CFE" w:rsidRDefault="002A67A0" w:rsidP="002A67A0">
      <w:pPr>
        <w:autoSpaceDE w:val="0"/>
        <w:autoSpaceDN w:val="0"/>
        <w:adjustRightInd w:val="0"/>
        <w:spacing w:after="0" w:line="240" w:lineRule="auto"/>
        <w:jc w:val="right"/>
        <w:rPr>
          <w:rFonts w:cs="Arial"/>
          <w:b/>
          <w:bCs/>
          <w:sz w:val="23"/>
          <w:szCs w:val="23"/>
        </w:rPr>
      </w:pPr>
    </w:p>
    <w:p w:rsidR="00776748" w:rsidRPr="00557CFE" w:rsidRDefault="00776748" w:rsidP="002A67A0">
      <w:pPr>
        <w:autoSpaceDE w:val="0"/>
        <w:autoSpaceDN w:val="0"/>
        <w:adjustRightInd w:val="0"/>
        <w:spacing w:after="0" w:line="240" w:lineRule="auto"/>
        <w:jc w:val="right"/>
        <w:rPr>
          <w:rFonts w:cs="Arial"/>
          <w:b/>
          <w:bCs/>
          <w:sz w:val="23"/>
          <w:szCs w:val="23"/>
        </w:rPr>
      </w:pPr>
    </w:p>
    <w:p w:rsidR="002A67A0" w:rsidRPr="00557CFE" w:rsidRDefault="002A67A0" w:rsidP="002A67A0">
      <w:pPr>
        <w:autoSpaceDE w:val="0"/>
        <w:autoSpaceDN w:val="0"/>
        <w:adjustRightInd w:val="0"/>
        <w:spacing w:after="0" w:line="240" w:lineRule="auto"/>
        <w:jc w:val="right"/>
        <w:rPr>
          <w:rFonts w:cs="Arial"/>
          <w:b/>
          <w:bCs/>
          <w:sz w:val="23"/>
          <w:szCs w:val="23"/>
        </w:rPr>
      </w:pPr>
    </w:p>
    <w:p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rsidR="00776748" w:rsidRPr="00557CFE" w:rsidRDefault="00776748" w:rsidP="002A67A0">
      <w:pPr>
        <w:autoSpaceDE w:val="0"/>
        <w:autoSpaceDN w:val="0"/>
        <w:adjustRightInd w:val="0"/>
        <w:spacing w:after="0" w:line="240" w:lineRule="auto"/>
        <w:jc w:val="right"/>
        <w:rPr>
          <w:rFonts w:cs="Arial"/>
          <w:sz w:val="20"/>
          <w:szCs w:val="20"/>
        </w:rPr>
      </w:pPr>
    </w:p>
    <w:p w:rsidR="00776748" w:rsidRDefault="00776748" w:rsidP="002A67A0">
      <w:pPr>
        <w:autoSpaceDE w:val="0"/>
        <w:autoSpaceDN w:val="0"/>
        <w:adjustRightInd w:val="0"/>
        <w:spacing w:after="0" w:line="240" w:lineRule="auto"/>
        <w:jc w:val="right"/>
        <w:rPr>
          <w:rFonts w:cs="Arial"/>
          <w:color w:val="000000"/>
          <w:sz w:val="20"/>
          <w:szCs w:val="20"/>
        </w:rPr>
      </w:pPr>
    </w:p>
    <w:p w:rsidR="00776748" w:rsidRDefault="00776748" w:rsidP="002A67A0">
      <w:pPr>
        <w:autoSpaceDE w:val="0"/>
        <w:autoSpaceDN w:val="0"/>
        <w:adjustRightInd w:val="0"/>
        <w:spacing w:after="0" w:line="240" w:lineRule="auto"/>
        <w:jc w:val="right"/>
        <w:rPr>
          <w:rFonts w:cs="Arial"/>
          <w:color w:val="000000"/>
          <w:sz w:val="20"/>
          <w:szCs w:val="20"/>
        </w:rPr>
      </w:pPr>
    </w:p>
    <w:p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rsidR="00776748" w:rsidRDefault="00776748" w:rsidP="002A67A0">
      <w:pPr>
        <w:jc w:val="right"/>
        <w:rPr>
          <w:rFonts w:cs="Arial"/>
          <w:color w:val="000000"/>
          <w:sz w:val="20"/>
          <w:szCs w:val="20"/>
        </w:rPr>
      </w:pPr>
    </w:p>
    <w:p w:rsidR="00776748" w:rsidRDefault="00776748" w:rsidP="002A67A0">
      <w:pPr>
        <w:jc w:val="right"/>
        <w:rPr>
          <w:rFonts w:cs="Arial"/>
          <w:color w:val="000000"/>
          <w:sz w:val="20"/>
          <w:szCs w:val="20"/>
        </w:rPr>
      </w:pPr>
    </w:p>
    <w:p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proofErr w:type="gramStart"/>
      <w:r w:rsidR="002A0ABC">
        <w:br w:type="page"/>
      </w:r>
      <w:proofErr w:type="gramEnd"/>
    </w:p>
    <w:p w:rsidR="00776748" w:rsidRDefault="006F434F" w:rsidP="002A0ABC">
      <w:r>
        <w:lastRenderedPageBreak/>
        <w:t>(Página em Branco)</w:t>
      </w:r>
    </w:p>
    <w:p w:rsidR="002A0ABC" w:rsidRDefault="002A0ABC"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6F434F" w:rsidRDefault="006F434F" w:rsidP="002A0ABC"/>
    <w:p w:rsidR="002A0ABC" w:rsidRDefault="002A0ABC" w:rsidP="002A0ABC"/>
    <w:p w:rsidR="00776748" w:rsidRDefault="00776748">
      <w:pPr>
        <w:rPr>
          <w:rFonts w:cs="Arial"/>
          <w:color w:val="000000"/>
          <w:sz w:val="20"/>
          <w:szCs w:val="20"/>
        </w:rPr>
      </w:pPr>
      <w:r>
        <w:rPr>
          <w:rFonts w:cs="Arial"/>
          <w:color w:val="000000"/>
          <w:sz w:val="20"/>
          <w:szCs w:val="20"/>
        </w:rPr>
        <w:br w:type="page"/>
      </w:r>
    </w:p>
    <w:p w:rsidR="00470547" w:rsidRPr="00470547" w:rsidRDefault="009F58F6" w:rsidP="00470547">
      <w:pPr>
        <w:pStyle w:val="Ttulo"/>
      </w:pPr>
      <w:r>
        <w:lastRenderedPageBreak/>
        <w:t>AGRADECIMENTOS</w:t>
      </w:r>
    </w:p>
    <w:p w:rsidR="00470547" w:rsidRDefault="00470547" w:rsidP="00470547"/>
    <w:p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rsidR="009D449C" w:rsidRDefault="009D449C" w:rsidP="0024657B">
      <w:pPr>
        <w:pStyle w:val="NormalcomRecuo"/>
      </w:pPr>
      <w:r>
        <w:t>Agradeço também ao professor</w:t>
      </w:r>
      <w:r w:rsidR="00136E7A">
        <w:t xml:space="preserve"> Dr.</w:t>
      </w:r>
      <w:r>
        <w:t xml:space="preserve"> Carlos Friedrich </w:t>
      </w:r>
      <w:proofErr w:type="spellStart"/>
      <w:r>
        <w:t>Loeffler</w:t>
      </w:r>
      <w:proofErr w:type="spellEnd"/>
      <w:r>
        <w:t>,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rsidR="00321B93" w:rsidRDefault="00321B93" w:rsidP="008D2AD7">
      <w:pPr>
        <w:pStyle w:val="NormalcomRecuo"/>
      </w:pPr>
      <w:r>
        <w:t xml:space="preserve">Também agradeço à minha família, em especial aos meus pais, </w:t>
      </w:r>
      <w:proofErr w:type="spellStart"/>
      <w:r>
        <w:t>Sandramar</w:t>
      </w:r>
      <w:proofErr w:type="spellEnd"/>
      <w:r>
        <w:t xml:space="preserve"> </w:t>
      </w:r>
      <w:proofErr w:type="spellStart"/>
      <w:r>
        <w:t>Franzin</w:t>
      </w:r>
      <w:proofErr w:type="spellEnd"/>
      <w:r>
        <w:t xml:space="preserve"> Soares e Mario Sergio Ribeiro Soares, que sempre deram de tudo para me educar e me apoiaram sempre em minhas escolhas</w:t>
      </w:r>
      <w:r w:rsidR="00136E7A">
        <w:t xml:space="preserve">; À minhas irmãs </w:t>
      </w:r>
      <w:proofErr w:type="spellStart"/>
      <w:r w:rsidR="00136E7A">
        <w:t>Nathalia</w:t>
      </w:r>
      <w:proofErr w:type="spellEnd"/>
      <w:r w:rsidR="00136E7A">
        <w:t>, Marina</w:t>
      </w:r>
      <w:r w:rsidR="008D2AD7">
        <w:t>,</w:t>
      </w:r>
      <w:r w:rsidR="00136E7A">
        <w:t xml:space="preserve"> e</w:t>
      </w:r>
      <w:r w:rsidR="008D2AD7">
        <w:t xml:space="preserve"> à</w:t>
      </w:r>
      <w:r w:rsidR="00136E7A">
        <w:t xml:space="preserve"> minha namorada </w:t>
      </w:r>
      <w:proofErr w:type="spellStart"/>
      <w:r w:rsidR="00136E7A">
        <w:t>Emanuely</w:t>
      </w:r>
      <w:proofErr w:type="spellEnd"/>
      <w:r w:rsidR="00136E7A">
        <w:t xml:space="preserve">, que sempre estiveram </w:t>
      </w:r>
      <w:r w:rsidR="008D2AD7">
        <w:t>ao meu lado nos momentos difíceis e me deram forças para sempre continuar.</w:t>
      </w:r>
    </w:p>
    <w:p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proofErr w:type="gramStart"/>
      <w:r w:rsidR="002A0ABC" w:rsidRPr="00AA3AF5">
        <w:br w:type="page"/>
      </w:r>
      <w:proofErr w:type="gramEnd"/>
    </w:p>
    <w:p w:rsidR="00776748" w:rsidRPr="006F434F" w:rsidRDefault="006F434F" w:rsidP="00470547">
      <w:r w:rsidRPr="006F434F">
        <w:lastRenderedPageBreak/>
        <w:t>(Página em Branco)</w:t>
      </w:r>
    </w:p>
    <w:p w:rsidR="002A0ABC" w:rsidRPr="006F434F" w:rsidRDefault="002A0ABC" w:rsidP="00470547"/>
    <w:p w:rsidR="002A0ABC" w:rsidRDefault="002A0ABC"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6F434F" w:rsidRDefault="006F434F" w:rsidP="00470547"/>
    <w:p w:rsidR="002A0ABC" w:rsidRPr="006F434F" w:rsidRDefault="002A0ABC" w:rsidP="00470547"/>
    <w:p w:rsidR="002A0ABC" w:rsidRPr="00CB14DB" w:rsidRDefault="002A0ABC" w:rsidP="00470547"/>
    <w:p w:rsidR="00776748" w:rsidRPr="00CB14DB" w:rsidRDefault="00776748">
      <w:pPr>
        <w:rPr>
          <w:rFonts w:cs="Arial"/>
          <w:color w:val="000000"/>
          <w:sz w:val="20"/>
          <w:szCs w:val="20"/>
        </w:rPr>
      </w:pPr>
      <w:r w:rsidRPr="00CB14DB">
        <w:rPr>
          <w:rFonts w:cs="Arial"/>
          <w:color w:val="000000"/>
          <w:sz w:val="20"/>
          <w:szCs w:val="20"/>
        </w:rPr>
        <w:br w:type="page"/>
      </w:r>
    </w:p>
    <w:p w:rsidR="00776748" w:rsidRDefault="00776748" w:rsidP="00470547">
      <w:pPr>
        <w:pStyle w:val="Ttulo"/>
      </w:pPr>
      <w:r>
        <w:lastRenderedPageBreak/>
        <w:t>RESUMO</w:t>
      </w:r>
    </w:p>
    <w:p w:rsidR="00CB14DB" w:rsidRPr="00CB14DB" w:rsidRDefault="00CB14DB" w:rsidP="00CB14DB"/>
    <w:p w:rsidR="00776748" w:rsidRPr="00557CFE" w:rsidRDefault="00776748" w:rsidP="0024657B">
      <w:pPr>
        <w:pStyle w:val="NormalcomRecuo"/>
        <w:rPr>
          <w:rFonts w:cs="Arial"/>
          <w:szCs w:val="20"/>
        </w:rPr>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 xml:space="preserve">quação de </w:t>
      </w:r>
      <w:proofErr w:type="spellStart"/>
      <w:r w:rsidR="00247FE1" w:rsidRPr="00557CFE">
        <w:t>Helmholtz</w:t>
      </w:r>
      <w:proofErr w:type="spellEnd"/>
      <w:r w:rsidR="00247FE1" w:rsidRPr="00557CFE">
        <w:t xml:space="preserve"> n</w:t>
      </w:r>
      <w:r w:rsidR="0037682B" w:rsidRPr="00557CFE">
        <w:t xml:space="preserve">a sua forma integral e posterior </w:t>
      </w:r>
      <w:proofErr w:type="spellStart"/>
      <w:r w:rsidR="0037682B" w:rsidRPr="00557CFE">
        <w:t>discretização</w:t>
      </w:r>
      <w:proofErr w:type="spellEnd"/>
      <w:r w:rsidR="0037682B" w:rsidRPr="00557CFE">
        <w:t xml:space="preserve">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eliminar </w:t>
      </w:r>
      <w:r w:rsidR="00AC75F6" w:rsidRPr="00557CFE">
        <w:t>o</w:t>
      </w:r>
      <w:r w:rsidR="006E308C" w:rsidRPr="00557CFE">
        <w:t xml:space="preserve"> procedimento matemático de eliminação de singularidade</w:t>
      </w:r>
      <w:r w:rsidR="00AC75F6" w:rsidRPr="00557CFE">
        <w:t xml:space="preserve"> baseado na Regularização de </w:t>
      </w:r>
      <w:proofErr w:type="spellStart"/>
      <w:r w:rsidR="00557CFE" w:rsidRPr="00557CFE">
        <w:t>Hadammard</w:t>
      </w:r>
      <w:proofErr w:type="spellEnd"/>
      <w:r w:rsidR="006E308C" w:rsidRPr="00557CFE">
        <w:t xml:space="preserve">, gerou-se uma nova equação integral a partir do uso de uma solução fundamental mais elaborada. Contudo, a forma discreta desta formulação, denominada autorregularizada, gerou matrizes adicionais </w:t>
      </w:r>
      <w:r w:rsidR="00AC75F6" w:rsidRPr="00557CFE">
        <w:t>à</w:t>
      </w:r>
      <w:r w:rsidR="006E308C" w:rsidRPr="00557CFE">
        <w:t>quelas usualmente obtidas pelos métodos numéricos mais comuns. Diferentemente dos problemas de varredura</w:t>
      </w:r>
      <w:commentRangeStart w:id="1"/>
      <w:r w:rsidR="006E308C" w:rsidRPr="00557CFE">
        <w:t xml:space="preserve"> e obtenção e </w:t>
      </w:r>
      <w:proofErr w:type="gramStart"/>
      <w:r w:rsidR="006E308C" w:rsidRPr="00557CFE">
        <w:t>resposta,</w:t>
      </w:r>
      <w:commentRangeEnd w:id="1"/>
      <w:proofErr w:type="gramEnd"/>
      <w:r w:rsidR="00EA7329">
        <w:rPr>
          <w:rStyle w:val="Refdecomentrio"/>
        </w:rPr>
        <w:commentReference w:id="1"/>
      </w:r>
      <w:r w:rsidR="006E308C" w:rsidRPr="00557CFE">
        <w:t xml:space="preserve"> em que a formulação mencionada apresentou bons resultados e fácil operacionalidade, </w:t>
      </w:r>
      <w:r w:rsidR="00AC75F6" w:rsidRPr="00557CFE">
        <w:t>o cálculo d</w:t>
      </w:r>
      <w:r w:rsidR="006E308C" w:rsidRPr="00557CFE">
        <w:t xml:space="preserve">as frequências naturais </w:t>
      </w:r>
      <w:r w:rsidR="00AC75F6" w:rsidRPr="00557CFE">
        <w:t xml:space="preserve">torna-se </w:t>
      </w:r>
      <w:r w:rsidR="006E308C" w:rsidRPr="00557CFE">
        <w:t>bastante complex</w:t>
      </w:r>
      <w:r w:rsidR="00AC75F6" w:rsidRPr="00557CFE">
        <w:t>o</w:t>
      </w:r>
      <w:r w:rsidR="006E308C" w:rsidRPr="00557CFE">
        <w:t xml:space="preserve"> e </w:t>
      </w:r>
      <w:r w:rsidR="00876E62" w:rsidRPr="00557CFE">
        <w:t>pouco ortodox</w:t>
      </w:r>
      <w:r w:rsidR="00AC75F6" w:rsidRPr="00557CFE">
        <w:t>o</w:t>
      </w:r>
      <w:r w:rsidR="006E308C" w:rsidRPr="00557CFE">
        <w:t>, pois o problema de autovalor associado é de quarta ordem</w:t>
      </w:r>
      <w:r w:rsidR="00876E62" w:rsidRPr="00557CFE">
        <w:t xml:space="preserve">. </w:t>
      </w:r>
      <w:r w:rsidR="00247FE1" w:rsidRPr="00557CFE">
        <w:t xml:space="preserve">Assim, </w:t>
      </w:r>
      <w:r w:rsidR="006E308C" w:rsidRPr="00557CFE">
        <w:t>a solução d</w:t>
      </w:r>
      <w:r w:rsidR="00247FE1"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 xml:space="preserve">roposição de </w:t>
      </w:r>
      <w:proofErr w:type="spellStart"/>
      <w:r w:rsidR="00876E62" w:rsidRPr="00557CFE">
        <w:t>Przeminiecky</w:t>
      </w:r>
      <w:proofErr w:type="spellEnd"/>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rsidR="00776748" w:rsidRDefault="00776748" w:rsidP="00470547">
      <w:pPr>
        <w:rPr>
          <w:rFonts w:cs="Arial"/>
          <w:color w:val="000000"/>
          <w:szCs w:val="20"/>
        </w:rPr>
      </w:pPr>
    </w:p>
    <w:p w:rsidR="00776748" w:rsidRDefault="00776748" w:rsidP="00470547">
      <w:pPr>
        <w:rPr>
          <w:rFonts w:cs="Arial"/>
          <w:color w:val="000000"/>
          <w:szCs w:val="20"/>
        </w:rPr>
      </w:pPr>
    </w:p>
    <w:p w:rsidR="00776748" w:rsidRDefault="00776748" w:rsidP="00470547">
      <w:pPr>
        <w:rPr>
          <w:rFonts w:cs="Arial"/>
          <w:color w:val="000000"/>
          <w:szCs w:val="20"/>
        </w:rPr>
      </w:pPr>
    </w:p>
    <w:p w:rsidR="00A2054E" w:rsidRDefault="00A2054E" w:rsidP="00470547">
      <w:pPr>
        <w:rPr>
          <w:rFonts w:cs="Arial"/>
          <w:color w:val="000000"/>
          <w:szCs w:val="20"/>
        </w:rPr>
      </w:pPr>
    </w:p>
    <w:p w:rsidR="00A2054E" w:rsidRDefault="00A2054E" w:rsidP="00470547">
      <w:pPr>
        <w:rPr>
          <w:rFonts w:cs="Arial"/>
          <w:color w:val="000000"/>
          <w:szCs w:val="20"/>
        </w:rPr>
      </w:pPr>
    </w:p>
    <w:p w:rsidR="00A2054E" w:rsidRDefault="00A2054E" w:rsidP="00470547">
      <w:pPr>
        <w:rPr>
          <w:rFonts w:cs="Arial"/>
          <w:color w:val="000000"/>
          <w:szCs w:val="20"/>
        </w:rPr>
      </w:pPr>
    </w:p>
    <w:p w:rsidR="00A2054E" w:rsidRDefault="00A2054E" w:rsidP="00470547">
      <w:pPr>
        <w:rPr>
          <w:rFonts w:cs="Arial"/>
          <w:color w:val="000000"/>
          <w:szCs w:val="20"/>
        </w:rPr>
      </w:pPr>
    </w:p>
    <w:p w:rsidR="00A2054E" w:rsidRDefault="00A2054E" w:rsidP="00470547">
      <w:pPr>
        <w:rPr>
          <w:rFonts w:cs="Arial"/>
          <w:color w:val="000000"/>
          <w:szCs w:val="20"/>
        </w:rPr>
      </w:pPr>
    </w:p>
    <w:p w:rsidR="00F723CF" w:rsidRDefault="00F723CF" w:rsidP="00470547">
      <w:pPr>
        <w:rPr>
          <w:rFonts w:cs="Arial"/>
          <w:color w:val="000000"/>
          <w:szCs w:val="20"/>
        </w:rPr>
      </w:pPr>
    </w:p>
    <w:p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rsidR="00776748" w:rsidRPr="00CB14DB" w:rsidRDefault="00A2054E" w:rsidP="00470547">
      <w:pPr>
        <w:pStyle w:val="Ttulo"/>
      </w:pPr>
      <w:r w:rsidRPr="00CB14DB">
        <w:lastRenderedPageBreak/>
        <w:t>ABSTRACT</w:t>
      </w:r>
    </w:p>
    <w:p w:rsidR="006F434F" w:rsidRPr="00CB14DB" w:rsidRDefault="006F434F" w:rsidP="006F434F"/>
    <w:p w:rsidR="006F434F" w:rsidRDefault="006F434F" w:rsidP="0024657B">
      <w:pPr>
        <w:pStyle w:val="NormalcomRecuo"/>
      </w:pPr>
      <w:commentRangeStart w:id="2"/>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w:t>
      </w:r>
      <w:proofErr w:type="gramStart"/>
      <w:r w:rsidRPr="00405D8F">
        <w:t>, percebe</w:t>
      </w:r>
      <w:proofErr w:type="gramEnd"/>
      <w:r w:rsidRPr="00405D8F">
        <w:t xml:space="preserve"> que a dor não resulta em prazer algum. Está tão cego pelo desejo que não pode prever quem não cumprirá seu dever por fraqueza de vontade</w:t>
      </w:r>
      <w:r>
        <w:t>.</w:t>
      </w:r>
    </w:p>
    <w:p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w:t>
      </w:r>
      <w:proofErr w:type="gramStart"/>
      <w:r w:rsidRPr="00405D8F">
        <w:t>, percebe</w:t>
      </w:r>
      <w:proofErr w:type="gramEnd"/>
      <w:r w:rsidRPr="00405D8F">
        <w:t xml:space="preserve"> que a dor não resulta em prazer algum. Está tão cego pelo desejo que não pode prever quem não cumprirá seu dever por fraqueza de vontade</w:t>
      </w:r>
      <w:r>
        <w:t>.</w:t>
      </w:r>
    </w:p>
    <w:p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w:t>
      </w:r>
      <w:proofErr w:type="gramStart"/>
      <w:r w:rsidRPr="00405D8F">
        <w:t>, percebe</w:t>
      </w:r>
      <w:proofErr w:type="gramEnd"/>
      <w:r w:rsidRPr="00405D8F">
        <w:t xml:space="preserve"> que a dor não resulta em prazer algum. Está tão cego pelo desejo que não pode prever quem não cumprirá seu dever por fraqueza de vontade</w:t>
      </w:r>
      <w:r>
        <w:t>.</w:t>
      </w:r>
    </w:p>
    <w:p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w:t>
      </w:r>
      <w:proofErr w:type="gramStart"/>
      <w:r w:rsidRPr="00405D8F">
        <w:t>, percebe</w:t>
      </w:r>
      <w:proofErr w:type="gramEnd"/>
      <w:r w:rsidRPr="00405D8F">
        <w:t xml:space="preserve"> que a dor não resulta em prazer algum. Está tão cego pelo desejo que não pode prever quem não cumprirá seu dever por fraqueza de vontade</w:t>
      </w:r>
      <w:r>
        <w:t>.</w:t>
      </w:r>
    </w:p>
    <w:p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w:t>
      </w:r>
      <w:proofErr w:type="gramStart"/>
      <w:r w:rsidRPr="00405D8F">
        <w:t>, percebe</w:t>
      </w:r>
      <w:proofErr w:type="gramEnd"/>
      <w:r w:rsidRPr="00405D8F">
        <w:t xml:space="preserve"> que a dor não resulta em prazer algum. Está tão cego pelo desejo que não pode prever quem não cumprirá seu dever por fraqueza de </w:t>
      </w:r>
      <w:proofErr w:type="gramStart"/>
      <w:r w:rsidRPr="00405D8F">
        <w:t>vontade</w:t>
      </w:r>
      <w:r>
        <w:t>.</w:t>
      </w:r>
      <w:commentRangeEnd w:id="2"/>
      <w:proofErr w:type="gramEnd"/>
      <w:r w:rsidR="005B5969">
        <w:rPr>
          <w:rStyle w:val="Refdecomentrio"/>
        </w:rPr>
        <w:commentReference w:id="2"/>
      </w:r>
    </w:p>
    <w:p w:rsidR="006F434F" w:rsidRDefault="006F434F" w:rsidP="006F434F"/>
    <w:p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rsidR="00FE73C3" w:rsidRPr="00FE73C3" w:rsidRDefault="00FE73C3" w:rsidP="00470547">
      <w:pPr>
        <w:pStyle w:val="Ttulo"/>
      </w:pPr>
      <w:r w:rsidRPr="00FE73C3">
        <w:lastRenderedPageBreak/>
        <w:t>LISTA DE ILUSTRAÇÕES</w:t>
      </w:r>
    </w:p>
    <w:p w:rsidR="00FE73C3" w:rsidRDefault="00FE73C3" w:rsidP="00FE73C3">
      <w:pPr>
        <w:autoSpaceDE w:val="0"/>
        <w:autoSpaceDN w:val="0"/>
        <w:adjustRightInd w:val="0"/>
        <w:spacing w:after="0" w:line="240" w:lineRule="auto"/>
        <w:rPr>
          <w:rFonts w:cs="Arial"/>
          <w:color w:val="000000"/>
          <w:sz w:val="20"/>
          <w:szCs w:val="20"/>
        </w:rPr>
      </w:pPr>
    </w:p>
    <w:p w:rsidR="006F434F" w:rsidRDefault="006F434F" w:rsidP="00FE73C3">
      <w:pPr>
        <w:autoSpaceDE w:val="0"/>
        <w:autoSpaceDN w:val="0"/>
        <w:adjustRightInd w:val="0"/>
        <w:spacing w:after="0" w:line="240" w:lineRule="auto"/>
        <w:rPr>
          <w:rFonts w:cs="Arial"/>
          <w:color w:val="000000"/>
          <w:sz w:val="20"/>
          <w:szCs w:val="20"/>
        </w:rPr>
      </w:pPr>
    </w:p>
    <w:p w:rsidR="00495120" w:rsidRDefault="0068644F">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sidR="009F58F6">
        <w:rPr>
          <w:rFonts w:cs="Arial"/>
          <w:color w:val="000000"/>
          <w:sz w:val="20"/>
          <w:szCs w:val="20"/>
        </w:rPr>
        <w:instrText xml:space="preserve"> TOC \h \z \c "Figura" </w:instrText>
      </w:r>
      <w:r>
        <w:rPr>
          <w:rFonts w:cs="Arial"/>
          <w:color w:val="000000"/>
          <w:sz w:val="20"/>
          <w:szCs w:val="20"/>
        </w:rPr>
        <w:fldChar w:fldCharType="separate"/>
      </w:r>
      <w:hyperlink w:anchor="_Toc49463837" w:history="1">
        <w:r w:rsidR="00495120" w:rsidRPr="004247B9">
          <w:rPr>
            <w:rStyle w:val="Hyperlink"/>
            <w:noProof/>
          </w:rPr>
          <w:t>Figura 1 - Chapa engastada em uma extremidade e livre nas outras extremidades.</w:t>
        </w:r>
        <w:r w:rsidR="00495120">
          <w:rPr>
            <w:noProof/>
            <w:webHidden/>
          </w:rPr>
          <w:tab/>
        </w:r>
        <w:r>
          <w:rPr>
            <w:noProof/>
            <w:webHidden/>
          </w:rPr>
          <w:fldChar w:fldCharType="begin"/>
        </w:r>
        <w:r w:rsidR="00495120">
          <w:rPr>
            <w:noProof/>
            <w:webHidden/>
          </w:rPr>
          <w:instrText xml:space="preserve"> PAGEREF _Toc49463837 \h </w:instrText>
        </w:r>
        <w:r>
          <w:rPr>
            <w:noProof/>
            <w:webHidden/>
          </w:rPr>
        </w:r>
        <w:r>
          <w:rPr>
            <w:noProof/>
            <w:webHidden/>
          </w:rPr>
          <w:fldChar w:fldCharType="separate"/>
        </w:r>
        <w:r w:rsidR="00495120">
          <w:rPr>
            <w:noProof/>
            <w:webHidden/>
          </w:rPr>
          <w:t>50</w:t>
        </w:r>
        <w:r>
          <w:rPr>
            <w:noProof/>
            <w:webHidden/>
          </w:rPr>
          <w:fldChar w:fldCharType="end"/>
        </w:r>
      </w:hyperlink>
    </w:p>
    <w:p w:rsidR="00495120" w:rsidRDefault="0068644F">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9463838" w:history="1">
        <w:r w:rsidR="00495120" w:rsidRPr="004247B9">
          <w:rPr>
            <w:rStyle w:val="Hyperlink"/>
            <w:noProof/>
          </w:rPr>
          <w:t>Figura 2 - Membrana retangular totalmente fixada. Fonte: Autoria própria.</w:t>
        </w:r>
        <w:r w:rsidR="00495120">
          <w:rPr>
            <w:noProof/>
            <w:webHidden/>
          </w:rPr>
          <w:tab/>
        </w:r>
        <w:r>
          <w:rPr>
            <w:noProof/>
            <w:webHidden/>
          </w:rPr>
          <w:fldChar w:fldCharType="begin"/>
        </w:r>
        <w:r w:rsidR="00495120">
          <w:rPr>
            <w:noProof/>
            <w:webHidden/>
          </w:rPr>
          <w:instrText xml:space="preserve"> PAGEREF _Toc49463838 \h </w:instrText>
        </w:r>
        <w:r>
          <w:rPr>
            <w:noProof/>
            <w:webHidden/>
          </w:rPr>
        </w:r>
        <w:r>
          <w:rPr>
            <w:noProof/>
            <w:webHidden/>
          </w:rPr>
          <w:fldChar w:fldCharType="separate"/>
        </w:r>
        <w:r w:rsidR="00495120">
          <w:rPr>
            <w:noProof/>
            <w:webHidden/>
          </w:rPr>
          <w:t>53</w:t>
        </w:r>
        <w:r>
          <w:rPr>
            <w:noProof/>
            <w:webHidden/>
          </w:rPr>
          <w:fldChar w:fldCharType="end"/>
        </w:r>
      </w:hyperlink>
    </w:p>
    <w:p w:rsidR="009F58F6" w:rsidRDefault="0068644F"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rsidR="009F58F6" w:rsidRDefault="009F58F6" w:rsidP="00FE73C3">
      <w:pPr>
        <w:autoSpaceDE w:val="0"/>
        <w:autoSpaceDN w:val="0"/>
        <w:adjustRightInd w:val="0"/>
        <w:spacing w:after="0" w:line="240" w:lineRule="auto"/>
        <w:rPr>
          <w:rFonts w:cs="Arial"/>
          <w:color w:val="000000"/>
          <w:sz w:val="20"/>
          <w:szCs w:val="20"/>
        </w:rPr>
      </w:pPr>
    </w:p>
    <w:p w:rsidR="009F58F6" w:rsidRDefault="009F58F6">
      <w:pPr>
        <w:rPr>
          <w:rFonts w:cs="Arial"/>
          <w:color w:val="000000"/>
          <w:sz w:val="20"/>
          <w:szCs w:val="20"/>
        </w:rPr>
      </w:pPr>
      <w:r>
        <w:rPr>
          <w:rFonts w:cs="Arial"/>
          <w:color w:val="000000"/>
          <w:sz w:val="20"/>
          <w:szCs w:val="20"/>
        </w:rPr>
        <w:br w:type="page"/>
      </w:r>
    </w:p>
    <w:p w:rsidR="009F58F6" w:rsidRDefault="009F58F6" w:rsidP="00470547">
      <w:pPr>
        <w:pStyle w:val="Ttulo"/>
      </w:pPr>
      <w:r w:rsidRPr="009F58F6">
        <w:lastRenderedPageBreak/>
        <w:t>LISTA DE TABELAS</w:t>
      </w:r>
    </w:p>
    <w:p w:rsidR="00B9459A" w:rsidRPr="00B9459A" w:rsidRDefault="00B9459A" w:rsidP="00B9459A">
      <w:pPr>
        <w:rPr>
          <w:sz w:val="20"/>
          <w:szCs w:val="20"/>
        </w:rPr>
      </w:pPr>
    </w:p>
    <w:p w:rsidR="00495120" w:rsidRDefault="0068644F">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sidR="00B9459A">
        <w:rPr>
          <w:rFonts w:cs="Arial"/>
          <w:color w:val="000000"/>
          <w:sz w:val="20"/>
          <w:szCs w:val="20"/>
        </w:rPr>
        <w:instrText xml:space="preserve"> TOC \h \z \c "Tabela" </w:instrText>
      </w:r>
      <w:r>
        <w:rPr>
          <w:rFonts w:cs="Arial"/>
          <w:color w:val="000000"/>
          <w:sz w:val="20"/>
          <w:szCs w:val="20"/>
        </w:rPr>
        <w:fldChar w:fldCharType="separate"/>
      </w:r>
      <w:hyperlink w:anchor="_Toc49463839" w:history="1">
        <w:r w:rsidR="00495120" w:rsidRPr="00FB074F">
          <w:rPr>
            <w:rStyle w:val="Hyperlink"/>
            <w:noProof/>
          </w:rPr>
          <w:t>Tabela 1 - Resultados da Interpolação da Função Radial Simples</w:t>
        </w:r>
        <w:r w:rsidR="00495120">
          <w:rPr>
            <w:noProof/>
            <w:webHidden/>
          </w:rPr>
          <w:tab/>
        </w:r>
        <w:r>
          <w:rPr>
            <w:noProof/>
            <w:webHidden/>
          </w:rPr>
          <w:fldChar w:fldCharType="begin"/>
        </w:r>
        <w:r w:rsidR="00495120">
          <w:rPr>
            <w:noProof/>
            <w:webHidden/>
          </w:rPr>
          <w:instrText xml:space="preserve"> PAGEREF _Toc49463839 \h </w:instrText>
        </w:r>
        <w:r>
          <w:rPr>
            <w:noProof/>
            <w:webHidden/>
          </w:rPr>
        </w:r>
        <w:r>
          <w:rPr>
            <w:noProof/>
            <w:webHidden/>
          </w:rPr>
          <w:fldChar w:fldCharType="separate"/>
        </w:r>
        <w:r w:rsidR="00495120">
          <w:rPr>
            <w:noProof/>
            <w:webHidden/>
          </w:rPr>
          <w:t>51</w:t>
        </w:r>
        <w:r>
          <w:rPr>
            <w:noProof/>
            <w:webHidden/>
          </w:rPr>
          <w:fldChar w:fldCharType="end"/>
        </w:r>
      </w:hyperlink>
    </w:p>
    <w:p w:rsidR="00495120" w:rsidRDefault="0068644F">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9463840" w:history="1">
        <w:r w:rsidR="00495120" w:rsidRPr="00FB074F">
          <w:rPr>
            <w:rStyle w:val="Hyperlink"/>
            <w:noProof/>
          </w:rPr>
          <w:t>Tabela 2 - Resultados da Interpolação da Função Log de Engaste</w:t>
        </w:r>
        <w:r w:rsidR="00495120">
          <w:rPr>
            <w:noProof/>
            <w:webHidden/>
          </w:rPr>
          <w:tab/>
        </w:r>
        <w:r>
          <w:rPr>
            <w:noProof/>
            <w:webHidden/>
          </w:rPr>
          <w:fldChar w:fldCharType="begin"/>
        </w:r>
        <w:r w:rsidR="00495120">
          <w:rPr>
            <w:noProof/>
            <w:webHidden/>
          </w:rPr>
          <w:instrText xml:space="preserve"> PAGEREF _Toc49463840 \h </w:instrText>
        </w:r>
        <w:r>
          <w:rPr>
            <w:noProof/>
            <w:webHidden/>
          </w:rPr>
        </w:r>
        <w:r>
          <w:rPr>
            <w:noProof/>
            <w:webHidden/>
          </w:rPr>
          <w:fldChar w:fldCharType="separate"/>
        </w:r>
        <w:r w:rsidR="00495120">
          <w:rPr>
            <w:noProof/>
            <w:webHidden/>
          </w:rPr>
          <w:t>52</w:t>
        </w:r>
        <w:r>
          <w:rPr>
            <w:noProof/>
            <w:webHidden/>
          </w:rPr>
          <w:fldChar w:fldCharType="end"/>
        </w:r>
      </w:hyperlink>
    </w:p>
    <w:p w:rsidR="00495120" w:rsidRDefault="0068644F">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9463841" w:history="1">
        <w:r w:rsidR="00495120" w:rsidRPr="00FB074F">
          <w:rPr>
            <w:rStyle w:val="Hyperlink"/>
            <w:noProof/>
          </w:rPr>
          <w:t>Tabela 3 - Resultados da Interpolação da Função Radial Simples</w:t>
        </w:r>
        <w:r w:rsidR="00495120">
          <w:rPr>
            <w:noProof/>
            <w:webHidden/>
          </w:rPr>
          <w:tab/>
        </w:r>
        <w:r>
          <w:rPr>
            <w:noProof/>
            <w:webHidden/>
          </w:rPr>
          <w:fldChar w:fldCharType="begin"/>
        </w:r>
        <w:r w:rsidR="00495120">
          <w:rPr>
            <w:noProof/>
            <w:webHidden/>
          </w:rPr>
          <w:instrText xml:space="preserve"> PAGEREF _Toc49463841 \h </w:instrText>
        </w:r>
        <w:r>
          <w:rPr>
            <w:noProof/>
            <w:webHidden/>
          </w:rPr>
        </w:r>
        <w:r>
          <w:rPr>
            <w:noProof/>
            <w:webHidden/>
          </w:rPr>
          <w:fldChar w:fldCharType="separate"/>
        </w:r>
        <w:r w:rsidR="00495120">
          <w:rPr>
            <w:noProof/>
            <w:webHidden/>
          </w:rPr>
          <w:t>54</w:t>
        </w:r>
        <w:r>
          <w:rPr>
            <w:noProof/>
            <w:webHidden/>
          </w:rPr>
          <w:fldChar w:fldCharType="end"/>
        </w:r>
      </w:hyperlink>
    </w:p>
    <w:p w:rsidR="009F58F6" w:rsidRDefault="0068644F">
      <w:pPr>
        <w:rPr>
          <w:rFonts w:cs="Arial"/>
          <w:color w:val="000000"/>
          <w:sz w:val="20"/>
          <w:szCs w:val="20"/>
        </w:rPr>
      </w:pPr>
      <w:r>
        <w:rPr>
          <w:rFonts w:cs="Arial"/>
          <w:color w:val="000000"/>
          <w:sz w:val="20"/>
          <w:szCs w:val="20"/>
        </w:rPr>
        <w:fldChar w:fldCharType="end"/>
      </w:r>
    </w:p>
    <w:p w:rsidR="000C007C" w:rsidRDefault="000C007C">
      <w:pPr>
        <w:rPr>
          <w:rFonts w:cs="Arial"/>
          <w:color w:val="000000"/>
          <w:sz w:val="20"/>
          <w:szCs w:val="20"/>
        </w:rPr>
      </w:pPr>
    </w:p>
    <w:p w:rsidR="009F58F6" w:rsidRDefault="009F58F6">
      <w:pPr>
        <w:rPr>
          <w:rFonts w:cs="Arial"/>
          <w:color w:val="000000"/>
          <w:sz w:val="20"/>
          <w:szCs w:val="20"/>
        </w:rPr>
      </w:pPr>
    </w:p>
    <w:p w:rsidR="009F58F6" w:rsidRDefault="009F58F6">
      <w:pPr>
        <w:rPr>
          <w:rFonts w:cs="Arial"/>
          <w:color w:val="000000"/>
          <w:sz w:val="20"/>
          <w:szCs w:val="20"/>
        </w:rPr>
      </w:pPr>
      <w:r>
        <w:rPr>
          <w:rFonts w:cs="Arial"/>
          <w:color w:val="000000"/>
          <w:sz w:val="20"/>
          <w:szCs w:val="20"/>
        </w:rPr>
        <w:br w:type="page"/>
      </w:r>
    </w:p>
    <w:p w:rsidR="009F58F6" w:rsidRDefault="009F58F6" w:rsidP="00470547">
      <w:pPr>
        <w:pStyle w:val="Ttulo"/>
      </w:pPr>
      <w:r w:rsidRPr="009F58F6">
        <w:lastRenderedPageBreak/>
        <w:t>LISTA DE ABREVIATURAS</w:t>
      </w:r>
    </w:p>
    <w:p w:rsidR="006F434F" w:rsidRPr="006F434F" w:rsidRDefault="006F434F" w:rsidP="006F434F"/>
    <w:p w:rsidR="002D39BC" w:rsidRPr="00EA7329" w:rsidRDefault="002D39BC" w:rsidP="001F3239">
      <w:pPr>
        <w:rPr>
          <w:sz w:val="20"/>
          <w:szCs w:val="20"/>
        </w:rPr>
      </w:pPr>
      <w:r w:rsidRPr="00EA7329">
        <w:rPr>
          <w:b/>
          <w:bCs/>
        </w:rPr>
        <w:t xml:space="preserve">FORTRAN </w:t>
      </w:r>
      <w:r w:rsidRPr="00EA7329">
        <w:t xml:space="preserve">– IBM </w:t>
      </w:r>
      <w:proofErr w:type="spellStart"/>
      <w:r w:rsidRPr="00EA7329">
        <w:t>Mathematical</w:t>
      </w:r>
      <w:proofErr w:type="spellEnd"/>
      <w:r w:rsidRPr="00EA7329">
        <w:t xml:space="preserve"> Formula </w:t>
      </w:r>
      <w:proofErr w:type="spellStart"/>
      <w:r w:rsidRPr="00EA7329">
        <w:t>Translation</w:t>
      </w:r>
      <w:proofErr w:type="spellEnd"/>
      <w:r w:rsidRPr="00EA7329">
        <w:t xml:space="preserve"> System</w:t>
      </w:r>
    </w:p>
    <w:p w:rsidR="006F434F" w:rsidRPr="006F434F" w:rsidRDefault="006F434F" w:rsidP="002D39BC">
      <w:r w:rsidRPr="006F434F">
        <w:rPr>
          <w:b/>
          <w:bCs/>
        </w:rPr>
        <w:t xml:space="preserve">MEC </w:t>
      </w:r>
      <w:r w:rsidRPr="006F434F">
        <w:t>– Método dos Elementos de Contorno</w:t>
      </w:r>
    </w:p>
    <w:p w:rsidR="002D39BC" w:rsidRPr="006F434F" w:rsidRDefault="006F434F" w:rsidP="002D39BC">
      <w:r w:rsidRPr="006F434F">
        <w:rPr>
          <w:b/>
          <w:bCs/>
        </w:rPr>
        <w:t xml:space="preserve">MECDR </w:t>
      </w:r>
      <w:r w:rsidRPr="006F434F">
        <w:t>– Método de Elementos de Contorno com Dupla Reciprocidade</w:t>
      </w:r>
    </w:p>
    <w:p w:rsidR="002D39BC" w:rsidRDefault="002D39BC" w:rsidP="002D39BC">
      <w:r w:rsidRPr="006F434F">
        <w:rPr>
          <w:b/>
          <w:bCs/>
        </w:rPr>
        <w:t xml:space="preserve">MECID </w:t>
      </w:r>
      <w:r w:rsidRPr="006F434F">
        <w:t xml:space="preserve">– Método de Elementos de Contorno com </w:t>
      </w:r>
      <w:del w:id="3" w:author="Castrolara" w:date="2020-09-09T11:07:00Z">
        <w:r w:rsidR="008B25DC" w:rsidDel="00D87DF1">
          <w:delText>I</w:delText>
        </w:r>
        <w:r w:rsidRPr="006F434F" w:rsidDel="00D87DF1">
          <w:delText xml:space="preserve">ntegração </w:delText>
        </w:r>
      </w:del>
      <w:ins w:id="4" w:author="Castrolara" w:date="2020-09-09T11:07:00Z">
        <w:r w:rsidR="00D87DF1">
          <w:t>Interpolação</w:t>
        </w:r>
        <w:r w:rsidR="00D87DF1" w:rsidRPr="006F434F">
          <w:t xml:space="preserve"> </w:t>
        </w:r>
      </w:ins>
      <w:r w:rsidRPr="006F434F">
        <w:t>Direta</w:t>
      </w:r>
    </w:p>
    <w:p w:rsidR="002D39BC" w:rsidRPr="006F434F" w:rsidRDefault="002D39BC" w:rsidP="002D39BC">
      <w:r w:rsidRPr="006F434F">
        <w:rPr>
          <w:b/>
          <w:bCs/>
        </w:rPr>
        <w:t xml:space="preserve">UFES </w:t>
      </w:r>
      <w:r w:rsidRPr="006F434F">
        <w:t>– Universidade Federal do Espírito Santo</w:t>
      </w:r>
    </w:p>
    <w:p w:rsidR="006F434F" w:rsidRPr="006F434F" w:rsidRDefault="006F434F" w:rsidP="006F434F"/>
    <w:p w:rsidR="009F58F6" w:rsidRPr="002D39BC" w:rsidRDefault="009F58F6">
      <w:pPr>
        <w:rPr>
          <w:rFonts w:cs="Arial"/>
          <w:color w:val="000000"/>
          <w:sz w:val="20"/>
          <w:szCs w:val="20"/>
        </w:rPr>
      </w:pPr>
    </w:p>
    <w:p w:rsidR="009F58F6" w:rsidRPr="002D39BC" w:rsidRDefault="009F58F6">
      <w:pPr>
        <w:rPr>
          <w:rFonts w:cs="Arial"/>
          <w:color w:val="000000"/>
          <w:sz w:val="20"/>
          <w:szCs w:val="20"/>
        </w:rPr>
      </w:pPr>
    </w:p>
    <w:p w:rsidR="009F58F6" w:rsidRPr="002D39BC" w:rsidRDefault="009F58F6">
      <w:pPr>
        <w:rPr>
          <w:rFonts w:cs="Arial"/>
          <w:color w:val="000000"/>
          <w:sz w:val="20"/>
          <w:szCs w:val="20"/>
        </w:rPr>
      </w:pPr>
      <w:r w:rsidRPr="002D39BC">
        <w:rPr>
          <w:rFonts w:cs="Arial"/>
          <w:color w:val="000000"/>
          <w:sz w:val="20"/>
          <w:szCs w:val="20"/>
        </w:rPr>
        <w:br w:type="page"/>
      </w:r>
    </w:p>
    <w:p w:rsidR="009F58F6" w:rsidRPr="009F58F6" w:rsidRDefault="009F58F6" w:rsidP="00470547">
      <w:pPr>
        <w:pStyle w:val="Ttulo"/>
      </w:pPr>
      <w:r w:rsidRPr="009F58F6">
        <w:lastRenderedPageBreak/>
        <w:t xml:space="preserve">LISTA DE </w:t>
      </w:r>
      <w:commentRangeStart w:id="5"/>
      <w:r w:rsidRPr="009F58F6">
        <w:t>SIMBOLOS</w:t>
      </w:r>
      <w:commentRangeEnd w:id="5"/>
      <w:r w:rsidR="003534CB">
        <w:rPr>
          <w:rStyle w:val="Refdecomentrio"/>
          <w:rFonts w:eastAsiaTheme="minorHAnsi" w:cstheme="majorBidi"/>
          <w:b w:val="0"/>
          <w:color w:val="auto"/>
        </w:rPr>
        <w:commentReference w:id="5"/>
      </w:r>
    </w:p>
    <w:p w:rsidR="009F58F6" w:rsidRDefault="009F58F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062C16" w:rsidRDefault="00062C16" w:rsidP="00062C16"/>
    <w:p w:rsidR="009F58F6" w:rsidRDefault="009F58F6" w:rsidP="00062C16"/>
    <w:p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rsidR="009F58F6" w:rsidRPr="00C10767" w:rsidRDefault="009F58F6">
          <w:pPr>
            <w:pStyle w:val="CabealhodoSumrio"/>
          </w:pPr>
          <w:r w:rsidRPr="00C10767">
            <w:t>Sumário</w:t>
          </w:r>
        </w:p>
        <w:p w:rsidR="00470547" w:rsidRPr="00C10767" w:rsidRDefault="00470547" w:rsidP="00470547">
          <w:pPr>
            <w:rPr>
              <w:lang w:eastAsia="pt-BR"/>
            </w:rPr>
          </w:pPr>
        </w:p>
        <w:p w:rsidR="00495120" w:rsidRDefault="0068644F">
          <w:pPr>
            <w:pStyle w:val="Sumrio1"/>
            <w:rPr>
              <w:rFonts w:asciiTheme="minorHAnsi" w:eastAsiaTheme="minorEastAsia" w:hAnsiTheme="minorHAnsi" w:cstheme="minorBidi"/>
              <w:noProof/>
              <w:spacing w:val="0"/>
              <w:kern w:val="0"/>
              <w:sz w:val="22"/>
              <w:szCs w:val="22"/>
              <w:lang w:eastAsia="pt-BR"/>
            </w:rPr>
          </w:pPr>
          <w:r w:rsidRPr="0068644F">
            <w:fldChar w:fldCharType="begin"/>
          </w:r>
          <w:r w:rsidR="009F58F6" w:rsidRPr="00C10767">
            <w:instrText xml:space="preserve"> TOC \o "1-3" \h \z \u </w:instrText>
          </w:r>
          <w:r w:rsidRPr="0068644F">
            <w:fldChar w:fldCharType="separate"/>
          </w:r>
          <w:hyperlink w:anchor="_Toc49463842" w:history="1">
            <w:r w:rsidR="00495120" w:rsidRPr="008239D2">
              <w:rPr>
                <w:rStyle w:val="Hyperlink"/>
                <w:noProof/>
              </w:rPr>
              <w:t>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INTRODUÇÃO</w:t>
            </w:r>
            <w:r w:rsidR="00495120">
              <w:rPr>
                <w:noProof/>
                <w:webHidden/>
              </w:rPr>
              <w:tab/>
            </w:r>
            <w:r>
              <w:rPr>
                <w:noProof/>
                <w:webHidden/>
              </w:rPr>
              <w:fldChar w:fldCharType="begin"/>
            </w:r>
            <w:r w:rsidR="00495120">
              <w:rPr>
                <w:noProof/>
                <w:webHidden/>
              </w:rPr>
              <w:instrText xml:space="preserve"> PAGEREF _Toc49463842 \h </w:instrText>
            </w:r>
            <w:r>
              <w:rPr>
                <w:noProof/>
                <w:webHidden/>
              </w:rPr>
            </w:r>
            <w:r>
              <w:rPr>
                <w:noProof/>
                <w:webHidden/>
              </w:rPr>
              <w:fldChar w:fldCharType="separate"/>
            </w:r>
            <w:r w:rsidR="00495120">
              <w:rPr>
                <w:noProof/>
                <w:webHidden/>
              </w:rPr>
              <w:t>1</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3" w:history="1">
            <w:r w:rsidR="00495120" w:rsidRPr="008239D2">
              <w:rPr>
                <w:rStyle w:val="Hyperlink"/>
                <w:noProof/>
              </w:rPr>
              <w:t>1.1.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COMENTÁRIOS PRELIMINARES</w:t>
            </w:r>
            <w:r w:rsidR="00495120">
              <w:rPr>
                <w:noProof/>
                <w:webHidden/>
              </w:rPr>
              <w:tab/>
            </w:r>
            <w:r>
              <w:rPr>
                <w:noProof/>
                <w:webHidden/>
              </w:rPr>
              <w:fldChar w:fldCharType="begin"/>
            </w:r>
            <w:r w:rsidR="00495120">
              <w:rPr>
                <w:noProof/>
                <w:webHidden/>
              </w:rPr>
              <w:instrText xml:space="preserve"> PAGEREF _Toc49463843 \h </w:instrText>
            </w:r>
            <w:r>
              <w:rPr>
                <w:noProof/>
                <w:webHidden/>
              </w:rPr>
            </w:r>
            <w:r>
              <w:rPr>
                <w:noProof/>
                <w:webHidden/>
              </w:rPr>
              <w:fldChar w:fldCharType="separate"/>
            </w:r>
            <w:r w:rsidR="00495120">
              <w:rPr>
                <w:noProof/>
                <w:webHidden/>
              </w:rPr>
              <w:t>1</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4" w:history="1">
            <w:r w:rsidR="00495120" w:rsidRPr="008239D2">
              <w:rPr>
                <w:rStyle w:val="Hyperlink"/>
                <w:noProof/>
              </w:rPr>
              <w:t>1.2.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OBJETIVO</w:t>
            </w:r>
            <w:r w:rsidR="00495120">
              <w:rPr>
                <w:noProof/>
                <w:webHidden/>
              </w:rPr>
              <w:tab/>
            </w:r>
            <w:r>
              <w:rPr>
                <w:noProof/>
                <w:webHidden/>
              </w:rPr>
              <w:fldChar w:fldCharType="begin"/>
            </w:r>
            <w:r w:rsidR="00495120">
              <w:rPr>
                <w:noProof/>
                <w:webHidden/>
              </w:rPr>
              <w:instrText xml:space="preserve"> PAGEREF _Toc49463844 \h </w:instrText>
            </w:r>
            <w:r>
              <w:rPr>
                <w:noProof/>
                <w:webHidden/>
              </w:rPr>
            </w:r>
            <w:r>
              <w:rPr>
                <w:noProof/>
                <w:webHidden/>
              </w:rPr>
              <w:fldChar w:fldCharType="separate"/>
            </w:r>
            <w:r w:rsidR="00495120">
              <w:rPr>
                <w:noProof/>
                <w:webHidden/>
              </w:rPr>
              <w:t>2</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5" w:history="1">
            <w:r w:rsidR="00495120" w:rsidRPr="008239D2">
              <w:rPr>
                <w:rStyle w:val="Hyperlink"/>
                <w:noProof/>
              </w:rPr>
              <w:t>1.3.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RESUMO BIBLIOGRÁFICO</w:t>
            </w:r>
            <w:r w:rsidR="00495120">
              <w:rPr>
                <w:noProof/>
                <w:webHidden/>
              </w:rPr>
              <w:tab/>
            </w:r>
            <w:r>
              <w:rPr>
                <w:noProof/>
                <w:webHidden/>
              </w:rPr>
              <w:fldChar w:fldCharType="begin"/>
            </w:r>
            <w:r w:rsidR="00495120">
              <w:rPr>
                <w:noProof/>
                <w:webHidden/>
              </w:rPr>
              <w:instrText xml:space="preserve"> PAGEREF _Toc49463845 \h </w:instrText>
            </w:r>
            <w:r>
              <w:rPr>
                <w:noProof/>
                <w:webHidden/>
              </w:rPr>
            </w:r>
            <w:r>
              <w:rPr>
                <w:noProof/>
                <w:webHidden/>
              </w:rPr>
              <w:fldChar w:fldCharType="separate"/>
            </w:r>
            <w:r w:rsidR="00495120">
              <w:rPr>
                <w:noProof/>
                <w:webHidden/>
              </w:rPr>
              <w:t>3</w:t>
            </w:r>
            <w:r>
              <w:rPr>
                <w:noProof/>
                <w:webHidden/>
              </w:rPr>
              <w:fldChar w:fldCharType="end"/>
            </w:r>
          </w:hyperlink>
        </w:p>
        <w:p w:rsidR="00495120" w:rsidRDefault="0068644F">
          <w:pPr>
            <w:pStyle w:val="Sumrio1"/>
            <w:rPr>
              <w:rFonts w:asciiTheme="minorHAnsi" w:eastAsiaTheme="minorEastAsia" w:hAnsiTheme="minorHAnsi" w:cstheme="minorBidi"/>
              <w:noProof/>
              <w:spacing w:val="0"/>
              <w:kern w:val="0"/>
              <w:sz w:val="22"/>
              <w:szCs w:val="22"/>
              <w:lang w:eastAsia="pt-BR"/>
            </w:rPr>
          </w:pPr>
          <w:hyperlink w:anchor="_Toc49463846" w:history="1">
            <w:r w:rsidR="00495120" w:rsidRPr="008239D2">
              <w:rPr>
                <w:rStyle w:val="Hyperlink"/>
                <w:noProof/>
              </w:rPr>
              <w:t>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O MÉTODO DOS ELEMENTOS DE CONTORNO (MEC)</w:t>
            </w:r>
            <w:r w:rsidR="00495120">
              <w:rPr>
                <w:noProof/>
                <w:webHidden/>
              </w:rPr>
              <w:tab/>
            </w:r>
            <w:r>
              <w:rPr>
                <w:noProof/>
                <w:webHidden/>
              </w:rPr>
              <w:fldChar w:fldCharType="begin"/>
            </w:r>
            <w:r w:rsidR="00495120">
              <w:rPr>
                <w:noProof/>
                <w:webHidden/>
              </w:rPr>
              <w:instrText xml:space="preserve"> PAGEREF _Toc49463846 \h </w:instrText>
            </w:r>
            <w:r>
              <w:rPr>
                <w:noProof/>
                <w:webHidden/>
              </w:rPr>
            </w:r>
            <w:r>
              <w:rPr>
                <w:noProof/>
                <w:webHidden/>
              </w:rPr>
              <w:fldChar w:fldCharType="separate"/>
            </w:r>
            <w:r w:rsidR="00495120">
              <w:rPr>
                <w:noProof/>
                <w:webHidden/>
              </w:rPr>
              <w:t>7</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7" w:history="1">
            <w:r w:rsidR="00495120" w:rsidRPr="008239D2">
              <w:rPr>
                <w:rStyle w:val="Hyperlink"/>
                <w:noProof/>
              </w:rPr>
              <w:t>2.1.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PROBLEMAS DE CAMPO ESCALAR</w:t>
            </w:r>
            <w:r w:rsidR="00495120">
              <w:rPr>
                <w:noProof/>
                <w:webHidden/>
              </w:rPr>
              <w:tab/>
            </w:r>
            <w:r>
              <w:rPr>
                <w:noProof/>
                <w:webHidden/>
              </w:rPr>
              <w:fldChar w:fldCharType="begin"/>
            </w:r>
            <w:r w:rsidR="00495120">
              <w:rPr>
                <w:noProof/>
                <w:webHidden/>
              </w:rPr>
              <w:instrText xml:space="preserve"> PAGEREF _Toc49463847 \h </w:instrText>
            </w:r>
            <w:r>
              <w:rPr>
                <w:noProof/>
                <w:webHidden/>
              </w:rPr>
            </w:r>
            <w:r>
              <w:rPr>
                <w:noProof/>
                <w:webHidden/>
              </w:rPr>
              <w:fldChar w:fldCharType="separate"/>
            </w:r>
            <w:r w:rsidR="00495120">
              <w:rPr>
                <w:noProof/>
                <w:webHidden/>
              </w:rPr>
              <w:t>7</w:t>
            </w:r>
            <w:r>
              <w:rPr>
                <w:noProof/>
                <w:webHidden/>
              </w:rPr>
              <w:fldChar w:fldCharType="end"/>
            </w:r>
          </w:hyperlink>
        </w:p>
        <w:p w:rsidR="00495120" w:rsidRDefault="0068644F">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48" w:history="1">
            <w:r w:rsidR="00495120" w:rsidRPr="008239D2">
              <w:rPr>
                <w:rStyle w:val="Hyperlink"/>
                <w:noProof/>
              </w:rPr>
              <w:t>2.1.1.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APLICAÇÕES</w:t>
            </w:r>
            <w:r w:rsidR="00495120">
              <w:rPr>
                <w:noProof/>
                <w:webHidden/>
              </w:rPr>
              <w:tab/>
            </w:r>
            <w:r>
              <w:rPr>
                <w:noProof/>
                <w:webHidden/>
              </w:rPr>
              <w:fldChar w:fldCharType="begin"/>
            </w:r>
            <w:r w:rsidR="00495120">
              <w:rPr>
                <w:noProof/>
                <w:webHidden/>
              </w:rPr>
              <w:instrText xml:space="preserve"> PAGEREF _Toc49463848 \h </w:instrText>
            </w:r>
            <w:r>
              <w:rPr>
                <w:noProof/>
                <w:webHidden/>
              </w:rPr>
            </w:r>
            <w:r>
              <w:rPr>
                <w:noProof/>
                <w:webHidden/>
              </w:rPr>
              <w:fldChar w:fldCharType="separate"/>
            </w:r>
            <w:r w:rsidR="00495120">
              <w:rPr>
                <w:noProof/>
                <w:webHidden/>
              </w:rPr>
              <w:t>7</w:t>
            </w:r>
            <w:r>
              <w:rPr>
                <w:noProof/>
                <w:webHidden/>
              </w:rPr>
              <w:fldChar w:fldCharType="end"/>
            </w:r>
          </w:hyperlink>
        </w:p>
        <w:p w:rsidR="00495120" w:rsidRDefault="0068644F">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49" w:history="1">
            <w:r w:rsidR="00495120" w:rsidRPr="008239D2">
              <w:rPr>
                <w:rStyle w:val="Hyperlink"/>
                <w:noProof/>
              </w:rPr>
              <w:t>2.1.2.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 EQUAÇÃO DE HELMHOLTZ</w:t>
            </w:r>
            <w:r w:rsidR="00495120">
              <w:rPr>
                <w:noProof/>
                <w:webHidden/>
              </w:rPr>
              <w:tab/>
            </w:r>
            <w:r>
              <w:rPr>
                <w:noProof/>
                <w:webHidden/>
              </w:rPr>
              <w:fldChar w:fldCharType="begin"/>
            </w:r>
            <w:r w:rsidR="00495120">
              <w:rPr>
                <w:noProof/>
                <w:webHidden/>
              </w:rPr>
              <w:instrText xml:space="preserve"> PAGEREF _Toc49463849 \h </w:instrText>
            </w:r>
            <w:r>
              <w:rPr>
                <w:noProof/>
                <w:webHidden/>
              </w:rPr>
            </w:r>
            <w:r>
              <w:rPr>
                <w:noProof/>
                <w:webHidden/>
              </w:rPr>
              <w:fldChar w:fldCharType="separate"/>
            </w:r>
            <w:r w:rsidR="00495120">
              <w:rPr>
                <w:noProof/>
                <w:webHidden/>
              </w:rPr>
              <w:t>8</w:t>
            </w:r>
            <w:r>
              <w:rPr>
                <w:noProof/>
                <w:webHidden/>
              </w:rPr>
              <w:fldChar w:fldCharType="end"/>
            </w:r>
          </w:hyperlink>
        </w:p>
        <w:p w:rsidR="00495120" w:rsidRDefault="0068644F">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50" w:history="1">
            <w:r w:rsidR="00495120" w:rsidRPr="008239D2">
              <w:rPr>
                <w:rStyle w:val="Hyperlink"/>
                <w:noProof/>
              </w:rPr>
              <w:t>2.1.3.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FORMULAÇÃO INTEGRAL ASSOCIADA À EQUAÇÃO DE HELMHOLTZ</w:t>
            </w:r>
            <w:r w:rsidR="00495120">
              <w:rPr>
                <w:noProof/>
                <w:webHidden/>
              </w:rPr>
              <w:tab/>
            </w:r>
            <w:r>
              <w:rPr>
                <w:noProof/>
                <w:webHidden/>
              </w:rPr>
              <w:fldChar w:fldCharType="begin"/>
            </w:r>
            <w:r w:rsidR="00495120">
              <w:rPr>
                <w:noProof/>
                <w:webHidden/>
              </w:rPr>
              <w:instrText xml:space="preserve"> PAGEREF _Toc49463850 \h </w:instrText>
            </w:r>
            <w:r>
              <w:rPr>
                <w:noProof/>
                <w:webHidden/>
              </w:rPr>
            </w:r>
            <w:r>
              <w:rPr>
                <w:noProof/>
                <w:webHidden/>
              </w:rPr>
              <w:fldChar w:fldCharType="separate"/>
            </w:r>
            <w:r w:rsidR="00495120">
              <w:rPr>
                <w:noProof/>
                <w:webHidden/>
              </w:rPr>
              <w:t>9</w:t>
            </w:r>
            <w:r>
              <w:rPr>
                <w:noProof/>
                <w:webHidden/>
              </w:rPr>
              <w:fldChar w:fldCharType="end"/>
            </w:r>
          </w:hyperlink>
        </w:p>
        <w:p w:rsidR="00495120" w:rsidRDefault="0068644F">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51" w:history="1">
            <w:r w:rsidR="00495120" w:rsidRPr="008239D2">
              <w:rPr>
                <w:rStyle w:val="Hyperlink"/>
                <w:noProof/>
              </w:rPr>
              <w:t>2.1.4.</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TRATAMENTO DO TERMO RELACIONADO AO LAPLACIANO</w:t>
            </w:r>
            <w:r w:rsidR="00495120">
              <w:rPr>
                <w:noProof/>
                <w:webHidden/>
              </w:rPr>
              <w:tab/>
            </w:r>
            <w:r>
              <w:rPr>
                <w:noProof/>
                <w:webHidden/>
              </w:rPr>
              <w:fldChar w:fldCharType="begin"/>
            </w:r>
            <w:r w:rsidR="00495120">
              <w:rPr>
                <w:noProof/>
                <w:webHidden/>
              </w:rPr>
              <w:instrText xml:space="preserve"> PAGEREF _Toc49463851 \h </w:instrText>
            </w:r>
            <w:r>
              <w:rPr>
                <w:noProof/>
                <w:webHidden/>
              </w:rPr>
            </w:r>
            <w:r>
              <w:rPr>
                <w:noProof/>
                <w:webHidden/>
              </w:rPr>
              <w:fldChar w:fldCharType="separate"/>
            </w:r>
            <w:r w:rsidR="00495120">
              <w:rPr>
                <w:noProof/>
                <w:webHidden/>
              </w:rPr>
              <w:t>10</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2" w:history="1">
            <w:r w:rsidR="00495120" w:rsidRPr="008239D2">
              <w:rPr>
                <w:rStyle w:val="Hyperlink"/>
                <w:noProof/>
              </w:rPr>
              <w:t>2.2.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TRATAMENTO DO TERMO REATIVO PELA FORMULAÇÃO MECID REGULARIZADA</w:t>
            </w:r>
            <w:r w:rsidR="00495120">
              <w:rPr>
                <w:noProof/>
                <w:webHidden/>
              </w:rPr>
              <w:tab/>
            </w:r>
            <w:r>
              <w:rPr>
                <w:noProof/>
                <w:webHidden/>
              </w:rPr>
              <w:fldChar w:fldCharType="begin"/>
            </w:r>
            <w:r w:rsidR="00495120">
              <w:rPr>
                <w:noProof/>
                <w:webHidden/>
              </w:rPr>
              <w:instrText xml:space="preserve"> PAGEREF _Toc49463852 \h </w:instrText>
            </w:r>
            <w:r>
              <w:rPr>
                <w:noProof/>
                <w:webHidden/>
              </w:rPr>
            </w:r>
            <w:r>
              <w:rPr>
                <w:noProof/>
                <w:webHidden/>
              </w:rPr>
              <w:fldChar w:fldCharType="separate"/>
            </w:r>
            <w:r w:rsidR="00495120">
              <w:rPr>
                <w:noProof/>
                <w:webHidden/>
              </w:rPr>
              <w:t>14</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3" w:history="1">
            <w:r w:rsidR="00495120" w:rsidRPr="008239D2">
              <w:rPr>
                <w:rStyle w:val="Hyperlink"/>
                <w:noProof/>
              </w:rPr>
              <w:t>2.3.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 FORMULAÇÃO MECID AUTORREGULARIZADA APLICADA À PROBLEMAS DE HELMHOLTZ</w:t>
            </w:r>
            <w:r w:rsidR="00495120">
              <w:rPr>
                <w:noProof/>
                <w:webHidden/>
              </w:rPr>
              <w:tab/>
            </w:r>
            <w:r>
              <w:rPr>
                <w:noProof/>
                <w:webHidden/>
              </w:rPr>
              <w:fldChar w:fldCharType="begin"/>
            </w:r>
            <w:r w:rsidR="00495120">
              <w:rPr>
                <w:noProof/>
                <w:webHidden/>
              </w:rPr>
              <w:instrText xml:space="preserve"> PAGEREF _Toc49463853 \h </w:instrText>
            </w:r>
            <w:r>
              <w:rPr>
                <w:noProof/>
                <w:webHidden/>
              </w:rPr>
            </w:r>
            <w:r>
              <w:rPr>
                <w:noProof/>
                <w:webHidden/>
              </w:rPr>
              <w:fldChar w:fldCharType="separate"/>
            </w:r>
            <w:r w:rsidR="00495120">
              <w:rPr>
                <w:noProof/>
                <w:webHidden/>
              </w:rPr>
              <w:t>24</w:t>
            </w:r>
            <w:r>
              <w:rPr>
                <w:noProof/>
                <w:webHidden/>
              </w:rPr>
              <w:fldChar w:fldCharType="end"/>
            </w:r>
          </w:hyperlink>
        </w:p>
        <w:p w:rsidR="00495120" w:rsidRDefault="0068644F">
          <w:pPr>
            <w:pStyle w:val="Sumrio1"/>
            <w:rPr>
              <w:rFonts w:asciiTheme="minorHAnsi" w:eastAsiaTheme="minorEastAsia" w:hAnsiTheme="minorHAnsi" w:cstheme="minorBidi"/>
              <w:noProof/>
              <w:spacing w:val="0"/>
              <w:kern w:val="0"/>
              <w:sz w:val="22"/>
              <w:szCs w:val="22"/>
              <w:lang w:eastAsia="pt-BR"/>
            </w:rPr>
          </w:pPr>
          <w:hyperlink w:anchor="_Toc49463854" w:history="1">
            <w:r w:rsidR="00495120" w:rsidRPr="008239D2">
              <w:rPr>
                <w:rStyle w:val="Hyperlink"/>
                <w:noProof/>
              </w:rPr>
              <w:t>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FORMULAÇÃO MECID AUTORREGULARIZADA PARA AUTOVALOR</w:t>
            </w:r>
            <w:r w:rsidR="00495120">
              <w:rPr>
                <w:noProof/>
                <w:webHidden/>
              </w:rPr>
              <w:tab/>
            </w:r>
            <w:r>
              <w:rPr>
                <w:noProof/>
                <w:webHidden/>
              </w:rPr>
              <w:fldChar w:fldCharType="begin"/>
            </w:r>
            <w:r w:rsidR="00495120">
              <w:rPr>
                <w:noProof/>
                <w:webHidden/>
              </w:rPr>
              <w:instrText xml:space="preserve"> PAGEREF _Toc49463854 \h </w:instrText>
            </w:r>
            <w:r>
              <w:rPr>
                <w:noProof/>
                <w:webHidden/>
              </w:rPr>
            </w:r>
            <w:r>
              <w:rPr>
                <w:noProof/>
                <w:webHidden/>
              </w:rPr>
              <w:fldChar w:fldCharType="separate"/>
            </w:r>
            <w:r w:rsidR="00495120">
              <w:rPr>
                <w:noProof/>
                <w:webHidden/>
              </w:rPr>
              <w:t>32</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5" w:history="1">
            <w:r w:rsidR="00495120" w:rsidRPr="008239D2">
              <w:rPr>
                <w:rStyle w:val="Hyperlink"/>
                <w:noProof/>
              </w:rPr>
              <w:t>3.1.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INTRODUÇÃO</w:t>
            </w:r>
            <w:r w:rsidR="00495120">
              <w:rPr>
                <w:noProof/>
                <w:webHidden/>
              </w:rPr>
              <w:tab/>
            </w:r>
            <w:r>
              <w:rPr>
                <w:noProof/>
                <w:webHidden/>
              </w:rPr>
              <w:fldChar w:fldCharType="begin"/>
            </w:r>
            <w:r w:rsidR="00495120">
              <w:rPr>
                <w:noProof/>
                <w:webHidden/>
              </w:rPr>
              <w:instrText xml:space="preserve"> PAGEREF _Toc49463855 \h </w:instrText>
            </w:r>
            <w:r>
              <w:rPr>
                <w:noProof/>
                <w:webHidden/>
              </w:rPr>
            </w:r>
            <w:r>
              <w:rPr>
                <w:noProof/>
                <w:webHidden/>
              </w:rPr>
              <w:fldChar w:fldCharType="separate"/>
            </w:r>
            <w:r w:rsidR="00495120">
              <w:rPr>
                <w:noProof/>
                <w:webHidden/>
              </w:rPr>
              <w:t>32</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6" w:history="1">
            <w:r w:rsidR="00495120" w:rsidRPr="008239D2">
              <w:rPr>
                <w:rStyle w:val="Hyperlink"/>
                <w:noProof/>
              </w:rPr>
              <w:t>3.2.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EQUACIONAMENTO DO MÉTODO</w:t>
            </w:r>
            <w:r w:rsidR="00495120">
              <w:rPr>
                <w:noProof/>
                <w:webHidden/>
              </w:rPr>
              <w:tab/>
            </w:r>
            <w:r>
              <w:rPr>
                <w:noProof/>
                <w:webHidden/>
              </w:rPr>
              <w:fldChar w:fldCharType="begin"/>
            </w:r>
            <w:r w:rsidR="00495120">
              <w:rPr>
                <w:noProof/>
                <w:webHidden/>
              </w:rPr>
              <w:instrText xml:space="preserve"> PAGEREF _Toc49463856 \h </w:instrText>
            </w:r>
            <w:r>
              <w:rPr>
                <w:noProof/>
                <w:webHidden/>
              </w:rPr>
            </w:r>
            <w:r>
              <w:rPr>
                <w:noProof/>
                <w:webHidden/>
              </w:rPr>
              <w:fldChar w:fldCharType="separate"/>
            </w:r>
            <w:r w:rsidR="00495120">
              <w:rPr>
                <w:noProof/>
                <w:webHidden/>
              </w:rPr>
              <w:t>32</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7" w:history="1">
            <w:r w:rsidR="00495120" w:rsidRPr="008239D2">
              <w:rPr>
                <w:rStyle w:val="Hyperlink"/>
                <w:noProof/>
              </w:rPr>
              <w:t>3.3.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PROPOSIÇÃO DE PRZEMINIECKY</w:t>
            </w:r>
            <w:r w:rsidR="00495120">
              <w:rPr>
                <w:noProof/>
                <w:webHidden/>
              </w:rPr>
              <w:tab/>
            </w:r>
            <w:r>
              <w:rPr>
                <w:noProof/>
                <w:webHidden/>
              </w:rPr>
              <w:fldChar w:fldCharType="begin"/>
            </w:r>
            <w:r w:rsidR="00495120">
              <w:rPr>
                <w:noProof/>
                <w:webHidden/>
              </w:rPr>
              <w:instrText xml:space="preserve"> PAGEREF _Toc49463857 \h </w:instrText>
            </w:r>
            <w:r>
              <w:rPr>
                <w:noProof/>
                <w:webHidden/>
              </w:rPr>
            </w:r>
            <w:r>
              <w:rPr>
                <w:noProof/>
                <w:webHidden/>
              </w:rPr>
              <w:fldChar w:fldCharType="separate"/>
            </w:r>
            <w:r w:rsidR="00495120">
              <w:rPr>
                <w:noProof/>
                <w:webHidden/>
              </w:rPr>
              <w:t>41</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8" w:history="1">
            <w:r w:rsidR="00495120" w:rsidRPr="008239D2">
              <w:rPr>
                <w:rStyle w:val="Hyperlink"/>
                <w:noProof/>
              </w:rPr>
              <w:t>3.4.</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ANALOGIA DA PROPOSIÇÃO DE PRZEMINIECKY</w:t>
            </w:r>
            <w:r w:rsidR="00495120">
              <w:rPr>
                <w:noProof/>
                <w:webHidden/>
              </w:rPr>
              <w:tab/>
            </w:r>
            <w:r>
              <w:rPr>
                <w:noProof/>
                <w:webHidden/>
              </w:rPr>
              <w:fldChar w:fldCharType="begin"/>
            </w:r>
            <w:r w:rsidR="00495120">
              <w:rPr>
                <w:noProof/>
                <w:webHidden/>
              </w:rPr>
              <w:instrText xml:space="preserve"> PAGEREF _Toc49463858 \h </w:instrText>
            </w:r>
            <w:r>
              <w:rPr>
                <w:noProof/>
                <w:webHidden/>
              </w:rPr>
            </w:r>
            <w:r>
              <w:rPr>
                <w:noProof/>
                <w:webHidden/>
              </w:rPr>
              <w:fldChar w:fldCharType="separate"/>
            </w:r>
            <w:r w:rsidR="00495120">
              <w:rPr>
                <w:noProof/>
                <w:webHidden/>
              </w:rPr>
              <w:t>44</w:t>
            </w:r>
            <w:r>
              <w:rPr>
                <w:noProof/>
                <w:webHidden/>
              </w:rPr>
              <w:fldChar w:fldCharType="end"/>
            </w:r>
          </w:hyperlink>
        </w:p>
        <w:p w:rsidR="00495120" w:rsidRDefault="0068644F">
          <w:pPr>
            <w:pStyle w:val="Sumrio1"/>
            <w:rPr>
              <w:rFonts w:asciiTheme="minorHAnsi" w:eastAsiaTheme="minorEastAsia" w:hAnsiTheme="minorHAnsi" w:cstheme="minorBidi"/>
              <w:noProof/>
              <w:spacing w:val="0"/>
              <w:kern w:val="0"/>
              <w:sz w:val="22"/>
              <w:szCs w:val="22"/>
              <w:lang w:eastAsia="pt-BR"/>
            </w:rPr>
          </w:pPr>
          <w:hyperlink w:anchor="_Toc49463859" w:history="1">
            <w:r w:rsidR="00495120" w:rsidRPr="008239D2">
              <w:rPr>
                <w:rStyle w:val="Hyperlink"/>
                <w:noProof/>
              </w:rPr>
              <w:t>4.</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SIMULAÇÕES COMPUTACIONAIS</w:t>
            </w:r>
            <w:r w:rsidR="00495120">
              <w:rPr>
                <w:noProof/>
                <w:webHidden/>
              </w:rPr>
              <w:tab/>
            </w:r>
            <w:r>
              <w:rPr>
                <w:noProof/>
                <w:webHidden/>
              </w:rPr>
              <w:fldChar w:fldCharType="begin"/>
            </w:r>
            <w:r w:rsidR="00495120">
              <w:rPr>
                <w:noProof/>
                <w:webHidden/>
              </w:rPr>
              <w:instrText xml:space="preserve"> PAGEREF _Toc49463859 \h </w:instrText>
            </w:r>
            <w:r>
              <w:rPr>
                <w:noProof/>
                <w:webHidden/>
              </w:rPr>
            </w:r>
            <w:r>
              <w:rPr>
                <w:noProof/>
                <w:webHidden/>
              </w:rPr>
              <w:fldChar w:fldCharType="separate"/>
            </w:r>
            <w:r w:rsidR="00495120">
              <w:rPr>
                <w:noProof/>
                <w:webHidden/>
              </w:rPr>
              <w:t>50</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60" w:history="1">
            <w:r w:rsidR="00495120" w:rsidRPr="008239D2">
              <w:rPr>
                <w:rStyle w:val="Hyperlink"/>
                <w:noProof/>
              </w:rPr>
              <w:t>4.1.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CHAPA ENGASTADA</w:t>
            </w:r>
            <w:r w:rsidR="00495120">
              <w:rPr>
                <w:noProof/>
                <w:webHidden/>
              </w:rPr>
              <w:tab/>
            </w:r>
            <w:r>
              <w:rPr>
                <w:noProof/>
                <w:webHidden/>
              </w:rPr>
              <w:fldChar w:fldCharType="begin"/>
            </w:r>
            <w:r w:rsidR="00495120">
              <w:rPr>
                <w:noProof/>
                <w:webHidden/>
              </w:rPr>
              <w:instrText xml:space="preserve"> PAGEREF _Toc49463860 \h </w:instrText>
            </w:r>
            <w:r>
              <w:rPr>
                <w:noProof/>
                <w:webHidden/>
              </w:rPr>
            </w:r>
            <w:r>
              <w:rPr>
                <w:noProof/>
                <w:webHidden/>
              </w:rPr>
              <w:fldChar w:fldCharType="separate"/>
            </w:r>
            <w:r w:rsidR="00495120">
              <w:rPr>
                <w:noProof/>
                <w:webHidden/>
              </w:rPr>
              <w:t>50</w:t>
            </w:r>
            <w:r>
              <w:rPr>
                <w:noProof/>
                <w:webHidden/>
              </w:rPr>
              <w:fldChar w:fldCharType="end"/>
            </w:r>
          </w:hyperlink>
        </w:p>
        <w:p w:rsidR="00495120" w:rsidRDefault="0068644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61" w:history="1">
            <w:r w:rsidR="00495120" w:rsidRPr="008239D2">
              <w:rPr>
                <w:rStyle w:val="Hyperlink"/>
                <w:noProof/>
              </w:rPr>
              <w:t>4.2.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MEMBRANA QUADRADA</w:t>
            </w:r>
            <w:r w:rsidR="00495120">
              <w:rPr>
                <w:noProof/>
                <w:webHidden/>
              </w:rPr>
              <w:tab/>
            </w:r>
            <w:r>
              <w:rPr>
                <w:noProof/>
                <w:webHidden/>
              </w:rPr>
              <w:fldChar w:fldCharType="begin"/>
            </w:r>
            <w:r w:rsidR="00495120">
              <w:rPr>
                <w:noProof/>
                <w:webHidden/>
              </w:rPr>
              <w:instrText xml:space="preserve"> PAGEREF _Toc49463861 \h </w:instrText>
            </w:r>
            <w:r>
              <w:rPr>
                <w:noProof/>
                <w:webHidden/>
              </w:rPr>
            </w:r>
            <w:r>
              <w:rPr>
                <w:noProof/>
                <w:webHidden/>
              </w:rPr>
              <w:fldChar w:fldCharType="separate"/>
            </w:r>
            <w:r w:rsidR="00495120">
              <w:rPr>
                <w:noProof/>
                <w:webHidden/>
              </w:rPr>
              <w:t>53</w:t>
            </w:r>
            <w:r>
              <w:rPr>
                <w:noProof/>
                <w:webHidden/>
              </w:rPr>
              <w:fldChar w:fldCharType="end"/>
            </w:r>
          </w:hyperlink>
        </w:p>
        <w:p w:rsidR="00495120" w:rsidRDefault="0068644F">
          <w:pPr>
            <w:pStyle w:val="Sumrio1"/>
            <w:rPr>
              <w:rFonts w:asciiTheme="minorHAnsi" w:eastAsiaTheme="minorEastAsia" w:hAnsiTheme="minorHAnsi" w:cstheme="minorBidi"/>
              <w:noProof/>
              <w:spacing w:val="0"/>
              <w:kern w:val="0"/>
              <w:sz w:val="22"/>
              <w:szCs w:val="22"/>
              <w:lang w:eastAsia="pt-BR"/>
            </w:rPr>
          </w:pPr>
          <w:hyperlink w:anchor="_Toc49463862" w:history="1">
            <w:r w:rsidR="00495120" w:rsidRPr="008239D2">
              <w:rPr>
                <w:rStyle w:val="Hyperlink"/>
                <w:noProof/>
              </w:rPr>
              <w:t>5.</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CONCLUSÕES</w:t>
            </w:r>
            <w:r w:rsidR="00495120">
              <w:rPr>
                <w:noProof/>
                <w:webHidden/>
              </w:rPr>
              <w:tab/>
            </w:r>
            <w:r>
              <w:rPr>
                <w:noProof/>
                <w:webHidden/>
              </w:rPr>
              <w:fldChar w:fldCharType="begin"/>
            </w:r>
            <w:r w:rsidR="00495120">
              <w:rPr>
                <w:noProof/>
                <w:webHidden/>
              </w:rPr>
              <w:instrText xml:space="preserve"> PAGEREF _Toc49463862 \h </w:instrText>
            </w:r>
            <w:r>
              <w:rPr>
                <w:noProof/>
                <w:webHidden/>
              </w:rPr>
            </w:r>
            <w:r>
              <w:rPr>
                <w:noProof/>
                <w:webHidden/>
              </w:rPr>
              <w:fldChar w:fldCharType="separate"/>
            </w:r>
            <w:r w:rsidR="00495120">
              <w:rPr>
                <w:noProof/>
                <w:webHidden/>
              </w:rPr>
              <w:t>55</w:t>
            </w:r>
            <w:r>
              <w:rPr>
                <w:noProof/>
                <w:webHidden/>
              </w:rPr>
              <w:fldChar w:fldCharType="end"/>
            </w:r>
          </w:hyperlink>
        </w:p>
        <w:p w:rsidR="00495120" w:rsidRDefault="0068644F">
          <w:pPr>
            <w:pStyle w:val="Sumrio1"/>
            <w:rPr>
              <w:rFonts w:asciiTheme="minorHAnsi" w:eastAsiaTheme="minorEastAsia" w:hAnsiTheme="minorHAnsi" w:cstheme="minorBidi"/>
              <w:noProof/>
              <w:spacing w:val="0"/>
              <w:kern w:val="0"/>
              <w:sz w:val="22"/>
              <w:szCs w:val="22"/>
              <w:lang w:eastAsia="pt-BR"/>
            </w:rPr>
          </w:pPr>
          <w:hyperlink w:anchor="_Toc49463863" w:history="1">
            <w:r w:rsidR="00495120" w:rsidRPr="008239D2">
              <w:rPr>
                <w:rStyle w:val="Hyperlink"/>
                <w:noProof/>
              </w:rPr>
              <w:t>6.</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REFERÊNCIAS</w:t>
            </w:r>
            <w:r w:rsidR="00495120">
              <w:rPr>
                <w:noProof/>
                <w:webHidden/>
              </w:rPr>
              <w:tab/>
            </w:r>
            <w:r>
              <w:rPr>
                <w:noProof/>
                <w:webHidden/>
              </w:rPr>
              <w:fldChar w:fldCharType="begin"/>
            </w:r>
            <w:r w:rsidR="00495120">
              <w:rPr>
                <w:noProof/>
                <w:webHidden/>
              </w:rPr>
              <w:instrText xml:space="preserve"> PAGEREF _Toc49463863 \h </w:instrText>
            </w:r>
            <w:r>
              <w:rPr>
                <w:noProof/>
                <w:webHidden/>
              </w:rPr>
            </w:r>
            <w:r>
              <w:rPr>
                <w:noProof/>
                <w:webHidden/>
              </w:rPr>
              <w:fldChar w:fldCharType="separate"/>
            </w:r>
            <w:r w:rsidR="00495120">
              <w:rPr>
                <w:noProof/>
                <w:webHidden/>
              </w:rPr>
              <w:t>56</w:t>
            </w:r>
            <w:r>
              <w:rPr>
                <w:noProof/>
                <w:webHidden/>
              </w:rPr>
              <w:fldChar w:fldCharType="end"/>
            </w:r>
          </w:hyperlink>
        </w:p>
        <w:p w:rsidR="009F58F6" w:rsidRDefault="0068644F">
          <w:r w:rsidRPr="00C10767">
            <w:rPr>
              <w:b/>
              <w:bCs/>
            </w:rPr>
            <w:fldChar w:fldCharType="end"/>
          </w:r>
        </w:p>
      </w:sdtContent>
    </w:sdt>
    <w:p w:rsidR="009F58F6" w:rsidRDefault="009F58F6">
      <w:pPr>
        <w:rPr>
          <w:rFonts w:cs="Arial"/>
          <w:color w:val="000000"/>
          <w:sz w:val="20"/>
          <w:szCs w:val="20"/>
        </w:rPr>
      </w:pPr>
    </w:p>
    <w:p w:rsidR="009F58F6" w:rsidRDefault="009F58F6">
      <w:pPr>
        <w:rPr>
          <w:rFonts w:cs="Arial"/>
          <w:color w:val="000000"/>
          <w:sz w:val="20"/>
          <w:szCs w:val="20"/>
        </w:rPr>
      </w:pPr>
    </w:p>
    <w:p w:rsidR="000D5D14" w:rsidRDefault="009F58F6" w:rsidP="000C007C">
      <w:pPr>
        <w:rPr>
          <w:rFonts w:cs="Arial"/>
          <w:color w:val="000000"/>
          <w:szCs w:val="20"/>
        </w:rPr>
      </w:pPr>
      <w:r w:rsidRPr="000C007C">
        <w:rPr>
          <w:rFonts w:cs="Arial"/>
          <w:color w:val="000000"/>
          <w:sz w:val="20"/>
          <w:szCs w:val="20"/>
        </w:rPr>
        <w:br w:type="page"/>
      </w:r>
    </w:p>
    <w:p w:rsidR="003F5EE4" w:rsidRDefault="003F5EE4" w:rsidP="003F5EE4">
      <w:pPr>
        <w:pStyle w:val="Ttulo1"/>
        <w:sectPr w:rsidR="003F5EE4" w:rsidSect="003F5EE4">
          <w:pgSz w:w="11906" w:h="16838"/>
          <w:pgMar w:top="1701" w:right="1134" w:bottom="1134" w:left="1701" w:header="709" w:footer="709" w:gutter="0"/>
          <w:cols w:space="708"/>
          <w:docGrid w:linePitch="360"/>
        </w:sectPr>
      </w:pPr>
    </w:p>
    <w:p w:rsidR="00F723CF" w:rsidRDefault="00FF430B" w:rsidP="00F723CF">
      <w:pPr>
        <w:pStyle w:val="Ttulo1"/>
        <w:ind w:left="360" w:hanging="360"/>
      </w:pPr>
      <w:bookmarkStart w:id="6" w:name="_Toc49463842"/>
      <w:r>
        <w:lastRenderedPageBreak/>
        <w:t>INTRODUÇÃO</w:t>
      </w:r>
      <w:bookmarkEnd w:id="6"/>
    </w:p>
    <w:p w:rsidR="00F723CF" w:rsidRDefault="00FF430B" w:rsidP="00F723CF">
      <w:pPr>
        <w:pStyle w:val="Ttulo2"/>
      </w:pPr>
      <w:bookmarkStart w:id="7" w:name="_Toc49463843"/>
      <w:r>
        <w:t>COMENTÁRIOS PRELIMINARES</w:t>
      </w:r>
      <w:bookmarkEnd w:id="7"/>
    </w:p>
    <w:p w:rsidR="008D2AD7" w:rsidRPr="00AC75F6" w:rsidRDefault="008D2AD7" w:rsidP="0024657B">
      <w:pPr>
        <w:pStyle w:val="NormalcomRecuo"/>
        <w:rPr>
          <w:color w:val="FF0000"/>
        </w:rPr>
      </w:pPr>
      <w:r>
        <w:t xml:space="preserve">Para o contínuo desenvolvimento da sociedade humana nos tempos modernos e a manutenção da </w:t>
      </w:r>
      <w:r w:rsidRPr="00557CFE">
        <w:t>sustentabilidade da vida no planeta, a evolução das tecnologias se mostra cada vez mais necessária e importante</w:t>
      </w:r>
      <w:r w:rsidR="00A42CC9" w:rsidRPr="00557CFE">
        <w:t>, pois possibilita diversas interações e progressos que não seriam possíveis outrora. A tecnologia se tornou um pilar da sociedade moderna, como exemplificado p</w:t>
      </w:r>
      <w:r w:rsidR="00AC75F6" w:rsidRPr="00557CFE">
        <w:t>ela n</w:t>
      </w:r>
      <w:r w:rsidR="00A42CC9" w:rsidRPr="00557CFE">
        <w:t xml:space="preserve">avegação de aviões através de GPS (Global </w:t>
      </w:r>
      <w:proofErr w:type="spellStart"/>
      <w:r w:rsidR="00A42CC9" w:rsidRPr="00557CFE">
        <w:t>Positioning</w:t>
      </w:r>
      <w:proofErr w:type="spellEnd"/>
      <w:r w:rsidR="00A42CC9" w:rsidRPr="00557CFE">
        <w:t xml:space="preserve"> System)</w:t>
      </w:r>
      <w:r w:rsidR="00AC75F6" w:rsidRPr="00557CFE">
        <w:t xml:space="preserve"> e pelos arrojados </w:t>
      </w:r>
      <w:r w:rsidR="00A42CC9" w:rsidRPr="00557CFE">
        <w:t xml:space="preserve">cálculos </w:t>
      </w:r>
      <w:r w:rsidR="00AC75F6" w:rsidRPr="00557CFE">
        <w:t xml:space="preserve">mecânicos e </w:t>
      </w:r>
      <w:r w:rsidR="00A42CC9" w:rsidRPr="00557CFE">
        <w:t>estruturais</w:t>
      </w:r>
      <w:r w:rsidR="00AC75F6" w:rsidRPr="00557CFE">
        <w:t>, que m</w:t>
      </w:r>
      <w:r w:rsidR="00A42CC9" w:rsidRPr="00557CFE">
        <w:t>elhora</w:t>
      </w:r>
      <w:r w:rsidR="00AC75F6" w:rsidRPr="00557CFE">
        <w:t>m</w:t>
      </w:r>
      <w:r w:rsidR="00A42CC9" w:rsidRPr="00557CFE">
        <w:t xml:space="preserve"> a eficiência e </w:t>
      </w:r>
      <w:r w:rsidR="00AC75F6" w:rsidRPr="00557CFE">
        <w:t xml:space="preserve">a </w:t>
      </w:r>
      <w:r w:rsidR="00A42CC9" w:rsidRPr="00557CFE">
        <w:t>segurança de construções</w:t>
      </w:r>
      <w:r w:rsidR="00AC75F6" w:rsidRPr="00557CFE">
        <w:t xml:space="preserve"> e a</w:t>
      </w:r>
      <w:r w:rsidR="00A42CC9" w:rsidRPr="00557CFE">
        <w:t>umenta</w:t>
      </w:r>
      <w:r w:rsidR="00AC75F6" w:rsidRPr="00557CFE">
        <w:t>m</w:t>
      </w:r>
      <w:r w:rsidR="00A42CC9" w:rsidRPr="00557CFE">
        <w:t xml:space="preserve"> a eficiência de equipamentos</w:t>
      </w:r>
      <w:r w:rsidR="00AC75F6" w:rsidRPr="00557CFE">
        <w:t xml:space="preserve"> e máquinas, </w:t>
      </w:r>
      <w:r w:rsidR="00A42CC9" w:rsidRPr="00557CFE">
        <w:t>entre diversos outros</w:t>
      </w:r>
      <w:r w:rsidR="00AC75F6" w:rsidRPr="00557CFE">
        <w:t xml:space="preserve"> itens</w:t>
      </w:r>
      <w:r w:rsidR="00A42CC9" w:rsidRPr="00557CFE">
        <w:t>.</w:t>
      </w:r>
    </w:p>
    <w:p w:rsidR="00A42CC9" w:rsidRDefault="00A42CC9" w:rsidP="0024657B">
      <w:pPr>
        <w:pStyle w:val="NormalcomRecuo"/>
      </w:pPr>
      <w:r>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rsidR="003873D6" w:rsidRDefault="003873D6" w:rsidP="0024657B">
      <w:pPr>
        <w:pStyle w:val="NormalcomRecuo"/>
      </w:pPr>
      <w:r>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t>Elétrica, entre outras. Alguns desses principais métodos são:</w:t>
      </w:r>
    </w:p>
    <w:p w:rsidR="00FD2AF5" w:rsidRPr="00866C52" w:rsidRDefault="00FD2AF5" w:rsidP="00FD2AF5">
      <w:pPr>
        <w:pStyle w:val="NormalcomRecuo"/>
        <w:numPr>
          <w:ilvl w:val="0"/>
          <w:numId w:val="10"/>
        </w:numPr>
        <w:rPr>
          <w:color w:val="4472C4" w:themeColor="accent1"/>
        </w:rPr>
      </w:pPr>
      <w:commentRangeStart w:id="8"/>
      <w:r w:rsidRPr="00866C52">
        <w:rPr>
          <w:color w:val="4472C4" w:themeColor="accent1"/>
        </w:rPr>
        <w:t>Método dos Elementos Finitos (MEF)</w:t>
      </w:r>
      <w:r w:rsidR="00AC75F6" w:rsidRPr="00866C52">
        <w:rPr>
          <w:color w:val="4472C4" w:themeColor="accent1"/>
        </w:rPr>
        <w:t xml:space="preserve"> </w:t>
      </w:r>
      <w:sdt>
        <w:sdtPr>
          <w:rPr>
            <w:color w:val="4472C4" w:themeColor="accent1"/>
          </w:rPr>
          <w:id w:val="729658522"/>
          <w:citation/>
        </w:sdtPr>
        <w:sdtContent>
          <w:r w:rsidR="0068644F" w:rsidRPr="00866C52">
            <w:rPr>
              <w:color w:val="4472C4" w:themeColor="accent1"/>
            </w:rPr>
            <w:fldChar w:fldCharType="begin"/>
          </w:r>
          <w:r w:rsidR="00866C52" w:rsidRPr="00866C52">
            <w:rPr>
              <w:color w:val="4472C4" w:themeColor="accent1"/>
            </w:rPr>
            <w:instrText xml:space="preserve"> CITATION Hre41 \l 1046 </w:instrText>
          </w:r>
          <w:r w:rsidR="0068644F" w:rsidRPr="00866C52">
            <w:rPr>
              <w:color w:val="4472C4" w:themeColor="accent1"/>
            </w:rPr>
            <w:fldChar w:fldCharType="separate"/>
          </w:r>
          <w:r w:rsidR="00495120" w:rsidRPr="00495120">
            <w:rPr>
              <w:noProof/>
              <w:color w:val="4472C4" w:themeColor="accent1"/>
            </w:rPr>
            <w:t>(Hrennikoff, 1941)</w:t>
          </w:r>
          <w:r w:rsidR="0068644F" w:rsidRPr="00866C52">
            <w:rPr>
              <w:color w:val="4472C4" w:themeColor="accent1"/>
            </w:rPr>
            <w:fldChar w:fldCharType="end"/>
          </w:r>
        </w:sdtContent>
      </w:sdt>
      <w:r w:rsidR="00866C52" w:rsidRPr="00866C52">
        <w:rPr>
          <w:color w:val="4472C4" w:themeColor="accent1"/>
        </w:rPr>
        <w:t xml:space="preserve">, </w:t>
      </w:r>
      <w:sdt>
        <w:sdtPr>
          <w:rPr>
            <w:color w:val="4472C4" w:themeColor="accent1"/>
          </w:rPr>
          <w:id w:val="1878191610"/>
          <w:citation/>
        </w:sdtPr>
        <w:sdtContent>
          <w:r w:rsidR="0068644F" w:rsidRPr="00866C52">
            <w:rPr>
              <w:color w:val="4472C4" w:themeColor="accent1"/>
            </w:rPr>
            <w:fldChar w:fldCharType="begin"/>
          </w:r>
          <w:r w:rsidR="00866C52" w:rsidRPr="00866C52">
            <w:rPr>
              <w:color w:val="4472C4" w:themeColor="accent1"/>
            </w:rPr>
            <w:instrText xml:space="preserve">CITATION Cou43 \t  \l 1046 </w:instrText>
          </w:r>
          <w:r w:rsidR="0068644F" w:rsidRPr="00866C52">
            <w:rPr>
              <w:color w:val="4472C4" w:themeColor="accent1"/>
            </w:rPr>
            <w:fldChar w:fldCharType="separate"/>
          </w:r>
          <w:r w:rsidR="00495120" w:rsidRPr="00495120">
            <w:rPr>
              <w:noProof/>
              <w:color w:val="4472C4" w:themeColor="accent1"/>
            </w:rPr>
            <w:t>(Courant, 1943)</w:t>
          </w:r>
          <w:proofErr w:type="gramStart"/>
          <w:r w:rsidR="0068644F" w:rsidRPr="00866C52">
            <w:rPr>
              <w:color w:val="4472C4" w:themeColor="accent1"/>
            </w:rPr>
            <w:fldChar w:fldCharType="end"/>
          </w:r>
        </w:sdtContent>
      </w:sdt>
      <w:proofErr w:type="gramEnd"/>
    </w:p>
    <w:p w:rsidR="00FD2AF5" w:rsidRPr="00866C52" w:rsidRDefault="00FD2AF5" w:rsidP="00FD2AF5">
      <w:pPr>
        <w:pStyle w:val="NormalcomRecuo"/>
        <w:numPr>
          <w:ilvl w:val="0"/>
          <w:numId w:val="10"/>
        </w:numPr>
        <w:rPr>
          <w:color w:val="4472C4" w:themeColor="accent1"/>
        </w:rPr>
      </w:pPr>
      <w:r w:rsidRPr="00866C52">
        <w:rPr>
          <w:color w:val="4472C4" w:themeColor="accent1"/>
        </w:rPr>
        <w:t>Método das Diferenças Finitas (MDF)</w:t>
      </w:r>
      <w:sdt>
        <w:sdtPr>
          <w:rPr>
            <w:color w:val="4472C4" w:themeColor="accent1"/>
          </w:rPr>
          <w:id w:val="-435135179"/>
          <w:citation/>
        </w:sdtPr>
        <w:sdtContent>
          <w:r w:rsidR="0068644F" w:rsidRPr="00866C52">
            <w:rPr>
              <w:color w:val="4472C4" w:themeColor="accent1"/>
            </w:rPr>
            <w:fldChar w:fldCharType="begin"/>
          </w:r>
          <w:r w:rsidR="00D73316" w:rsidRPr="00866C52">
            <w:rPr>
              <w:color w:val="4472C4" w:themeColor="accent1"/>
            </w:rPr>
            <w:instrText xml:space="preserve">CITATION For60 \l 1046 </w:instrText>
          </w:r>
          <w:r w:rsidR="0068644F" w:rsidRPr="00866C52">
            <w:rPr>
              <w:color w:val="4472C4" w:themeColor="accent1"/>
            </w:rPr>
            <w:fldChar w:fldCharType="separate"/>
          </w:r>
          <w:r w:rsidR="00495120">
            <w:rPr>
              <w:noProof/>
              <w:color w:val="4472C4" w:themeColor="accent1"/>
            </w:rPr>
            <w:t xml:space="preserve"> </w:t>
          </w:r>
          <w:r w:rsidR="00495120" w:rsidRPr="00495120">
            <w:rPr>
              <w:noProof/>
              <w:color w:val="4472C4" w:themeColor="accent1"/>
            </w:rPr>
            <w:t>(Forsythe &amp; Wasow, 1960)</w:t>
          </w:r>
          <w:proofErr w:type="gramStart"/>
          <w:r w:rsidR="0068644F" w:rsidRPr="00866C52">
            <w:rPr>
              <w:color w:val="4472C4" w:themeColor="accent1"/>
            </w:rPr>
            <w:fldChar w:fldCharType="end"/>
          </w:r>
        </w:sdtContent>
      </w:sdt>
      <w:proofErr w:type="gramEnd"/>
    </w:p>
    <w:p w:rsidR="00FD2AF5" w:rsidRPr="00866C52" w:rsidRDefault="00FD2AF5" w:rsidP="00FD2AF5">
      <w:pPr>
        <w:pStyle w:val="NormalcomRecuo"/>
        <w:numPr>
          <w:ilvl w:val="0"/>
          <w:numId w:val="10"/>
        </w:numPr>
        <w:rPr>
          <w:color w:val="4472C4" w:themeColor="accent1"/>
        </w:rPr>
      </w:pPr>
      <w:r w:rsidRPr="00866C52">
        <w:rPr>
          <w:color w:val="4472C4" w:themeColor="accent1"/>
        </w:rPr>
        <w:t>Método dos Volumes Finitos (MVF)</w:t>
      </w:r>
      <w:r w:rsidR="00AC75F6" w:rsidRPr="00866C52">
        <w:rPr>
          <w:color w:val="4472C4" w:themeColor="accent1"/>
        </w:rPr>
        <w:t xml:space="preserve"> </w:t>
      </w:r>
      <w:sdt>
        <w:sdtPr>
          <w:rPr>
            <w:color w:val="4472C4" w:themeColor="accent1"/>
          </w:rPr>
          <w:id w:val="926772079"/>
          <w:citation/>
        </w:sdtPr>
        <w:sdtContent>
          <w:r w:rsidR="0068644F" w:rsidRPr="00866C52">
            <w:rPr>
              <w:color w:val="4472C4" w:themeColor="accent1"/>
            </w:rPr>
            <w:fldChar w:fldCharType="begin"/>
          </w:r>
          <w:r w:rsidR="00D73316" w:rsidRPr="00866C52">
            <w:rPr>
              <w:color w:val="4472C4" w:themeColor="accent1"/>
            </w:rPr>
            <w:instrText xml:space="preserve"> CITATION Eym00 \l 1046 </w:instrText>
          </w:r>
          <w:r w:rsidR="0068644F" w:rsidRPr="00866C52">
            <w:rPr>
              <w:color w:val="4472C4" w:themeColor="accent1"/>
            </w:rPr>
            <w:fldChar w:fldCharType="separate"/>
          </w:r>
          <w:r w:rsidR="00495120" w:rsidRPr="00495120">
            <w:rPr>
              <w:noProof/>
              <w:color w:val="4472C4" w:themeColor="accent1"/>
            </w:rPr>
            <w:t>(Eymard, Gallouët, &amp; Herbin, 2000)</w:t>
          </w:r>
          <w:proofErr w:type="gramStart"/>
          <w:r w:rsidR="0068644F" w:rsidRPr="00866C52">
            <w:rPr>
              <w:color w:val="4472C4" w:themeColor="accent1"/>
            </w:rPr>
            <w:fldChar w:fldCharType="end"/>
          </w:r>
        </w:sdtContent>
      </w:sdt>
      <w:proofErr w:type="gramEnd"/>
    </w:p>
    <w:p w:rsidR="00FD2AF5" w:rsidRPr="00866C52" w:rsidRDefault="00FD2AF5" w:rsidP="00FD2AF5">
      <w:pPr>
        <w:pStyle w:val="NormalcomRecuo"/>
        <w:numPr>
          <w:ilvl w:val="0"/>
          <w:numId w:val="10"/>
        </w:numPr>
        <w:rPr>
          <w:color w:val="4472C4" w:themeColor="accent1"/>
        </w:rPr>
      </w:pPr>
      <w:r w:rsidRPr="00866C52">
        <w:rPr>
          <w:color w:val="4472C4" w:themeColor="accent1"/>
        </w:rPr>
        <w:t>Método dos Elementos de Contorno (MEC)</w:t>
      </w:r>
      <w:r w:rsidR="00866C52" w:rsidRPr="00866C52">
        <w:rPr>
          <w:color w:val="4472C4" w:themeColor="accent1"/>
        </w:rPr>
        <w:t xml:space="preserve"> </w:t>
      </w:r>
      <w:sdt>
        <w:sdtPr>
          <w:rPr>
            <w:color w:val="4472C4" w:themeColor="accent1"/>
          </w:rPr>
          <w:id w:val="-1106345774"/>
          <w:citation/>
        </w:sdtPr>
        <w:sdtContent>
          <w:r w:rsidR="0068644F" w:rsidRPr="00866C52">
            <w:rPr>
              <w:color w:val="4472C4" w:themeColor="accent1"/>
            </w:rPr>
            <w:fldChar w:fldCharType="begin"/>
          </w:r>
          <w:r w:rsidR="00866C52" w:rsidRPr="00866C52">
            <w:rPr>
              <w:color w:val="4472C4" w:themeColor="accent1"/>
            </w:rPr>
            <w:instrText xml:space="preserve">CITATION Bre78 \t  \l 1046 </w:instrText>
          </w:r>
          <w:r w:rsidR="0068644F" w:rsidRPr="00866C52">
            <w:rPr>
              <w:color w:val="4472C4" w:themeColor="accent1"/>
            </w:rPr>
            <w:fldChar w:fldCharType="separate"/>
          </w:r>
          <w:r w:rsidR="00495120" w:rsidRPr="00495120">
            <w:rPr>
              <w:noProof/>
              <w:color w:val="4472C4" w:themeColor="accent1"/>
            </w:rPr>
            <w:t>(Brebbia C. A., 1978)</w:t>
          </w:r>
          <w:proofErr w:type="gramStart"/>
          <w:r w:rsidR="0068644F" w:rsidRPr="00866C52">
            <w:rPr>
              <w:color w:val="4472C4" w:themeColor="accent1"/>
            </w:rPr>
            <w:fldChar w:fldCharType="end"/>
          </w:r>
        </w:sdtContent>
      </w:sdt>
      <w:proofErr w:type="gramEnd"/>
    </w:p>
    <w:commentRangeEnd w:id="8"/>
    <w:p w:rsidR="00405D8F" w:rsidRPr="00D569AA" w:rsidRDefault="009123BE" w:rsidP="0024657B">
      <w:pPr>
        <w:pStyle w:val="NormalcomRecuo"/>
        <w:rPr>
          <w:color w:val="FF0000"/>
        </w:rPr>
      </w:pPr>
      <w:r>
        <w:rPr>
          <w:rStyle w:val="Refdecomentrio"/>
        </w:rPr>
        <w:commentReference w:id="8"/>
      </w:r>
      <w:r w:rsidR="00A42CC9">
        <w:t xml:space="preserve">Assim, dentro deste contexto, </w:t>
      </w:r>
      <w:del w:id="9" w:author="Castrolara" w:date="2020-09-09T11:37:00Z">
        <w:r w:rsidR="00A42CC9" w:rsidDel="00BE1B8E">
          <w:delText>o</w:delText>
        </w:r>
        <w:r w:rsidR="008D2AD7" w:rsidDel="00BE1B8E">
          <w:delText xml:space="preserve"> desenvolvimento deste</w:delText>
        </w:r>
      </w:del>
      <w:ins w:id="10" w:author="Castrolara" w:date="2020-09-09T11:37:00Z">
        <w:r w:rsidR="00BE1B8E">
          <w:t>este</w:t>
        </w:r>
      </w:ins>
      <w:r w:rsidR="008D2AD7">
        <w:t xml:space="preserve"> trabalho</w:t>
      </w:r>
      <w:r w:rsidR="00A42CC9">
        <w:t xml:space="preserve"> busca </w:t>
      </w:r>
      <w:r w:rsidR="00D569AA">
        <w:t xml:space="preserve">contribuir com </w:t>
      </w:r>
      <w:r w:rsidR="0081600E">
        <w:t xml:space="preserve">o </w:t>
      </w:r>
      <w:r w:rsidR="00D569AA">
        <w:t xml:space="preserve">desenvolvimento na pesquisa do </w:t>
      </w:r>
      <w:r w:rsidR="003873D6">
        <w:t>M</w:t>
      </w:r>
      <w:r w:rsidR="0081600E">
        <w:t xml:space="preserve">étodo </w:t>
      </w:r>
      <w:r w:rsidR="003873D6">
        <w:t>dos Elementos de Contorno</w:t>
      </w:r>
      <w:r w:rsidR="00FD2AF5">
        <w:t xml:space="preserve"> que surgiu em meados da década de 70,</w:t>
      </w:r>
      <w:r w:rsidR="000A7BBE">
        <w:t xml:space="preserve"> </w:t>
      </w:r>
      <w:commentRangeStart w:id="11"/>
      <w:sdt>
        <w:sdtPr>
          <w:rPr>
            <w:color w:val="4472C4" w:themeColor="accent1"/>
          </w:rPr>
          <w:id w:val="1267279326"/>
          <w:citation/>
        </w:sdtPr>
        <w:sdtContent>
          <w:r w:rsidR="0068644F" w:rsidRPr="000A7BBE">
            <w:rPr>
              <w:color w:val="4472C4" w:themeColor="accent1"/>
            </w:rPr>
            <w:fldChar w:fldCharType="begin"/>
          </w:r>
          <w:r w:rsidR="00693BA8">
            <w:rPr>
              <w:color w:val="4472C4" w:themeColor="accent1"/>
            </w:rPr>
            <w:instrText xml:space="preserve">CITATION Bre78 \t  \l 1046 </w:instrText>
          </w:r>
          <w:r w:rsidR="0068644F" w:rsidRPr="000A7BBE">
            <w:rPr>
              <w:color w:val="4472C4" w:themeColor="accent1"/>
            </w:rPr>
            <w:fldChar w:fldCharType="separate"/>
          </w:r>
          <w:r w:rsidR="00495120" w:rsidRPr="00495120">
            <w:rPr>
              <w:noProof/>
              <w:color w:val="4472C4" w:themeColor="accent1"/>
            </w:rPr>
            <w:t>(Brebbia C. A., 1978)</w:t>
          </w:r>
          <w:r w:rsidR="0068644F" w:rsidRPr="000A7BBE">
            <w:rPr>
              <w:color w:val="4472C4" w:themeColor="accent1"/>
            </w:rPr>
            <w:fldChar w:fldCharType="end"/>
          </w:r>
        </w:sdtContent>
      </w:sdt>
      <w:proofErr w:type="gramStart"/>
      <w:r w:rsidR="000A7BBE" w:rsidRPr="000A7BBE">
        <w:rPr>
          <w:color w:val="4472C4" w:themeColor="accent1"/>
        </w:rPr>
        <w:t>,</w:t>
      </w:r>
      <w:proofErr w:type="gramEnd"/>
      <w:sdt>
        <w:sdtPr>
          <w:rPr>
            <w:color w:val="4472C4" w:themeColor="accent1"/>
          </w:rPr>
          <w:id w:val="-877314385"/>
          <w:citation/>
        </w:sdtPr>
        <w:sdtContent>
          <w:r w:rsidR="0068644F" w:rsidRPr="000A7BBE">
            <w:rPr>
              <w:color w:val="4472C4" w:themeColor="accent1"/>
            </w:rPr>
            <w:fldChar w:fldCharType="begin"/>
          </w:r>
          <w:r w:rsidR="00693BA8">
            <w:rPr>
              <w:color w:val="4472C4" w:themeColor="accent1"/>
            </w:rPr>
            <w:instrText xml:space="preserve">CITATION Bre80 \t  \l 1046 </w:instrText>
          </w:r>
          <w:r w:rsidR="0068644F" w:rsidRPr="000A7BBE">
            <w:rPr>
              <w:color w:val="4472C4" w:themeColor="accent1"/>
            </w:rPr>
            <w:fldChar w:fldCharType="separate"/>
          </w:r>
          <w:r w:rsidR="00495120">
            <w:rPr>
              <w:noProof/>
              <w:color w:val="4472C4" w:themeColor="accent1"/>
            </w:rPr>
            <w:t xml:space="preserve"> </w:t>
          </w:r>
          <w:r w:rsidR="00495120" w:rsidRPr="00495120">
            <w:rPr>
              <w:noProof/>
              <w:color w:val="4472C4" w:themeColor="accent1"/>
            </w:rPr>
            <w:t>(Brebbia &amp; Walker, 1980)</w:t>
          </w:r>
          <w:r w:rsidR="0068644F" w:rsidRPr="000A7BBE">
            <w:rPr>
              <w:color w:val="4472C4" w:themeColor="accent1"/>
            </w:rPr>
            <w:fldChar w:fldCharType="end"/>
          </w:r>
        </w:sdtContent>
      </w:sdt>
      <w:r w:rsidR="00A80CED" w:rsidRPr="000A7BBE">
        <w:rPr>
          <w:color w:val="4472C4" w:themeColor="accent1"/>
        </w:rPr>
        <w:t xml:space="preserve"> </w:t>
      </w:r>
      <w:sdt>
        <w:sdtPr>
          <w:rPr>
            <w:color w:val="4472C4" w:themeColor="accent1"/>
          </w:rPr>
          <w:id w:val="-1449380814"/>
          <w:citation/>
        </w:sdtPr>
        <w:sdtContent>
          <w:r w:rsidR="0068644F" w:rsidRPr="000A7BBE">
            <w:rPr>
              <w:color w:val="4472C4" w:themeColor="accent1"/>
            </w:rPr>
            <w:fldChar w:fldCharType="begin"/>
          </w:r>
          <w:r w:rsidR="00693BA8">
            <w:rPr>
              <w:color w:val="4472C4" w:themeColor="accent1"/>
            </w:rPr>
            <w:instrText xml:space="preserve">CITATION Bre94 \t  \l 1046 </w:instrText>
          </w:r>
          <w:r w:rsidR="0068644F" w:rsidRPr="000A7BBE">
            <w:rPr>
              <w:color w:val="4472C4" w:themeColor="accent1"/>
            </w:rPr>
            <w:fldChar w:fldCharType="separate"/>
          </w:r>
          <w:r w:rsidR="00495120" w:rsidRPr="00495120">
            <w:rPr>
              <w:noProof/>
              <w:color w:val="4472C4" w:themeColor="accent1"/>
            </w:rPr>
            <w:t>(Brebbia &amp; Dominguez, 1994)</w:t>
          </w:r>
          <w:r w:rsidR="0068644F" w:rsidRPr="000A7BBE">
            <w:rPr>
              <w:color w:val="4472C4" w:themeColor="accent1"/>
            </w:rPr>
            <w:fldChar w:fldCharType="end"/>
          </w:r>
        </w:sdtContent>
      </w:sdt>
      <w:commentRangeEnd w:id="11"/>
      <w:r w:rsidR="00746FE7">
        <w:rPr>
          <w:rStyle w:val="Refdecomentrio"/>
        </w:rPr>
        <w:commentReference w:id="11"/>
      </w:r>
      <w:r w:rsidR="000A7BBE" w:rsidRPr="000A7BBE">
        <w:rPr>
          <w:color w:val="4472C4" w:themeColor="accent1"/>
        </w:rPr>
        <w:t>. Apesar d</w:t>
      </w:r>
      <w:r w:rsidR="00FD2AF5" w:rsidRPr="000A7BBE">
        <w:rPr>
          <w:color w:val="4472C4" w:themeColor="accent1"/>
        </w:rPr>
        <w:t>e atingi</w:t>
      </w:r>
      <w:r w:rsidR="000A7BBE" w:rsidRPr="000A7BBE">
        <w:rPr>
          <w:color w:val="4472C4" w:themeColor="accent1"/>
        </w:rPr>
        <w:t>r</w:t>
      </w:r>
      <w:r w:rsidR="00FD2AF5" w:rsidRPr="000A7BBE">
        <w:rPr>
          <w:color w:val="4472C4" w:themeColor="accent1"/>
        </w:rPr>
        <w:t xml:space="preserve"> um grande uso </w:t>
      </w:r>
      <w:r w:rsidR="000A7BBE" w:rsidRPr="000A7BBE">
        <w:rPr>
          <w:color w:val="4472C4" w:themeColor="accent1"/>
        </w:rPr>
        <w:t xml:space="preserve">na atualidade, ainda perde em popularidade para o </w:t>
      </w:r>
      <w:r w:rsidR="00D569AA" w:rsidRPr="000A7BBE">
        <w:rPr>
          <w:color w:val="4472C4" w:themeColor="accent1"/>
        </w:rPr>
        <w:t>MEF</w:t>
      </w:r>
      <w:r w:rsidR="000A7BBE" w:rsidRPr="000A7BBE">
        <w:rPr>
          <w:color w:val="4472C4" w:themeColor="accent1"/>
        </w:rPr>
        <w:t>, porém vem com o tempo ganhando cada vez um espaço maior.</w:t>
      </w:r>
    </w:p>
    <w:p w:rsidR="00FD2AF5" w:rsidRDefault="00FD2AF5" w:rsidP="0024657B">
      <w:pPr>
        <w:pStyle w:val="NormalcomRecuo"/>
        <w:rPr>
          <w:color w:val="00B050"/>
        </w:rPr>
      </w:pPr>
      <w:r>
        <w:lastRenderedPageBreak/>
        <w:t xml:space="preserve">Este método permite lidar com diversos problemas físicos, possui uma boa precisão em comparação aos demais métodos citados e </w:t>
      </w:r>
      <w:r w:rsidRPr="00A80CED">
        <w:t xml:space="preserve">permite uma entrada </w:t>
      </w:r>
      <w:r w:rsidR="00D569AA" w:rsidRPr="00A80CED">
        <w:t xml:space="preserve">de dados </w:t>
      </w:r>
      <w:r w:rsidRPr="00A80CED">
        <w:t xml:space="preserve">mais simples </w:t>
      </w:r>
      <w:r>
        <w:t>para suas modelagens.</w:t>
      </w:r>
      <w:r w:rsidR="00D569AA">
        <w:t xml:space="preserve"> </w:t>
      </w:r>
    </w:p>
    <w:p w:rsidR="00866C52" w:rsidRPr="00866C52" w:rsidRDefault="00866C52" w:rsidP="0024657B">
      <w:pPr>
        <w:pStyle w:val="NormalcomRecuo"/>
        <w:rPr>
          <w:color w:val="4472C4" w:themeColor="accent1"/>
        </w:rPr>
      </w:pPr>
      <w:r w:rsidRPr="00866C52">
        <w:rPr>
          <w:color w:val="4472C4" w:themeColor="accent1"/>
        </w:rPr>
        <w:t xml:space="preserve">Por fundamentar-se apenas na </w:t>
      </w:r>
      <w:proofErr w:type="spellStart"/>
      <w:r w:rsidRPr="00866C52">
        <w:rPr>
          <w:color w:val="4472C4" w:themeColor="accent1"/>
        </w:rPr>
        <w:t>discretização</w:t>
      </w:r>
      <w:proofErr w:type="spellEnd"/>
      <w:r w:rsidRPr="00866C52">
        <w:rPr>
          <w:color w:val="4472C4" w:themeColor="accent1"/>
        </w:rPr>
        <w:t xml:space="preserve">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aplicações. </w:t>
      </w:r>
    </w:p>
    <w:p w:rsidR="00866C52" w:rsidRPr="00866C52" w:rsidRDefault="00866C52" w:rsidP="0024657B">
      <w:pPr>
        <w:pStyle w:val="NormalcomRecuo"/>
        <w:rPr>
          <w:color w:val="4472C4" w:themeColor="accent1"/>
        </w:rPr>
      </w:pPr>
      <w:commentRangeStart w:id="12"/>
      <w:r w:rsidRPr="00866C52">
        <w:rPr>
          <w:color w:val="4472C4" w:themeColor="accent1"/>
        </w:rPr>
        <w:t xml:space="preserve">O MEC apresenta ainda vantagens de menor importância, como melhor representação de concentração de ações (tensões e gradientes de outras grandezas em geral), adequação para problemas de domínio aberto, precisão de resultados, cálculo simultâneo da variável básica e sua </w:t>
      </w:r>
      <w:proofErr w:type="gramStart"/>
      <w:r w:rsidRPr="00866C52">
        <w:rPr>
          <w:color w:val="4472C4" w:themeColor="accent1"/>
        </w:rPr>
        <w:t>derivada.</w:t>
      </w:r>
      <w:commentRangeEnd w:id="12"/>
      <w:proofErr w:type="gramEnd"/>
      <w:r w:rsidR="005E5A92">
        <w:rPr>
          <w:rStyle w:val="Refdecomentrio"/>
        </w:rPr>
        <w:commentReference w:id="12"/>
      </w:r>
    </w:p>
    <w:p w:rsidR="00FF430B" w:rsidRPr="00FD2AF5" w:rsidRDefault="00FF430B" w:rsidP="00FF430B">
      <w:pPr>
        <w:pStyle w:val="Ttulo2"/>
      </w:pPr>
      <w:bookmarkStart w:id="13" w:name="_Toc49463844"/>
      <w:r w:rsidRPr="00FD2AF5">
        <w:t>OBJETIVO</w:t>
      </w:r>
      <w:bookmarkEnd w:id="13"/>
    </w:p>
    <w:p w:rsidR="00405D8F" w:rsidRPr="00557CFE" w:rsidRDefault="00D569AA" w:rsidP="0024657B">
      <w:pPr>
        <w:pStyle w:val="NormalcomRecuo"/>
      </w:pPr>
      <w:r w:rsidRPr="00557CFE">
        <w:t xml:space="preserve">Este trabalho dá continuidade a um conjunto de pesquisas empreendidas no âmbito da UFES e já publicadas em diversos periódicos especializados, visando desenvolver o Método dos Elementos de Contorno </w:t>
      </w:r>
      <w:r w:rsidR="006D15B8" w:rsidRPr="00557CFE">
        <w:t xml:space="preserve">(MEC) </w:t>
      </w:r>
      <w:r w:rsidRPr="00557CFE">
        <w:t xml:space="preserve">de modo a tornar seu campo de aplicação mais amplo, superando algumas de suas limitações no trato de integrais de domínio. Para alcançar este objetivo, </w:t>
      </w:r>
      <w:r w:rsidR="00FD2AF5" w:rsidRPr="00557CFE">
        <w:t>duas vertentes se destacam</w:t>
      </w:r>
      <w:r w:rsidRPr="00557CFE">
        <w:t xml:space="preserve">: </w:t>
      </w:r>
      <w:r w:rsidR="00FD2AF5" w:rsidRPr="00557CFE">
        <w:t xml:space="preserve">o Método dos Elementos de Contorno com Dupla Reciprocidade </w:t>
      </w:r>
      <w:r w:rsidR="006D15B8" w:rsidRPr="00557CFE">
        <w:t xml:space="preserve">(MECDR) </w:t>
      </w:r>
      <w:r w:rsidR="00FD2AF5" w:rsidRPr="00557CFE">
        <w:t>e o Método dos Elementos de Contorno com Interpolação Direta</w:t>
      </w:r>
      <w:r w:rsidR="006D15B8" w:rsidRPr="00557CFE">
        <w:t xml:space="preserve"> (MECID)</w:t>
      </w:r>
      <w:r w:rsidRPr="00557CFE">
        <w:t xml:space="preserve">, </w:t>
      </w:r>
      <w:r w:rsidR="006D15B8" w:rsidRPr="00557CFE">
        <w:t xml:space="preserve">que se </w:t>
      </w:r>
      <w:r w:rsidRPr="00557CFE">
        <w:t>enquadra</w:t>
      </w:r>
      <w:r w:rsidR="006D15B8" w:rsidRPr="00557CFE">
        <w:t>m</w:t>
      </w:r>
      <w:r w:rsidRPr="00557CFE">
        <w:t xml:space="preserve"> como formulações que aplicam funções de base radial </w:t>
      </w:r>
      <w:r w:rsidR="006D15B8" w:rsidRPr="00557CFE">
        <w:t>como recurso auxiliar. Tais funções permitem escrever as equações integrais do MEC tão somente em termos de integrais de contorno</w:t>
      </w:r>
      <w:r w:rsidR="00773D99" w:rsidRPr="00557CFE">
        <w:t>.</w:t>
      </w:r>
      <w:r w:rsidR="00FD2AF5" w:rsidRPr="00557CFE">
        <w:t xml:space="preserve"> </w:t>
      </w:r>
      <w:r w:rsidR="006D15B8" w:rsidRPr="00557CFE">
        <w:t xml:space="preserve">A MECID, mais recente, quando aplicada aos problemas de </w:t>
      </w:r>
      <w:proofErr w:type="spellStart"/>
      <w:r w:rsidR="006D15B8" w:rsidRPr="00557CFE">
        <w:t>Helmholtz</w:t>
      </w:r>
      <w:proofErr w:type="spellEnd"/>
      <w:sdt>
        <w:sdtPr>
          <w:rPr>
            <w:color w:val="4472C4" w:themeColor="accent1"/>
          </w:rPr>
          <w:id w:val="-2026704825"/>
          <w:citation/>
        </w:sdtPr>
        <w:sdtContent>
          <w:r w:rsidR="0068644F" w:rsidRPr="00557CFE">
            <w:rPr>
              <w:color w:val="4472C4" w:themeColor="accent1"/>
            </w:rPr>
            <w:fldChar w:fldCharType="begin"/>
          </w:r>
          <w:r w:rsidR="00557CFE" w:rsidRPr="00557CFE">
            <w:rPr>
              <w:color w:val="4472C4" w:themeColor="accent1"/>
            </w:rPr>
            <w:instrText xml:space="preserve"> CITATION But88 \l 1046 </w:instrText>
          </w:r>
          <w:r w:rsidR="0068644F" w:rsidRPr="00557CFE">
            <w:rPr>
              <w:color w:val="4472C4" w:themeColor="accent1"/>
            </w:rPr>
            <w:fldChar w:fldCharType="separate"/>
          </w:r>
          <w:r w:rsidR="00495120">
            <w:rPr>
              <w:noProof/>
              <w:color w:val="4472C4" w:themeColor="accent1"/>
            </w:rPr>
            <w:t xml:space="preserve"> </w:t>
          </w:r>
          <w:r w:rsidR="00495120" w:rsidRPr="00495120">
            <w:rPr>
              <w:noProof/>
              <w:color w:val="4472C4" w:themeColor="accent1"/>
            </w:rPr>
            <w:t>(Butkov, 1988)</w:t>
          </w:r>
          <w:r w:rsidR="0068644F" w:rsidRPr="00557CFE">
            <w:rPr>
              <w:color w:val="4472C4" w:themeColor="accent1"/>
            </w:rPr>
            <w:fldChar w:fldCharType="end"/>
          </w:r>
        </w:sdtContent>
      </w:sdt>
      <w:r w:rsidR="006D15B8" w:rsidRPr="00557CFE">
        <w:rPr>
          <w:color w:val="4472C4" w:themeColor="accent1"/>
        </w:rPr>
        <w:t xml:space="preserve"> </w:t>
      </w:r>
      <w:r w:rsidR="00FD2AF5" w:rsidRPr="00557CFE">
        <w:t xml:space="preserve">se ramifica em </w:t>
      </w:r>
      <w:r w:rsidR="00773D99" w:rsidRPr="00557CFE">
        <w:t>d</w:t>
      </w:r>
      <w:r w:rsidR="006D15B8" w:rsidRPr="00557CFE">
        <w:t xml:space="preserve">uas vertentes a formulação </w:t>
      </w:r>
      <w:commentRangeStart w:id="14"/>
      <w:r w:rsidR="006D15B8" w:rsidRPr="00557CFE">
        <w:t>r</w:t>
      </w:r>
      <w:r w:rsidR="00FD2AF5" w:rsidRPr="00557CFE">
        <w:t>egularizad</w:t>
      </w:r>
      <w:r w:rsidR="006D15B8" w:rsidRPr="00557CFE">
        <w:t xml:space="preserve">a e a </w:t>
      </w:r>
      <w:proofErr w:type="gramStart"/>
      <w:r w:rsidR="006D15B8" w:rsidRPr="00557CFE">
        <w:t>au</w:t>
      </w:r>
      <w:r w:rsidR="00FD2AF5" w:rsidRPr="00557CFE">
        <w:t>torregularizad</w:t>
      </w:r>
      <w:r w:rsidR="006D15B8" w:rsidRPr="00557CFE">
        <w:t>a</w:t>
      </w:r>
      <w:r w:rsidR="00FD2AF5" w:rsidRPr="00557CFE">
        <w:t>.</w:t>
      </w:r>
      <w:commentRangeEnd w:id="14"/>
      <w:proofErr w:type="gramEnd"/>
      <w:r w:rsidR="00B54BD9">
        <w:rPr>
          <w:rStyle w:val="Refdecomentrio"/>
        </w:rPr>
        <w:commentReference w:id="14"/>
      </w:r>
    </w:p>
    <w:p w:rsidR="00FB2BC0" w:rsidRPr="00557CFE" w:rsidRDefault="00773D99" w:rsidP="00FB2BC0">
      <w:pPr>
        <w:pStyle w:val="NormalcomRecuo"/>
      </w:pPr>
      <w:r w:rsidRPr="00557CFE">
        <w:t>Assim, c</w:t>
      </w:r>
      <w:r w:rsidR="00FD2AF5" w:rsidRPr="00557CFE">
        <w:t>onsiderando os bons resultados da formulação autorregularizada d</w:t>
      </w:r>
      <w:r w:rsidR="006D15B8" w:rsidRPr="00557CFE">
        <w:t>a MECID</w:t>
      </w:r>
      <w:r w:rsidR="00FD2AF5" w:rsidRPr="00557CFE">
        <w:t xml:space="preserve"> em suas aplicações aos problemas </w:t>
      </w:r>
      <w:r w:rsidR="006D15B8" w:rsidRPr="00557CFE">
        <w:t>de varredura e resposta em frequência</w:t>
      </w:r>
      <w:r w:rsidR="00FB2BC0" w:rsidRPr="00557CFE">
        <w:t>,</w:t>
      </w:r>
      <w:r w:rsidR="006D15B8" w:rsidRPr="00557CFE">
        <w:t xml:space="preserve"> </w:t>
      </w:r>
      <w:r w:rsidR="00FD2AF5" w:rsidRPr="00557CFE">
        <w:t xml:space="preserve">governados pela Equação de </w:t>
      </w:r>
      <w:proofErr w:type="spellStart"/>
      <w:r w:rsidR="00FD2AF5" w:rsidRPr="00557CFE">
        <w:t>Helmholtz</w:t>
      </w:r>
      <w:proofErr w:type="spellEnd"/>
      <w:r w:rsidR="00FD2AF5" w:rsidRPr="00557CFE">
        <w:t>, objetiv</w:t>
      </w:r>
      <w:r w:rsidR="00FB2BC0" w:rsidRPr="00557CFE">
        <w:t>ou</w:t>
      </w:r>
      <w:r w:rsidR="00FD2AF5" w:rsidRPr="00557CFE">
        <w:t xml:space="preserve">-se elaborar matematicamente um modelo </w:t>
      </w:r>
      <w:r w:rsidRPr="00557CFE">
        <w:t xml:space="preserve">bidimensional </w:t>
      </w:r>
      <w:r w:rsidR="00FD2AF5" w:rsidRPr="00557CFE">
        <w:t>autor</w:t>
      </w:r>
      <w:r w:rsidRPr="00557CFE">
        <w:t>r</w:t>
      </w:r>
      <w:r w:rsidR="00FD2AF5" w:rsidRPr="00557CFE">
        <w:t xml:space="preserve">egularizado adequado para calcular </w:t>
      </w:r>
      <w:r w:rsidRPr="00557CFE">
        <w:t>as</w:t>
      </w:r>
      <w:r w:rsidR="00FD2AF5" w:rsidRPr="00557CFE">
        <w:t xml:space="preserve"> </w:t>
      </w:r>
      <w:r w:rsidRPr="00557CFE">
        <w:t>frequências naturais associadas</w:t>
      </w:r>
      <w:r w:rsidR="00FB2BC0" w:rsidRPr="00557CFE">
        <w:t xml:space="preserve">. Contudo, a forma autorregularizada gerou matrizes adicionais, que resultaram num problema de autovalor de quarta ordem. </w:t>
      </w:r>
    </w:p>
    <w:p w:rsidR="00FB2BC0" w:rsidRPr="00557CFE" w:rsidRDefault="00FB2BC0" w:rsidP="00FB2BC0">
      <w:pPr>
        <w:pStyle w:val="NormalcomRecuo"/>
      </w:pPr>
      <w:r w:rsidRPr="00557CFE">
        <w:lastRenderedPageBreak/>
        <w:t xml:space="preserve">O objetivo desta dissertação consiste exatamente em realizar um tratamento matemático adequado que permita escrever matricialmente o problema de autovalor numa forma acessível e daí </w:t>
      </w:r>
      <w:proofErr w:type="gramStart"/>
      <w:r w:rsidRPr="00557CFE">
        <w:t>obter</w:t>
      </w:r>
      <w:proofErr w:type="gramEnd"/>
      <w:r w:rsidRPr="00557CFE">
        <w:t xml:space="preserve"> sua solução computacional. </w:t>
      </w:r>
    </w:p>
    <w:p w:rsidR="00FF430B" w:rsidRPr="00773D99" w:rsidRDefault="00FF430B" w:rsidP="00FF430B">
      <w:pPr>
        <w:pStyle w:val="Ttulo2"/>
      </w:pPr>
      <w:bookmarkStart w:id="15" w:name="_Toc49463845"/>
      <w:r w:rsidRPr="00773D99">
        <w:t>RESUMO BIBLIOGRÁFICO</w:t>
      </w:r>
      <w:bookmarkEnd w:id="15"/>
    </w:p>
    <w:p w:rsidR="002851CF" w:rsidRDefault="00FB2BC0" w:rsidP="0024657B">
      <w:pPr>
        <w:pStyle w:val="NormalcomRecuo"/>
      </w:pPr>
      <w:r>
        <w:t xml:space="preserve">A popularização do </w:t>
      </w:r>
      <w:r w:rsidR="00773D99">
        <w:t xml:space="preserve">Método de Elementos de Contorno </w:t>
      </w:r>
      <w:r w:rsidR="002851CF">
        <w:t>na Europa, no Brasil e mesmo na Ásia se d</w:t>
      </w:r>
      <w:r>
        <w:t>eve</w:t>
      </w:r>
      <w:r w:rsidR="00562A8C">
        <w:t>,</w:t>
      </w:r>
      <w:r>
        <w:t xml:space="preserve"> sobretudo</w:t>
      </w:r>
      <w:r w:rsidR="00562A8C">
        <w:t>,</w:t>
      </w:r>
      <w:r>
        <w:t xml:space="preserve"> aos trabalhos de </w:t>
      </w:r>
      <w:proofErr w:type="spellStart"/>
      <w:r>
        <w:t>Brebbia</w:t>
      </w:r>
      <w:proofErr w:type="spellEnd"/>
      <w:r w:rsidR="002851CF">
        <w:t xml:space="preserve"> na Universidade de </w:t>
      </w:r>
      <w:proofErr w:type="spellStart"/>
      <w:r w:rsidR="002851CF">
        <w:t>Southampton</w:t>
      </w:r>
      <w:proofErr w:type="spellEnd"/>
      <w:r w:rsidR="002851CF">
        <w:t xml:space="preserve"> a partir de 1976, que culminou em seu livro</w:t>
      </w:r>
      <w:r w:rsidR="00192C02" w:rsidRPr="00244F96">
        <w:rPr>
          <w:color w:val="4472C4" w:themeColor="accent1"/>
        </w:rPr>
        <w:t xml:space="preserve"> </w:t>
      </w:r>
      <w:sdt>
        <w:sdtPr>
          <w:rPr>
            <w:color w:val="4472C4" w:themeColor="accent1"/>
          </w:rPr>
          <w:id w:val="-391572125"/>
          <w:citation/>
        </w:sdtPr>
        <w:sdtContent>
          <w:r w:rsidR="0068644F" w:rsidRPr="00244F96">
            <w:rPr>
              <w:color w:val="4472C4" w:themeColor="accent1"/>
            </w:rPr>
            <w:fldChar w:fldCharType="begin"/>
          </w:r>
          <w:r w:rsidR="00693BA8">
            <w:rPr>
              <w:color w:val="4472C4" w:themeColor="accent1"/>
            </w:rPr>
            <w:instrText xml:space="preserve">CITATION Bre78 \t  \l 1046 </w:instrText>
          </w:r>
          <w:r w:rsidR="0068644F" w:rsidRPr="00244F96">
            <w:rPr>
              <w:color w:val="4472C4" w:themeColor="accent1"/>
            </w:rPr>
            <w:fldChar w:fldCharType="separate"/>
          </w:r>
          <w:r w:rsidR="00495120" w:rsidRPr="00495120">
            <w:rPr>
              <w:noProof/>
              <w:color w:val="4472C4" w:themeColor="accent1"/>
            </w:rPr>
            <w:t>(Brebbia C. A., 1978)</w:t>
          </w:r>
          <w:r w:rsidR="0068644F" w:rsidRPr="00244F96">
            <w:rPr>
              <w:color w:val="4472C4" w:themeColor="accent1"/>
            </w:rPr>
            <w:fldChar w:fldCharType="end"/>
          </w:r>
        </w:sdtContent>
      </w:sdt>
      <w:r w:rsidR="00244F96" w:rsidRPr="00244F96">
        <w:rPr>
          <w:color w:val="4472C4" w:themeColor="accent1"/>
        </w:rPr>
        <w:t xml:space="preserve">. </w:t>
      </w:r>
      <w:r w:rsidR="002851CF">
        <w:t>Trabalhos anteriores</w:t>
      </w:r>
      <w:r w:rsidR="00534356">
        <w:t xml:space="preserve"> </w:t>
      </w:r>
      <w:r w:rsidR="002851CF">
        <w:t>foram feitos nos Estados Unidos</w:t>
      </w:r>
      <w:r w:rsidR="00534356">
        <w:t xml:space="preserve"> </w:t>
      </w:r>
      <w:r w:rsidR="002851CF">
        <w:t>por</w:t>
      </w:r>
      <w:commentRangeStart w:id="16"/>
      <w:sdt>
        <w:sdtPr>
          <w:rPr>
            <w:color w:val="FF0000"/>
          </w:rPr>
          <w:id w:val="571774244"/>
          <w:citation/>
        </w:sdtPr>
        <w:sdtEndPr>
          <w:rPr>
            <w:color w:val="4472C4" w:themeColor="accent1"/>
          </w:rPr>
        </w:sdtEndPr>
        <w:sdtContent>
          <w:r w:rsidR="0068644F" w:rsidRPr="00EC7B65">
            <w:rPr>
              <w:color w:val="4472C4" w:themeColor="accent1"/>
            </w:rPr>
            <w:fldChar w:fldCharType="begin"/>
          </w:r>
          <w:r w:rsidR="0010782B" w:rsidRPr="00EC7B65">
            <w:rPr>
              <w:color w:val="4472C4" w:themeColor="accent1"/>
            </w:rPr>
            <w:instrText xml:space="preserve"> CITATION Riz67 \l 1046 </w:instrText>
          </w:r>
          <w:r w:rsidR="0068644F" w:rsidRPr="00EC7B65">
            <w:rPr>
              <w:color w:val="4472C4" w:themeColor="accent1"/>
            </w:rPr>
            <w:fldChar w:fldCharType="separate"/>
          </w:r>
          <w:r w:rsidR="00495120">
            <w:rPr>
              <w:noProof/>
              <w:color w:val="4472C4" w:themeColor="accent1"/>
            </w:rPr>
            <w:t xml:space="preserve"> </w:t>
          </w:r>
          <w:r w:rsidR="00495120" w:rsidRPr="00495120">
            <w:rPr>
              <w:noProof/>
              <w:color w:val="4472C4" w:themeColor="accent1"/>
            </w:rPr>
            <w:t>(Rizzo, 1967)</w:t>
          </w:r>
          <w:r w:rsidR="0068644F" w:rsidRPr="00EC7B65">
            <w:rPr>
              <w:color w:val="4472C4" w:themeColor="accent1"/>
            </w:rPr>
            <w:fldChar w:fldCharType="end"/>
          </w:r>
        </w:sdtContent>
      </w:sdt>
      <w:r w:rsidR="002851CF" w:rsidRPr="00EC7B65">
        <w:rPr>
          <w:color w:val="4472C4" w:themeColor="accent1"/>
        </w:rPr>
        <w:t>,</w:t>
      </w:r>
      <w:r w:rsidR="00EC7B65" w:rsidRPr="00EC7B65">
        <w:rPr>
          <w:color w:val="4472C4" w:themeColor="accent1"/>
        </w:rPr>
        <w:t xml:space="preserve"> </w:t>
      </w:r>
      <w:sdt>
        <w:sdtPr>
          <w:rPr>
            <w:color w:val="4472C4" w:themeColor="accent1"/>
          </w:rPr>
          <w:id w:val="-530417239"/>
          <w:citation/>
        </w:sdtPr>
        <w:sdtContent>
          <w:r w:rsidR="0068644F" w:rsidRPr="00EC7B65">
            <w:rPr>
              <w:color w:val="4472C4" w:themeColor="accent1"/>
            </w:rPr>
            <w:fldChar w:fldCharType="begin"/>
          </w:r>
          <w:r w:rsidR="00EC7B65" w:rsidRPr="00EC7B65">
            <w:rPr>
              <w:color w:val="4472C4" w:themeColor="accent1"/>
            </w:rPr>
            <w:instrText xml:space="preserve"> CITATION Cru73 \l 1046 </w:instrText>
          </w:r>
          <w:r w:rsidR="0068644F" w:rsidRPr="00EC7B65">
            <w:rPr>
              <w:color w:val="4472C4" w:themeColor="accent1"/>
            </w:rPr>
            <w:fldChar w:fldCharType="separate"/>
          </w:r>
          <w:r w:rsidR="00495120" w:rsidRPr="00495120">
            <w:rPr>
              <w:noProof/>
              <w:color w:val="4472C4" w:themeColor="accent1"/>
            </w:rPr>
            <w:t>(Cruse, 1973)</w:t>
          </w:r>
          <w:r w:rsidR="0068644F" w:rsidRPr="00EC7B65">
            <w:rPr>
              <w:color w:val="4472C4" w:themeColor="accent1"/>
            </w:rPr>
            <w:fldChar w:fldCharType="end"/>
          </w:r>
        </w:sdtContent>
      </w:sdt>
      <w:r w:rsidR="00534356" w:rsidRPr="00EC7B65">
        <w:rPr>
          <w:color w:val="4472C4" w:themeColor="accent1"/>
        </w:rPr>
        <w:t xml:space="preserve"> </w:t>
      </w:r>
      <w:r w:rsidR="002851CF" w:rsidRPr="00EC7B65">
        <w:rPr>
          <w:color w:val="4472C4" w:themeColor="accent1"/>
        </w:rPr>
        <w:t xml:space="preserve">e </w:t>
      </w:r>
      <w:sdt>
        <w:sdtPr>
          <w:rPr>
            <w:color w:val="4472C4" w:themeColor="accent1"/>
          </w:rPr>
          <w:id w:val="1644466853"/>
          <w:citation/>
        </w:sdtPr>
        <w:sdtContent>
          <w:r w:rsidR="0068644F" w:rsidRPr="00EC7B65">
            <w:rPr>
              <w:color w:val="4472C4" w:themeColor="accent1"/>
            </w:rPr>
            <w:fldChar w:fldCharType="begin"/>
          </w:r>
          <w:r w:rsidR="00693BA8">
            <w:rPr>
              <w:color w:val="4472C4" w:themeColor="accent1"/>
            </w:rPr>
            <w:instrText xml:space="preserve">CITATION The \t  \l 1046 </w:instrText>
          </w:r>
          <w:r w:rsidR="0068644F" w:rsidRPr="00EC7B65">
            <w:rPr>
              <w:color w:val="4472C4" w:themeColor="accent1"/>
            </w:rPr>
            <w:fldChar w:fldCharType="separate"/>
          </w:r>
          <w:r w:rsidR="00495120" w:rsidRPr="00495120">
            <w:rPr>
              <w:noProof/>
              <w:color w:val="4472C4" w:themeColor="accent1"/>
            </w:rPr>
            <w:t>(Banerjee, 1994)</w:t>
          </w:r>
          <w:r w:rsidR="0068644F" w:rsidRPr="00EC7B65">
            <w:rPr>
              <w:color w:val="4472C4" w:themeColor="accent1"/>
            </w:rPr>
            <w:fldChar w:fldCharType="end"/>
          </w:r>
        </w:sdtContent>
      </w:sdt>
      <w:commentRangeEnd w:id="16"/>
      <w:r w:rsidR="00780826">
        <w:rPr>
          <w:rStyle w:val="Refdecomentrio"/>
        </w:rPr>
        <w:commentReference w:id="16"/>
      </w:r>
      <w:r w:rsidR="00534356" w:rsidRPr="00EC7B65">
        <w:rPr>
          <w:color w:val="4472C4" w:themeColor="accent1"/>
        </w:rPr>
        <w:t>,</w:t>
      </w:r>
      <w:r w:rsidR="00534356" w:rsidRPr="00557CFE">
        <w:rPr>
          <w:color w:val="FF0000"/>
        </w:rPr>
        <w:t xml:space="preserve"> </w:t>
      </w:r>
      <w:r w:rsidR="00534356">
        <w:t xml:space="preserve">mas não tiveram o devido impacto na comunidade cientifica, apesar da relevância </w:t>
      </w:r>
      <w:r w:rsidR="000A7BBE">
        <w:t>destes</w:t>
      </w:r>
      <w:r w:rsidR="00534356">
        <w:t xml:space="preserve">. </w:t>
      </w:r>
    </w:p>
    <w:p w:rsidR="00016E73" w:rsidRPr="00534356" w:rsidRDefault="00016E73" w:rsidP="00557CFE">
      <w:pPr>
        <w:shd w:val="clear" w:color="auto" w:fill="FFFFFF"/>
        <w:ind w:firstLine="708"/>
        <w:rPr>
          <w:color w:val="FF0000"/>
        </w:rPr>
      </w:pPr>
      <w:r w:rsidRPr="00244F96">
        <w:t xml:space="preserve">Fundamentados no tipo de formulação apresentado por </w:t>
      </w:r>
      <w:proofErr w:type="spellStart"/>
      <w:r w:rsidRPr="00244F96">
        <w:t>Brebbia</w:t>
      </w:r>
      <w:proofErr w:type="spellEnd"/>
      <w:r w:rsidRPr="00244F96">
        <w:t xml:space="preserve">, diversos pesquisadores conseguiram obter </w:t>
      </w:r>
      <w:del w:id="17" w:author="Castrolara" w:date="2020-09-09T11:52:00Z">
        <w:r w:rsidRPr="00244F96" w:rsidDel="00203F8B">
          <w:delText xml:space="preserve">diversos </w:delText>
        </w:r>
      </w:del>
      <w:r w:rsidRPr="00244F96">
        <w:t xml:space="preserve">resultados prósperos e resolveram importantes problemas da engenharia, sobretudo nas áreas de Engenharia Mecânica e Engenharia Civil. </w:t>
      </w:r>
      <w:r>
        <w:t xml:space="preserve">Alguns destes </w:t>
      </w:r>
      <w:r w:rsidR="00534356">
        <w:t>autores</w:t>
      </w:r>
      <w:r>
        <w:t>,</w:t>
      </w:r>
      <w:r w:rsidR="00534356">
        <w:t xml:space="preserve"> </w:t>
      </w:r>
      <w:r>
        <w:t xml:space="preserve">que </w:t>
      </w:r>
      <w:r w:rsidR="00534356">
        <w:t>também foram de suma importância para o desenvolvimento do MEC até os dias atuais</w:t>
      </w:r>
      <w:r>
        <w:t xml:space="preserve"> são</w:t>
      </w:r>
      <w:r w:rsidRPr="00244F96">
        <w:rPr>
          <w:color w:val="4472C4" w:themeColor="accent1"/>
        </w:rPr>
        <w:t xml:space="preserve">: </w:t>
      </w:r>
      <w:commentRangeStart w:id="18"/>
      <w:r w:rsidR="00534356" w:rsidRPr="00244F96">
        <w:rPr>
          <w:color w:val="4472C4" w:themeColor="accent1"/>
        </w:rPr>
        <w:t xml:space="preserve">Telles e </w:t>
      </w:r>
      <w:proofErr w:type="spellStart"/>
      <w:r w:rsidR="00534356" w:rsidRPr="00244F96">
        <w:rPr>
          <w:color w:val="4472C4" w:themeColor="accent1"/>
        </w:rPr>
        <w:t>Wrobel</w:t>
      </w:r>
      <w:proofErr w:type="spellEnd"/>
      <w:r w:rsidR="00534356" w:rsidRPr="00244F96">
        <w:rPr>
          <w:color w:val="4472C4" w:themeColor="accent1"/>
        </w:rPr>
        <w:t xml:space="preserve"> </w:t>
      </w:r>
      <w:sdt>
        <w:sdtPr>
          <w:rPr>
            <w:color w:val="4472C4" w:themeColor="accent1"/>
          </w:rPr>
          <w:id w:val="753242708"/>
          <w:citation/>
        </w:sdtPr>
        <w:sdtContent>
          <w:r w:rsidR="0068644F" w:rsidRPr="00244F96">
            <w:rPr>
              <w:color w:val="4472C4" w:themeColor="accent1"/>
            </w:rPr>
            <w:fldChar w:fldCharType="begin"/>
          </w:r>
          <w:r w:rsidR="00E71B87">
            <w:rPr>
              <w:color w:val="4472C4" w:themeColor="accent1"/>
            </w:rPr>
            <w:instrText xml:space="preserve">CITATION Bre84 \t  \l 1046 </w:instrText>
          </w:r>
          <w:r w:rsidR="0068644F" w:rsidRPr="00244F96">
            <w:rPr>
              <w:color w:val="4472C4" w:themeColor="accent1"/>
            </w:rPr>
            <w:fldChar w:fldCharType="separate"/>
          </w:r>
          <w:r w:rsidR="00495120" w:rsidRPr="00495120">
            <w:rPr>
              <w:noProof/>
              <w:color w:val="4472C4" w:themeColor="accent1"/>
            </w:rPr>
            <w:t>(Brebbia, Telles, &amp; Wrobel, 1984)</w:t>
          </w:r>
          <w:r w:rsidR="0068644F" w:rsidRPr="00244F96">
            <w:rPr>
              <w:color w:val="4472C4" w:themeColor="accent1"/>
            </w:rPr>
            <w:fldChar w:fldCharType="end"/>
          </w:r>
        </w:sdtContent>
      </w:sdt>
      <w:r w:rsidR="00534356" w:rsidRPr="00244F96">
        <w:rPr>
          <w:color w:val="4472C4" w:themeColor="accent1"/>
        </w:rPr>
        <w:t xml:space="preserve">, </w:t>
      </w:r>
      <w:proofErr w:type="spellStart"/>
      <w:r w:rsidR="00534356" w:rsidRPr="00244F96">
        <w:rPr>
          <w:color w:val="4472C4" w:themeColor="accent1"/>
        </w:rPr>
        <w:t>Partridge</w:t>
      </w:r>
      <w:proofErr w:type="spellEnd"/>
      <w:sdt>
        <w:sdtPr>
          <w:rPr>
            <w:color w:val="4472C4" w:themeColor="accent1"/>
          </w:rPr>
          <w:id w:val="1379511298"/>
          <w:citation/>
        </w:sdtPr>
        <w:sdtContent>
          <w:r w:rsidR="0068644F" w:rsidRPr="00244F96">
            <w:rPr>
              <w:color w:val="4472C4" w:themeColor="accent1"/>
            </w:rPr>
            <w:fldChar w:fldCharType="begin"/>
          </w:r>
          <w:r w:rsidR="00244F96" w:rsidRPr="00244F96">
            <w:rPr>
              <w:color w:val="4472C4" w:themeColor="accent1"/>
            </w:rPr>
            <w:instrText xml:space="preserve"> CITATION Par92 \l 1046 </w:instrText>
          </w:r>
          <w:r w:rsidR="0068644F" w:rsidRPr="00244F96">
            <w:rPr>
              <w:color w:val="4472C4" w:themeColor="accent1"/>
            </w:rPr>
            <w:fldChar w:fldCharType="separate"/>
          </w:r>
          <w:r w:rsidR="00495120">
            <w:rPr>
              <w:noProof/>
              <w:color w:val="4472C4" w:themeColor="accent1"/>
            </w:rPr>
            <w:t xml:space="preserve"> </w:t>
          </w:r>
          <w:r w:rsidR="00495120" w:rsidRPr="00495120">
            <w:rPr>
              <w:noProof/>
              <w:color w:val="4472C4" w:themeColor="accent1"/>
            </w:rPr>
            <w:t>(Partridge, Brebbia, &amp; Wrobel, 1992)</w:t>
          </w:r>
          <w:r w:rsidR="0068644F" w:rsidRPr="00244F96">
            <w:rPr>
              <w:color w:val="4472C4" w:themeColor="accent1"/>
            </w:rPr>
            <w:fldChar w:fldCharType="end"/>
          </w:r>
        </w:sdtContent>
      </w:sdt>
      <w:r w:rsidRPr="00244F96">
        <w:rPr>
          <w:color w:val="4472C4" w:themeColor="accent1"/>
        </w:rPr>
        <w:t xml:space="preserve">, </w:t>
      </w:r>
      <w:proofErr w:type="spellStart"/>
      <w:r w:rsidRPr="00244F96">
        <w:rPr>
          <w:color w:val="4472C4" w:themeColor="accent1"/>
        </w:rPr>
        <w:t>Ramachandran</w:t>
      </w:r>
      <w:proofErr w:type="spellEnd"/>
      <w:r w:rsidRPr="00244F96">
        <w:rPr>
          <w:color w:val="4472C4" w:themeColor="accent1"/>
        </w:rPr>
        <w:t xml:space="preserve"> </w:t>
      </w:r>
      <w:sdt>
        <w:sdtPr>
          <w:rPr>
            <w:color w:val="4472C4" w:themeColor="accent1"/>
          </w:rPr>
          <w:id w:val="-950090582"/>
          <w:citation/>
        </w:sdtPr>
        <w:sdtContent>
          <w:r w:rsidR="0068644F" w:rsidRPr="00244F96">
            <w:rPr>
              <w:color w:val="4472C4" w:themeColor="accent1"/>
            </w:rPr>
            <w:fldChar w:fldCharType="begin"/>
          </w:r>
          <w:r w:rsidR="00244F96" w:rsidRPr="00244F96">
            <w:rPr>
              <w:color w:val="4472C4" w:themeColor="accent1"/>
            </w:rPr>
            <w:instrText xml:space="preserve"> CITATION Ram94 \l 1046 </w:instrText>
          </w:r>
          <w:r w:rsidR="0068644F" w:rsidRPr="00244F96">
            <w:rPr>
              <w:color w:val="4472C4" w:themeColor="accent1"/>
            </w:rPr>
            <w:fldChar w:fldCharType="separate"/>
          </w:r>
          <w:r w:rsidR="00495120" w:rsidRPr="00495120">
            <w:rPr>
              <w:noProof/>
              <w:color w:val="4472C4" w:themeColor="accent1"/>
            </w:rPr>
            <w:t>(Ramachandran, 1994)</w:t>
          </w:r>
          <w:r w:rsidR="0068644F" w:rsidRPr="00244F96">
            <w:rPr>
              <w:color w:val="4472C4" w:themeColor="accent1"/>
            </w:rPr>
            <w:fldChar w:fldCharType="end"/>
          </w:r>
        </w:sdtContent>
      </w:sdt>
      <w:r w:rsidRPr="00244F96">
        <w:rPr>
          <w:color w:val="4472C4" w:themeColor="accent1"/>
        </w:rPr>
        <w:t xml:space="preserve">, </w:t>
      </w:r>
      <w:proofErr w:type="spellStart"/>
      <w:r w:rsidRPr="00244F96">
        <w:rPr>
          <w:color w:val="4472C4" w:themeColor="accent1"/>
        </w:rPr>
        <w:t>Aliabadi</w:t>
      </w:r>
      <w:proofErr w:type="spellEnd"/>
      <w:r w:rsidR="00244F96" w:rsidRPr="00244F96">
        <w:rPr>
          <w:color w:val="4472C4" w:themeColor="accent1"/>
        </w:rPr>
        <w:t xml:space="preserve"> </w:t>
      </w:r>
      <w:sdt>
        <w:sdtPr>
          <w:rPr>
            <w:color w:val="4472C4" w:themeColor="accent1"/>
          </w:rPr>
          <w:id w:val="1278294174"/>
          <w:citation/>
        </w:sdtPr>
        <w:sdtContent>
          <w:r w:rsidR="0068644F" w:rsidRPr="00244F96">
            <w:rPr>
              <w:color w:val="4472C4" w:themeColor="accent1"/>
            </w:rPr>
            <w:fldChar w:fldCharType="begin"/>
          </w:r>
          <w:r w:rsidR="00244F96" w:rsidRPr="00244F96">
            <w:rPr>
              <w:color w:val="4472C4" w:themeColor="accent1"/>
            </w:rPr>
            <w:instrText xml:space="preserve">CITATION Ali02 \l 1046 </w:instrText>
          </w:r>
          <w:r w:rsidR="0068644F" w:rsidRPr="00244F96">
            <w:rPr>
              <w:color w:val="4472C4" w:themeColor="accent1"/>
            </w:rPr>
            <w:fldChar w:fldCharType="separate"/>
          </w:r>
          <w:r w:rsidR="00495120" w:rsidRPr="00495120">
            <w:rPr>
              <w:noProof/>
              <w:color w:val="4472C4" w:themeColor="accent1"/>
            </w:rPr>
            <w:t>(Aliabadi &amp; Wrobel, 2002)</w:t>
          </w:r>
          <w:r w:rsidR="0068644F" w:rsidRPr="00244F96">
            <w:rPr>
              <w:color w:val="4472C4" w:themeColor="accent1"/>
            </w:rPr>
            <w:fldChar w:fldCharType="end"/>
          </w:r>
        </w:sdtContent>
      </w:sdt>
      <w:r w:rsidRPr="00244F96">
        <w:rPr>
          <w:color w:val="4472C4" w:themeColor="accent1"/>
        </w:rPr>
        <w:t xml:space="preserve"> e </w:t>
      </w:r>
      <w:proofErr w:type="spellStart"/>
      <w:r w:rsidRPr="00244F96">
        <w:rPr>
          <w:color w:val="4472C4" w:themeColor="accent1"/>
        </w:rPr>
        <w:t>Kythe</w:t>
      </w:r>
      <w:proofErr w:type="spellEnd"/>
      <w:r w:rsidR="00244F96" w:rsidRPr="00244F96">
        <w:rPr>
          <w:color w:val="4472C4" w:themeColor="accent1"/>
        </w:rPr>
        <w:t xml:space="preserve"> </w:t>
      </w:r>
      <w:sdt>
        <w:sdtPr>
          <w:rPr>
            <w:color w:val="4472C4" w:themeColor="accent1"/>
          </w:rPr>
          <w:id w:val="-1513836303"/>
          <w:citation/>
        </w:sdtPr>
        <w:sdtContent>
          <w:r w:rsidR="0068644F" w:rsidRPr="00244F96">
            <w:rPr>
              <w:color w:val="4472C4" w:themeColor="accent1"/>
            </w:rPr>
            <w:fldChar w:fldCharType="begin"/>
          </w:r>
          <w:r w:rsidR="00244F96" w:rsidRPr="00244F96">
            <w:rPr>
              <w:color w:val="4472C4" w:themeColor="accent1"/>
            </w:rPr>
            <w:instrText xml:space="preserve"> CITATION Kyt95 \l 1046 </w:instrText>
          </w:r>
          <w:r w:rsidR="0068644F" w:rsidRPr="00244F96">
            <w:rPr>
              <w:color w:val="4472C4" w:themeColor="accent1"/>
            </w:rPr>
            <w:fldChar w:fldCharType="separate"/>
          </w:r>
          <w:r w:rsidR="00495120" w:rsidRPr="00495120">
            <w:rPr>
              <w:noProof/>
              <w:color w:val="4472C4" w:themeColor="accent1"/>
            </w:rPr>
            <w:t>(Kythe, 1995)</w:t>
          </w:r>
          <w:r w:rsidR="0068644F" w:rsidRPr="00244F96">
            <w:rPr>
              <w:color w:val="4472C4" w:themeColor="accent1"/>
            </w:rPr>
            <w:fldChar w:fldCharType="end"/>
          </w:r>
        </w:sdtContent>
      </w:sdt>
      <w:r w:rsidRPr="00244F96">
        <w:rPr>
          <w:color w:val="4472C4" w:themeColor="accent1"/>
        </w:rPr>
        <w:t xml:space="preserve"> e </w:t>
      </w:r>
      <w:proofErr w:type="spellStart"/>
      <w:r w:rsidRPr="00244F96">
        <w:rPr>
          <w:color w:val="4472C4" w:themeColor="accent1"/>
        </w:rPr>
        <w:t>Banerjee</w:t>
      </w:r>
      <w:proofErr w:type="spellEnd"/>
      <w:r w:rsidRPr="00244F96">
        <w:rPr>
          <w:color w:val="4472C4" w:themeColor="accent1"/>
        </w:rPr>
        <w:t xml:space="preserve"> </w:t>
      </w:r>
      <w:sdt>
        <w:sdtPr>
          <w:rPr>
            <w:color w:val="4472C4" w:themeColor="accent1"/>
          </w:rPr>
          <w:id w:val="1303112216"/>
          <w:citation/>
        </w:sdtPr>
        <w:sdtContent>
          <w:r w:rsidR="0068644F" w:rsidRPr="00244F96">
            <w:rPr>
              <w:color w:val="4472C4" w:themeColor="accent1"/>
            </w:rPr>
            <w:fldChar w:fldCharType="begin"/>
          </w:r>
          <w:r w:rsidR="00E71B87">
            <w:rPr>
              <w:color w:val="4472C4" w:themeColor="accent1"/>
            </w:rPr>
            <w:instrText xml:space="preserve">CITATION Ban81 \t  \l 1046 </w:instrText>
          </w:r>
          <w:r w:rsidR="0068644F" w:rsidRPr="00244F96">
            <w:rPr>
              <w:color w:val="4472C4" w:themeColor="accent1"/>
            </w:rPr>
            <w:fldChar w:fldCharType="separate"/>
          </w:r>
          <w:r w:rsidR="00495120" w:rsidRPr="00495120">
            <w:rPr>
              <w:noProof/>
              <w:color w:val="4472C4" w:themeColor="accent1"/>
            </w:rPr>
            <w:t>(Banerjee &amp; Butterfield, 1981)</w:t>
          </w:r>
          <w:r w:rsidR="0068644F" w:rsidRPr="00244F96">
            <w:rPr>
              <w:color w:val="4472C4" w:themeColor="accent1"/>
            </w:rPr>
            <w:fldChar w:fldCharType="end"/>
          </w:r>
        </w:sdtContent>
      </w:sdt>
      <w:commentRangeEnd w:id="18"/>
      <w:r w:rsidR="00920F09">
        <w:rPr>
          <w:rStyle w:val="Refdecomentrio"/>
        </w:rPr>
        <w:commentReference w:id="18"/>
      </w:r>
      <w:r w:rsidR="00244F96" w:rsidRPr="00244F96">
        <w:rPr>
          <w:color w:val="4472C4" w:themeColor="accent1"/>
        </w:rPr>
        <w:t xml:space="preserve"> </w:t>
      </w:r>
      <w:r w:rsidRPr="00244F96">
        <w:rPr>
          <w:color w:val="4472C4" w:themeColor="accent1"/>
        </w:rPr>
        <w:t xml:space="preserve">são alguns pesquisadores que publicaram livros importantes para a difusão do MEC. </w:t>
      </w:r>
    </w:p>
    <w:p w:rsidR="00773D99" w:rsidRPr="00866C52" w:rsidRDefault="00534356" w:rsidP="00534356">
      <w:pPr>
        <w:shd w:val="clear" w:color="auto" w:fill="FFFFFF"/>
        <w:rPr>
          <w:color w:val="4472C4" w:themeColor="accent1"/>
        </w:rPr>
      </w:pPr>
      <w:r w:rsidRPr="00866C52">
        <w:rPr>
          <w:color w:val="4472C4" w:themeColor="accent1"/>
        </w:rPr>
        <w:t xml:space="preserve">Particularmente no que diz respeito aos problemas governados pela Equação de </w:t>
      </w:r>
      <w:proofErr w:type="spellStart"/>
      <w:r w:rsidRPr="00866C52">
        <w:rPr>
          <w:color w:val="4472C4" w:themeColor="accent1"/>
        </w:rPr>
        <w:t>Helmholtz</w:t>
      </w:r>
      <w:proofErr w:type="spellEnd"/>
      <w:r w:rsidRPr="00866C52">
        <w:rPr>
          <w:color w:val="4472C4" w:themeColor="accent1"/>
        </w:rPr>
        <w:t>, p</w:t>
      </w:r>
      <w:r w:rsidR="00F40F73" w:rsidRPr="00866C52">
        <w:rPr>
          <w:color w:val="4472C4" w:themeColor="accent1"/>
        </w:rPr>
        <w:t xml:space="preserve">ode-se </w:t>
      </w:r>
      <w:r w:rsidRPr="00866C52">
        <w:rPr>
          <w:color w:val="4472C4" w:themeColor="accent1"/>
        </w:rPr>
        <w:t xml:space="preserve">destacar os seguintes </w:t>
      </w:r>
      <w:r w:rsidR="00F40F73" w:rsidRPr="00866C52">
        <w:rPr>
          <w:color w:val="4472C4" w:themeColor="accent1"/>
        </w:rPr>
        <w:t>trabalhos:</w:t>
      </w:r>
    </w:p>
    <w:p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Desenvolvimento da Equação de </w:t>
      </w:r>
      <w:proofErr w:type="spellStart"/>
      <w:r w:rsidRPr="00866C52">
        <w:rPr>
          <w:color w:val="4472C4" w:themeColor="accent1"/>
        </w:rPr>
        <w:t>Helmholtz</w:t>
      </w:r>
      <w:proofErr w:type="spellEnd"/>
      <w:r w:rsidRPr="00866C52">
        <w:rPr>
          <w:color w:val="4472C4" w:themeColor="accent1"/>
        </w:rPr>
        <w:t xml:space="preserve"> com o MEC por </w:t>
      </w:r>
      <w:proofErr w:type="spellStart"/>
      <w:r w:rsidRPr="00866C52">
        <w:rPr>
          <w:color w:val="4472C4" w:themeColor="accent1"/>
        </w:rPr>
        <w:t>Kagami</w:t>
      </w:r>
      <w:proofErr w:type="spellEnd"/>
      <w:r w:rsidRPr="00866C52">
        <w:rPr>
          <w:color w:val="4472C4" w:themeColor="accent1"/>
        </w:rPr>
        <w:t xml:space="preserve"> e </w:t>
      </w:r>
      <w:proofErr w:type="spellStart"/>
      <w:r w:rsidRPr="00866C52">
        <w:rPr>
          <w:color w:val="4472C4" w:themeColor="accent1"/>
        </w:rPr>
        <w:t>Fukai</w:t>
      </w:r>
      <w:proofErr w:type="spellEnd"/>
      <w:r w:rsidRPr="00866C52">
        <w:rPr>
          <w:color w:val="4472C4" w:themeColor="accent1"/>
        </w:rPr>
        <w:t xml:space="preserve"> em 1984</w:t>
      </w:r>
      <w:del w:id="19" w:author="Castrolara" w:date="2020-09-09T11:55:00Z">
        <w:r w:rsidRPr="00866C52" w:rsidDel="004B6463">
          <w:rPr>
            <w:color w:val="4472C4" w:themeColor="accent1"/>
          </w:rPr>
          <w:delText>.</w:delText>
        </w:r>
      </w:del>
      <w:r w:rsidRPr="00866C52">
        <w:rPr>
          <w:color w:val="4472C4" w:themeColor="accent1"/>
        </w:rPr>
        <w:t xml:space="preserve"> </w:t>
      </w:r>
      <w:sdt>
        <w:sdtPr>
          <w:rPr>
            <w:color w:val="4472C4" w:themeColor="accent1"/>
          </w:rPr>
          <w:id w:val="-636955628"/>
          <w:citation/>
        </w:sdtPr>
        <w:sdtContent>
          <w:r w:rsidR="0068644F" w:rsidRPr="00866C52">
            <w:rPr>
              <w:color w:val="4472C4" w:themeColor="accent1"/>
            </w:rPr>
            <w:fldChar w:fldCharType="begin"/>
          </w:r>
          <w:r w:rsidRPr="00866C52">
            <w:rPr>
              <w:color w:val="4472C4" w:themeColor="accent1"/>
            </w:rPr>
            <w:instrText xml:space="preserve"> CITATION Kag84 \l 1046 </w:instrText>
          </w:r>
          <w:r w:rsidR="0068644F" w:rsidRPr="00866C52">
            <w:rPr>
              <w:color w:val="4472C4" w:themeColor="accent1"/>
            </w:rPr>
            <w:fldChar w:fldCharType="separate"/>
          </w:r>
          <w:r w:rsidR="00495120" w:rsidRPr="00495120">
            <w:rPr>
              <w:noProof/>
              <w:color w:val="4472C4" w:themeColor="accent1"/>
            </w:rPr>
            <w:t>(Kagami &amp; Fukai, 1984)</w:t>
          </w:r>
          <w:r w:rsidR="0068644F" w:rsidRPr="00866C52">
            <w:rPr>
              <w:color w:val="4472C4" w:themeColor="accent1"/>
            </w:rPr>
            <w:fldChar w:fldCharType="end"/>
          </w:r>
        </w:sdtContent>
      </w:sdt>
      <w:ins w:id="20" w:author="Castrolara" w:date="2020-09-09T11:55:00Z">
        <w:r w:rsidR="004B6463">
          <w:rPr>
            <w:color w:val="4472C4" w:themeColor="accent1"/>
          </w:rPr>
          <w:t>.</w:t>
        </w:r>
      </w:ins>
    </w:p>
    <w:p w:rsidR="00F40F73" w:rsidRPr="00866C52" w:rsidRDefault="00F40F73" w:rsidP="00F40F73">
      <w:pPr>
        <w:pStyle w:val="NormalcomRecuo"/>
        <w:numPr>
          <w:ilvl w:val="0"/>
          <w:numId w:val="10"/>
        </w:numPr>
        <w:rPr>
          <w:color w:val="4472C4" w:themeColor="accent1"/>
        </w:rPr>
      </w:pPr>
      <w:r w:rsidRPr="00866C52">
        <w:rPr>
          <w:color w:val="4472C4" w:themeColor="accent1"/>
        </w:rPr>
        <w:t>Solução de problemas de Autovalores aplicando o MEC por Colin em 1991</w:t>
      </w:r>
      <w:del w:id="21" w:author="Castrolara" w:date="2020-09-09T11:55:00Z">
        <w:r w:rsidRPr="00866C52" w:rsidDel="004B6463">
          <w:rPr>
            <w:color w:val="4472C4" w:themeColor="accent1"/>
          </w:rPr>
          <w:delText>.</w:delText>
        </w:r>
      </w:del>
      <w:r w:rsidRPr="00866C52">
        <w:rPr>
          <w:color w:val="4472C4" w:themeColor="accent1"/>
        </w:rPr>
        <w:t xml:space="preserve"> </w:t>
      </w:r>
      <w:sdt>
        <w:sdtPr>
          <w:rPr>
            <w:color w:val="4472C4" w:themeColor="accent1"/>
          </w:rPr>
          <w:id w:val="1094522955"/>
          <w:citation/>
        </w:sdtPr>
        <w:sdtContent>
          <w:r w:rsidR="0068644F" w:rsidRPr="00866C52">
            <w:rPr>
              <w:color w:val="4472C4" w:themeColor="accent1"/>
            </w:rPr>
            <w:fldChar w:fldCharType="begin"/>
          </w:r>
          <w:r w:rsidRPr="00866C52">
            <w:rPr>
              <w:color w:val="4472C4" w:themeColor="accent1"/>
            </w:rPr>
            <w:instrText xml:space="preserve">CITATION Col91 \l 1046 </w:instrText>
          </w:r>
          <w:r w:rsidR="0068644F" w:rsidRPr="00866C52">
            <w:rPr>
              <w:color w:val="4472C4" w:themeColor="accent1"/>
            </w:rPr>
            <w:fldChar w:fldCharType="separate"/>
          </w:r>
          <w:r w:rsidR="00495120" w:rsidRPr="00495120">
            <w:rPr>
              <w:noProof/>
              <w:color w:val="4472C4" w:themeColor="accent1"/>
            </w:rPr>
            <w:t>(Collin, 1991)</w:t>
          </w:r>
          <w:r w:rsidR="0068644F" w:rsidRPr="00866C52">
            <w:rPr>
              <w:color w:val="4472C4" w:themeColor="accent1"/>
            </w:rPr>
            <w:fldChar w:fldCharType="end"/>
          </w:r>
        </w:sdtContent>
      </w:sdt>
      <w:r w:rsidR="00866C52" w:rsidRPr="00866C52">
        <w:rPr>
          <w:color w:val="4472C4" w:themeColor="accent1"/>
        </w:rPr>
        <w:t>.</w:t>
      </w:r>
    </w:p>
    <w:p w:rsidR="00F40F73" w:rsidRPr="00866C52" w:rsidRDefault="00F40F73" w:rsidP="00F40F73">
      <w:pPr>
        <w:pStyle w:val="NormalcomRecuo"/>
        <w:numPr>
          <w:ilvl w:val="0"/>
          <w:numId w:val="10"/>
        </w:numPr>
        <w:rPr>
          <w:color w:val="4472C4" w:themeColor="accent1"/>
        </w:rPr>
      </w:pPr>
      <w:proofErr w:type="spellStart"/>
      <w:r w:rsidRPr="00866C52">
        <w:rPr>
          <w:color w:val="4472C4" w:themeColor="accent1"/>
        </w:rPr>
        <w:t>Kagawa</w:t>
      </w:r>
      <w:proofErr w:type="spellEnd"/>
      <w:r w:rsidRPr="00866C52">
        <w:rPr>
          <w:color w:val="4472C4" w:themeColor="accent1"/>
        </w:rPr>
        <w:t xml:space="preserve">, </w:t>
      </w:r>
      <w:proofErr w:type="spellStart"/>
      <w:r w:rsidRPr="00866C52">
        <w:rPr>
          <w:color w:val="4472C4" w:themeColor="accent1"/>
        </w:rPr>
        <w:t>Yonghao</w:t>
      </w:r>
      <w:proofErr w:type="spellEnd"/>
      <w:r w:rsidRPr="00866C52">
        <w:rPr>
          <w:color w:val="4472C4" w:themeColor="accent1"/>
        </w:rPr>
        <w:t xml:space="preserve"> e </w:t>
      </w:r>
      <w:proofErr w:type="spellStart"/>
      <w:r w:rsidRPr="00866C52">
        <w:rPr>
          <w:color w:val="4472C4" w:themeColor="accent1"/>
        </w:rPr>
        <w:t>Zaheed</w:t>
      </w:r>
      <w:proofErr w:type="spellEnd"/>
      <w:r w:rsidRPr="00866C52">
        <w:rPr>
          <w:color w:val="4472C4" w:themeColor="accent1"/>
        </w:rPr>
        <w:t xml:space="preserve"> </w:t>
      </w:r>
      <w:r w:rsidR="00FC159B" w:rsidRPr="00866C52">
        <w:rPr>
          <w:color w:val="4472C4" w:themeColor="accent1"/>
        </w:rPr>
        <w:t xml:space="preserve">estudaram a equação escalar de </w:t>
      </w:r>
      <w:proofErr w:type="spellStart"/>
      <w:r w:rsidR="00FC159B" w:rsidRPr="00866C52">
        <w:rPr>
          <w:color w:val="4472C4" w:themeColor="accent1"/>
        </w:rPr>
        <w:t>Helmholtz</w:t>
      </w:r>
      <w:proofErr w:type="spellEnd"/>
      <w:r w:rsidR="00FC159B" w:rsidRPr="00866C52">
        <w:rPr>
          <w:color w:val="4472C4" w:themeColor="accent1"/>
        </w:rPr>
        <w:t xml:space="preserve"> no MEC a partir da Formulação Variacional</w:t>
      </w:r>
      <w:del w:id="22" w:author="Castrolara" w:date="2020-09-09T11:55:00Z">
        <w:r w:rsidR="00FC159B" w:rsidRPr="00866C52" w:rsidDel="004B6463">
          <w:rPr>
            <w:color w:val="4472C4" w:themeColor="accent1"/>
          </w:rPr>
          <w:delText>.</w:delText>
        </w:r>
      </w:del>
      <w:r w:rsidR="00FC159B" w:rsidRPr="00866C52">
        <w:rPr>
          <w:color w:val="4472C4" w:themeColor="accent1"/>
        </w:rPr>
        <w:t xml:space="preserve"> </w:t>
      </w:r>
      <w:sdt>
        <w:sdtPr>
          <w:rPr>
            <w:color w:val="4472C4" w:themeColor="accent1"/>
          </w:rPr>
          <w:id w:val="34389975"/>
          <w:citation/>
        </w:sdtPr>
        <w:sdtContent>
          <w:r w:rsidR="0068644F" w:rsidRPr="00866C52">
            <w:rPr>
              <w:color w:val="4472C4" w:themeColor="accent1"/>
            </w:rPr>
            <w:fldChar w:fldCharType="begin"/>
          </w:r>
          <w:r w:rsidRPr="00866C52">
            <w:rPr>
              <w:color w:val="4472C4" w:themeColor="accent1"/>
            </w:rPr>
            <w:instrText xml:space="preserve"> CITATION Kag96 \l 1046 </w:instrText>
          </w:r>
          <w:r w:rsidR="0068644F" w:rsidRPr="00866C52">
            <w:rPr>
              <w:color w:val="4472C4" w:themeColor="accent1"/>
            </w:rPr>
            <w:fldChar w:fldCharType="separate"/>
          </w:r>
          <w:r w:rsidR="00495120" w:rsidRPr="00495120">
            <w:rPr>
              <w:noProof/>
              <w:color w:val="4472C4" w:themeColor="accent1"/>
            </w:rPr>
            <w:t>(Kagawa, Yonghao, &amp; Zaheed, 1996)</w:t>
          </w:r>
          <w:r w:rsidR="0068644F" w:rsidRPr="00866C52">
            <w:rPr>
              <w:color w:val="4472C4" w:themeColor="accent1"/>
            </w:rPr>
            <w:fldChar w:fldCharType="end"/>
          </w:r>
        </w:sdtContent>
      </w:sdt>
      <w:ins w:id="23" w:author="Castrolara" w:date="2020-09-09T11:55:00Z">
        <w:r w:rsidR="004B6463">
          <w:rPr>
            <w:color w:val="4472C4" w:themeColor="accent1"/>
          </w:rPr>
          <w:t>.</w:t>
        </w:r>
      </w:ins>
    </w:p>
    <w:p w:rsidR="00866C52" w:rsidRDefault="00866C52" w:rsidP="00FA0E42">
      <w:pPr>
        <w:pStyle w:val="NormalcomRecuo"/>
        <w:rPr>
          <w:color w:val="4472C4" w:themeColor="accent1"/>
        </w:rPr>
      </w:pPr>
      <w:r w:rsidRPr="00866C52">
        <w:rPr>
          <w:color w:val="4472C4" w:themeColor="accent1"/>
        </w:rPr>
        <w:t xml:space="preserve">Destes trabalhos, é oportuno destacar que </w:t>
      </w:r>
      <w:proofErr w:type="spellStart"/>
      <w:r w:rsidRPr="00866C52">
        <w:rPr>
          <w:color w:val="4472C4" w:themeColor="accent1"/>
        </w:rPr>
        <w:t>Nardini</w:t>
      </w:r>
      <w:proofErr w:type="spellEnd"/>
      <w:r w:rsidRPr="00866C52">
        <w:rPr>
          <w:color w:val="4472C4" w:themeColor="accent1"/>
        </w:rPr>
        <w:t xml:space="preserve"> e </w:t>
      </w:r>
      <w:proofErr w:type="spellStart"/>
      <w:r w:rsidRPr="00866C52">
        <w:rPr>
          <w:color w:val="4472C4" w:themeColor="accent1"/>
        </w:rPr>
        <w:t>Brebbia</w:t>
      </w:r>
      <w:proofErr w:type="spellEnd"/>
      <w:r w:rsidRPr="00866C52">
        <w:rPr>
          <w:color w:val="4472C4" w:themeColor="accent1"/>
        </w:rPr>
        <w:t xml:space="preserve"> </w:t>
      </w:r>
      <w:sdt>
        <w:sdtPr>
          <w:rPr>
            <w:color w:val="4472C4" w:themeColor="accent1"/>
          </w:rPr>
          <w:id w:val="-1137869556"/>
          <w:citation/>
        </w:sdtPr>
        <w:sdtContent>
          <w:r w:rsidR="0068644F" w:rsidRPr="00866C52">
            <w:rPr>
              <w:color w:val="4472C4" w:themeColor="accent1"/>
            </w:rPr>
            <w:fldChar w:fldCharType="begin"/>
          </w:r>
          <w:r w:rsidRPr="00866C52">
            <w:rPr>
              <w:color w:val="4472C4" w:themeColor="accent1"/>
            </w:rPr>
            <w:instrText xml:space="preserve"> CITATION Nar83 \l 1046 </w:instrText>
          </w:r>
          <w:r w:rsidR="0068644F" w:rsidRPr="00866C52">
            <w:rPr>
              <w:color w:val="4472C4" w:themeColor="accent1"/>
            </w:rPr>
            <w:fldChar w:fldCharType="separate"/>
          </w:r>
          <w:r w:rsidR="00495120" w:rsidRPr="00495120">
            <w:rPr>
              <w:noProof/>
              <w:color w:val="4472C4" w:themeColor="accent1"/>
            </w:rPr>
            <w:t>(Nardini &amp; Brebbia, 1983)</w:t>
          </w:r>
          <w:r w:rsidR="0068644F" w:rsidRPr="00866C52">
            <w:rPr>
              <w:color w:val="4472C4" w:themeColor="accent1"/>
            </w:rPr>
            <w:fldChar w:fldCharType="end"/>
          </w:r>
        </w:sdtContent>
      </w:sdt>
      <w:r w:rsidRPr="00866C52">
        <w:rPr>
          <w:color w:val="4472C4" w:themeColor="accent1"/>
        </w:rPr>
        <w:t xml:space="preserve"> aplicaram-nas na abordagem de certos problemas modelados com o Método dos Elementos de Contorno (MEC), visando à eliminação de integrais de domínio. Aplicações dessa formulação, denominada formulação com Dupla Reciprocidade (MECDR) foram bem-</w:t>
      </w:r>
      <w:r w:rsidRPr="00866C52">
        <w:rPr>
          <w:color w:val="4472C4" w:themeColor="accent1"/>
        </w:rPr>
        <w:lastRenderedPageBreak/>
        <w:t xml:space="preserve">sucedidas em vários problemas, ressaltando-se os problemas que apresentam um operador linear com um termo </w:t>
      </w:r>
      <w:proofErr w:type="spellStart"/>
      <w:proofErr w:type="gramStart"/>
      <w:r w:rsidRPr="00866C52">
        <w:rPr>
          <w:color w:val="4472C4" w:themeColor="accent1"/>
        </w:rPr>
        <w:t>não-homogêneo</w:t>
      </w:r>
      <w:proofErr w:type="spellEnd"/>
      <w:proofErr w:type="gramEnd"/>
      <w:r w:rsidRPr="00866C52">
        <w:rPr>
          <w:color w:val="4472C4" w:themeColor="accent1"/>
        </w:rPr>
        <w:t xml:space="preserve"> na equação de governo.</w:t>
      </w:r>
    </w:p>
    <w:p w:rsidR="00866C52" w:rsidRPr="00866C52" w:rsidRDefault="00866C52" w:rsidP="00FA0E42">
      <w:pPr>
        <w:pStyle w:val="NormalcomRecuo"/>
        <w:rPr>
          <w:color w:val="4472C4" w:themeColor="accent1"/>
        </w:rPr>
      </w:pPr>
      <w:r>
        <w:rPr>
          <w:color w:val="4472C4" w:themeColor="accent1"/>
        </w:rPr>
        <w:t>Outro trabalho que também teve grande impacto</w:t>
      </w:r>
      <w:del w:id="24" w:author="Castrolara" w:date="2020-09-09T11:58:00Z">
        <w:r w:rsidDel="0025662A">
          <w:rPr>
            <w:color w:val="4472C4" w:themeColor="accent1"/>
          </w:rPr>
          <w:delText xml:space="preserve"> neste</w:delText>
        </w:r>
      </w:del>
      <w:r>
        <w:rPr>
          <w:color w:val="4472C4" w:themeColor="accent1"/>
        </w:rPr>
        <w:t xml:space="preserve">, foi </w:t>
      </w:r>
      <w:del w:id="25" w:author="Castrolara" w:date="2020-09-09T12:03:00Z">
        <w:r w:rsidDel="0025662A">
          <w:rPr>
            <w:color w:val="4472C4" w:themeColor="accent1"/>
          </w:rPr>
          <w:delText xml:space="preserve">de </w:delText>
        </w:r>
      </w:del>
      <w:ins w:id="26" w:author="Castrolara" w:date="2020-09-09T12:03:00Z">
        <w:r w:rsidR="0025662A">
          <w:rPr>
            <w:color w:val="4472C4" w:themeColor="accent1"/>
          </w:rPr>
          <w:t>a pesquisa desenvolvida por Pereira</w:t>
        </w:r>
      </w:ins>
      <w:ins w:id="27" w:author="Castrolara" w:date="2020-09-09T12:04:00Z">
        <w:r w:rsidR="00920F09">
          <w:rPr>
            <w:color w:val="4472C4" w:themeColor="accent1"/>
          </w:rPr>
          <w:t xml:space="preserve"> (2014)</w:t>
        </w:r>
      </w:ins>
      <w:customXmlDelRangeStart w:id="28" w:author="Castrolara" w:date="2020-09-09T12:04:00Z"/>
      <w:sdt>
        <w:sdtPr>
          <w:rPr>
            <w:color w:val="4472C4" w:themeColor="accent1"/>
          </w:rPr>
          <w:id w:val="623279049"/>
          <w:citation/>
        </w:sdtPr>
        <w:sdtContent>
          <w:customXmlDelRangeEnd w:id="28"/>
          <w:del w:id="29" w:author="Castrolara" w:date="2020-09-09T12:04:00Z">
            <w:r w:rsidR="0068644F" w:rsidRPr="00866C52" w:rsidDel="00920F09">
              <w:rPr>
                <w:color w:val="4472C4" w:themeColor="accent1"/>
              </w:rPr>
              <w:fldChar w:fldCharType="begin"/>
            </w:r>
            <w:r w:rsidRPr="00866C52" w:rsidDel="00920F09">
              <w:rPr>
                <w:color w:val="4472C4" w:themeColor="accent1"/>
              </w:rPr>
              <w:delInstrText xml:space="preserve"> CITATION Per14 \l 1046 </w:delInstrText>
            </w:r>
            <w:r w:rsidR="0068644F" w:rsidRPr="00866C52" w:rsidDel="00920F09">
              <w:rPr>
                <w:color w:val="4472C4" w:themeColor="accent1"/>
              </w:rPr>
              <w:fldChar w:fldCharType="separate"/>
            </w:r>
            <w:r w:rsidR="00495120" w:rsidRPr="00495120" w:rsidDel="00920F09">
              <w:rPr>
                <w:noProof/>
                <w:color w:val="4472C4" w:themeColor="accent1"/>
              </w:rPr>
              <w:delText>(Pereira, 2014)</w:delText>
            </w:r>
            <w:r w:rsidR="0068644F" w:rsidRPr="00866C52" w:rsidDel="00920F09">
              <w:rPr>
                <w:color w:val="4472C4" w:themeColor="accent1"/>
              </w:rPr>
              <w:fldChar w:fldCharType="end"/>
            </w:r>
          </w:del>
          <w:customXmlDelRangeStart w:id="30" w:author="Castrolara" w:date="2020-09-09T12:04:00Z"/>
        </w:sdtContent>
      </w:sdt>
      <w:customXmlDelRangeEnd w:id="30"/>
      <w:r>
        <w:rPr>
          <w:color w:val="4472C4" w:themeColor="accent1"/>
        </w:rPr>
        <w:t xml:space="preserve">, que </w:t>
      </w:r>
      <w:r>
        <w:t>apresentou o desenvolvimento matemático e avaliação da eficiência e viabilidade da aplicação de uma formulação alternativa do Método dos Elementos de Contorno (MEC) dependente da frequência para o tratamento aproximado do termo não homogêneo que caracteriza a Equação de Poisson.</w:t>
      </w:r>
      <w:r>
        <w:rPr>
          <w:color w:val="4472C4" w:themeColor="accent1"/>
        </w:rPr>
        <w:t xml:space="preserve"> </w:t>
      </w:r>
    </w:p>
    <w:p w:rsidR="0012624C" w:rsidRPr="00FA0E42" w:rsidRDefault="00016E73" w:rsidP="00FC159B">
      <w:pPr>
        <w:pStyle w:val="NormalcomRecuo"/>
      </w:pPr>
      <w:r w:rsidRPr="00FA0E42">
        <w:t>Algumas</w:t>
      </w:r>
      <w:r w:rsidR="00FC159B" w:rsidRPr="00FA0E42">
        <w:t xml:space="preserve"> limitações foram encontradas </w:t>
      </w:r>
      <w:r w:rsidRPr="00FA0E42">
        <w:t xml:space="preserve">pelo MEC ao longo do </w:t>
      </w:r>
      <w:del w:id="31" w:author="Castrolara" w:date="2020-09-09T12:08:00Z">
        <w:r w:rsidR="00FC159B" w:rsidRPr="00FA0E42" w:rsidDel="006A4F39">
          <w:delText xml:space="preserve">em </w:delText>
        </w:r>
      </w:del>
      <w:r w:rsidR="00FC159B" w:rsidRPr="00FA0E42">
        <w:t>seu desenvolvimento</w:t>
      </w:r>
      <w:r w:rsidRPr="00FA0E42">
        <w:t xml:space="preserve">. Um dos mais importantes consiste </w:t>
      </w:r>
      <w:r w:rsidR="00A01801" w:rsidRPr="00FA0E42">
        <w:t>na</w:t>
      </w:r>
      <w:r w:rsidRPr="00FA0E42">
        <w:t xml:space="preserve"> dificuldade </w:t>
      </w:r>
      <w:r w:rsidR="00A01801">
        <w:t>d</w:t>
      </w:r>
      <w:r w:rsidRPr="00FA0E42">
        <w:t>e transformar, de modo geral, a</w:t>
      </w:r>
      <w:r w:rsidR="00FC159B" w:rsidRPr="00FA0E42">
        <w:t>s integrais de domínio em integrais de contorno</w:t>
      </w:r>
      <w:r w:rsidRPr="00FA0E42">
        <w:t xml:space="preserve">. A </w:t>
      </w:r>
      <w:commentRangeStart w:id="32"/>
      <w:r w:rsidRPr="00FA0E42">
        <w:t xml:space="preserve">principal destas </w:t>
      </w:r>
      <w:r w:rsidR="00FC159B" w:rsidRPr="00FA0E42">
        <w:t xml:space="preserve">propostas </w:t>
      </w:r>
      <w:commentRangeEnd w:id="32"/>
      <w:r w:rsidR="006A4F39">
        <w:rPr>
          <w:rStyle w:val="Refdecomentrio"/>
        </w:rPr>
        <w:commentReference w:id="32"/>
      </w:r>
      <w:r w:rsidRPr="00FA0E42">
        <w:t>foi a Técnica da Dupla Reciprocidade</w:t>
      </w:r>
      <w:r w:rsidR="004B1DED" w:rsidRPr="00FA0E42">
        <w:t xml:space="preserve"> (MECDR)</w:t>
      </w:r>
      <w:r w:rsidR="00FC159B" w:rsidRPr="00FA0E42">
        <w:t xml:space="preserve">. </w:t>
      </w:r>
    </w:p>
    <w:p w:rsidR="00FC159B" w:rsidRDefault="00FC159B" w:rsidP="00FC159B">
      <w:pPr>
        <w:pStyle w:val="NormalcomRecuo"/>
        <w:rPr>
          <w:color w:val="4472C4" w:themeColor="accent1"/>
        </w:rPr>
      </w:pPr>
      <w:r w:rsidRPr="00A1105D">
        <w:rPr>
          <w:color w:val="4472C4" w:themeColor="accent1"/>
        </w:rPr>
        <w:t xml:space="preserve">Tal </w:t>
      </w:r>
      <w:r w:rsidR="004B1DED" w:rsidRPr="00A1105D">
        <w:rPr>
          <w:color w:val="4472C4" w:themeColor="accent1"/>
        </w:rPr>
        <w:t>modelo</w:t>
      </w:r>
      <w:r w:rsidRPr="00A1105D">
        <w:rPr>
          <w:color w:val="4472C4" w:themeColor="accent1"/>
        </w:rPr>
        <w:t xml:space="preserve"> foi </w:t>
      </w:r>
      <w:r w:rsidR="00693BA8" w:rsidRPr="00A1105D">
        <w:rPr>
          <w:color w:val="4472C4" w:themeColor="accent1"/>
        </w:rPr>
        <w:t>apresentado</w:t>
      </w:r>
      <w:r w:rsidRPr="00A1105D">
        <w:rPr>
          <w:color w:val="4472C4" w:themeColor="accent1"/>
        </w:rPr>
        <w:t xml:space="preserve"> </w:t>
      </w:r>
      <w:del w:id="33" w:author="Castrolara" w:date="2020-09-09T12:11:00Z">
        <w:r w:rsidRPr="00A1105D" w:rsidDel="00820BC8">
          <w:rPr>
            <w:color w:val="4472C4" w:themeColor="accent1"/>
          </w:rPr>
          <w:delText>em 19</w:delText>
        </w:r>
        <w:r w:rsidR="00016E73" w:rsidRPr="00A1105D" w:rsidDel="00820BC8">
          <w:rPr>
            <w:color w:val="4472C4" w:themeColor="accent1"/>
          </w:rPr>
          <w:delText>8</w:delText>
        </w:r>
        <w:r w:rsidR="00A1105D" w:rsidRPr="00A1105D" w:rsidDel="00820BC8">
          <w:rPr>
            <w:color w:val="4472C4" w:themeColor="accent1"/>
          </w:rPr>
          <w:delText>3</w:delText>
        </w:r>
        <w:r w:rsidR="00016E73" w:rsidRPr="00A1105D" w:rsidDel="00820BC8">
          <w:rPr>
            <w:color w:val="4472C4" w:themeColor="accent1"/>
          </w:rPr>
          <w:delText xml:space="preserve"> </w:delText>
        </w:r>
      </w:del>
      <w:r w:rsidR="004B1DED" w:rsidRPr="00A1105D">
        <w:rPr>
          <w:color w:val="4472C4" w:themeColor="accent1"/>
        </w:rPr>
        <w:t xml:space="preserve">por </w:t>
      </w:r>
      <w:proofErr w:type="spellStart"/>
      <w:r w:rsidR="004B1DED" w:rsidRPr="00A1105D">
        <w:rPr>
          <w:color w:val="4472C4" w:themeColor="accent1"/>
        </w:rPr>
        <w:t>Brebbia</w:t>
      </w:r>
      <w:proofErr w:type="spellEnd"/>
      <w:r w:rsidR="004B1DED" w:rsidRPr="00A1105D">
        <w:rPr>
          <w:color w:val="4472C4" w:themeColor="accent1"/>
        </w:rPr>
        <w:t xml:space="preserve"> </w:t>
      </w:r>
      <w:r w:rsidR="00693BA8" w:rsidRPr="00A1105D">
        <w:rPr>
          <w:color w:val="4472C4" w:themeColor="accent1"/>
        </w:rPr>
        <w:t xml:space="preserve">e </w:t>
      </w:r>
      <w:proofErr w:type="spellStart"/>
      <w:r w:rsidR="00693BA8" w:rsidRPr="00A1105D">
        <w:rPr>
          <w:color w:val="4472C4" w:themeColor="accent1"/>
        </w:rPr>
        <w:t>Nardini</w:t>
      </w:r>
      <w:proofErr w:type="spellEnd"/>
      <w:r w:rsidR="00A1105D" w:rsidRPr="00A1105D">
        <w:rPr>
          <w:color w:val="4472C4" w:themeColor="accent1"/>
        </w:rPr>
        <w:t xml:space="preserve"> </w:t>
      </w:r>
      <w:del w:id="34" w:author="Castrolara" w:date="2020-09-09T12:10:00Z">
        <w:r w:rsidR="00A1105D" w:rsidRPr="00A1105D" w:rsidDel="00820BC8">
          <w:rPr>
            <w:color w:val="4472C4" w:themeColor="accent1"/>
          </w:rPr>
          <w:delText>em</w:delText>
        </w:r>
        <w:r w:rsidR="00693BA8" w:rsidRPr="00A1105D" w:rsidDel="00820BC8">
          <w:rPr>
            <w:color w:val="4472C4" w:themeColor="accent1"/>
          </w:rPr>
          <w:delText xml:space="preserve"> </w:delText>
        </w:r>
      </w:del>
      <w:customXmlDelRangeStart w:id="35" w:author="Castrolara" w:date="2020-09-09T12:11:00Z"/>
      <w:sdt>
        <w:sdtPr>
          <w:rPr>
            <w:color w:val="4472C4" w:themeColor="accent1"/>
          </w:rPr>
          <w:id w:val="2116634929"/>
          <w:citation/>
        </w:sdtPr>
        <w:sdtContent>
          <w:customXmlDelRangeEnd w:id="35"/>
          <w:del w:id="36" w:author="Castrolara" w:date="2020-09-09T12:11:00Z">
            <w:r w:rsidR="0068644F" w:rsidRPr="00A1105D" w:rsidDel="00820BC8">
              <w:rPr>
                <w:color w:val="4472C4" w:themeColor="accent1"/>
              </w:rPr>
              <w:fldChar w:fldCharType="begin"/>
            </w:r>
            <w:r w:rsidR="00A1105D" w:rsidRPr="00A1105D" w:rsidDel="00820BC8">
              <w:rPr>
                <w:color w:val="4472C4" w:themeColor="accent1"/>
              </w:rPr>
              <w:delInstrText xml:space="preserve"> CITATION Nar83 \l 1046 </w:delInstrText>
            </w:r>
            <w:r w:rsidR="0068644F" w:rsidRPr="00A1105D" w:rsidDel="00820BC8">
              <w:rPr>
                <w:color w:val="4472C4" w:themeColor="accent1"/>
              </w:rPr>
              <w:fldChar w:fldCharType="separate"/>
            </w:r>
            <w:r w:rsidR="00495120" w:rsidRPr="00495120" w:rsidDel="00820BC8">
              <w:rPr>
                <w:noProof/>
                <w:color w:val="4472C4" w:themeColor="accent1"/>
              </w:rPr>
              <w:delText>(Nardini &amp; Brebbia, 1983)</w:delText>
            </w:r>
            <w:r w:rsidR="0068644F" w:rsidRPr="00A1105D" w:rsidDel="00820BC8">
              <w:rPr>
                <w:color w:val="4472C4" w:themeColor="accent1"/>
              </w:rPr>
              <w:fldChar w:fldCharType="end"/>
            </w:r>
          </w:del>
          <w:customXmlDelRangeStart w:id="37" w:author="Castrolara" w:date="2020-09-09T12:11:00Z"/>
        </w:sdtContent>
      </w:sdt>
      <w:customXmlDelRangeEnd w:id="37"/>
      <w:ins w:id="38" w:author="Castrolara" w:date="2020-09-09T12:11:00Z">
        <w:r w:rsidR="00820BC8">
          <w:rPr>
            <w:color w:val="4472C4" w:themeColor="accent1"/>
          </w:rPr>
          <w:t>(1983)</w:t>
        </w:r>
      </w:ins>
      <w:r w:rsidR="00A1105D" w:rsidRPr="00A1105D">
        <w:rPr>
          <w:color w:val="4472C4" w:themeColor="accent1"/>
        </w:rPr>
        <w:t xml:space="preserve"> </w:t>
      </w:r>
      <w:r w:rsidR="004B1DED" w:rsidRPr="00A1105D">
        <w:rPr>
          <w:color w:val="4472C4" w:themeColor="accent1"/>
        </w:rPr>
        <w:t>exatamente para a solução do problema de autovalor em estruturas. A MECDR</w:t>
      </w:r>
      <w:r w:rsidR="00016E73" w:rsidRPr="00A1105D">
        <w:rPr>
          <w:color w:val="4472C4" w:themeColor="accent1"/>
        </w:rPr>
        <w:t xml:space="preserve"> consiste na substituição das funções pertencentes ao núcleo das integrais </w:t>
      </w:r>
      <w:r w:rsidRPr="00A1105D">
        <w:rPr>
          <w:color w:val="4472C4" w:themeColor="accent1"/>
        </w:rPr>
        <w:t>de domínio por uma combinação linear de um produto de novas funções, que são operacionalizadas e</w:t>
      </w:r>
      <w:r w:rsidR="00016E73" w:rsidRPr="00A1105D">
        <w:rPr>
          <w:color w:val="4472C4" w:themeColor="accent1"/>
        </w:rPr>
        <w:t>m termos de primitivas, que permitem a transformação das suas</w:t>
      </w:r>
      <w:r w:rsidRPr="00A1105D">
        <w:rPr>
          <w:color w:val="4472C4" w:themeColor="accent1"/>
        </w:rPr>
        <w:t xml:space="preserve"> integrais </w:t>
      </w:r>
      <w:r w:rsidR="004B1DED" w:rsidRPr="00A1105D">
        <w:rPr>
          <w:color w:val="4472C4" w:themeColor="accent1"/>
        </w:rPr>
        <w:t xml:space="preserve">de domínio </w:t>
      </w:r>
      <w:r w:rsidRPr="00A1105D">
        <w:rPr>
          <w:color w:val="4472C4" w:themeColor="accent1"/>
        </w:rPr>
        <w:t xml:space="preserve">em integrais de </w:t>
      </w:r>
      <w:r w:rsidRPr="00F70E53">
        <w:rPr>
          <w:color w:val="4472C4" w:themeColor="accent1"/>
        </w:rPr>
        <w:t>contorno</w:t>
      </w:r>
      <w:r w:rsidR="0012624C" w:rsidRPr="00F70E53">
        <w:rPr>
          <w:color w:val="4472C4" w:themeColor="accent1"/>
        </w:rPr>
        <w:t xml:space="preserve"> </w:t>
      </w:r>
      <w:sdt>
        <w:sdtPr>
          <w:rPr>
            <w:color w:val="4472C4" w:themeColor="accent1"/>
          </w:rPr>
          <w:id w:val="-1994794287"/>
          <w:citation/>
        </w:sdtPr>
        <w:sdtContent>
          <w:r w:rsidR="0068644F" w:rsidRPr="00F70E53">
            <w:rPr>
              <w:color w:val="4472C4" w:themeColor="accent1"/>
            </w:rPr>
            <w:fldChar w:fldCharType="begin"/>
          </w:r>
          <w:r w:rsidR="0012624C" w:rsidRPr="00F70E53">
            <w:rPr>
              <w:color w:val="4472C4" w:themeColor="accent1"/>
            </w:rPr>
            <w:instrText xml:space="preserve"> CITATION Par92 \l 1046 </w:instrText>
          </w:r>
          <w:r w:rsidR="0068644F" w:rsidRPr="00F70E53">
            <w:rPr>
              <w:color w:val="4472C4" w:themeColor="accent1"/>
            </w:rPr>
            <w:fldChar w:fldCharType="separate"/>
          </w:r>
          <w:r w:rsidR="00495120" w:rsidRPr="00495120">
            <w:rPr>
              <w:noProof/>
              <w:color w:val="4472C4" w:themeColor="accent1"/>
            </w:rPr>
            <w:t>(Partridge, Brebbia, &amp; Wrobel, 1992)</w:t>
          </w:r>
          <w:r w:rsidR="0068644F" w:rsidRPr="00F70E53">
            <w:rPr>
              <w:color w:val="4472C4" w:themeColor="accent1"/>
            </w:rPr>
            <w:fldChar w:fldCharType="end"/>
          </w:r>
        </w:sdtContent>
      </w:sdt>
      <w:r w:rsidR="0012624C" w:rsidRPr="00F70E53">
        <w:rPr>
          <w:color w:val="4472C4" w:themeColor="accent1"/>
        </w:rPr>
        <w:t xml:space="preserve">. </w:t>
      </w:r>
      <w:r w:rsidR="004B1DED" w:rsidRPr="00F70E53">
        <w:rPr>
          <w:color w:val="4472C4" w:themeColor="accent1"/>
        </w:rPr>
        <w:t xml:space="preserve">Muitos aprimoramentos na MECDR foram propostos a partir de então </w:t>
      </w:r>
      <w:del w:id="39" w:author="Castrolara" w:date="2020-09-09T12:12:00Z">
        <w:r w:rsidR="00F70E53" w:rsidRPr="00F70E53" w:rsidDel="00EC5B45">
          <w:rPr>
            <w:color w:val="4472C4" w:themeColor="accent1"/>
          </w:rPr>
          <w:delText xml:space="preserve">como </w:delText>
        </w:r>
      </w:del>
      <w:commentRangeStart w:id="40"/>
      <w:sdt>
        <w:sdtPr>
          <w:rPr>
            <w:color w:val="4472C4" w:themeColor="accent1"/>
          </w:rPr>
          <w:id w:val="1771426747"/>
          <w:citation/>
        </w:sdtPr>
        <w:sdtContent>
          <w:r w:rsidR="0068644F" w:rsidRPr="00F70E53">
            <w:rPr>
              <w:color w:val="4472C4" w:themeColor="accent1"/>
            </w:rPr>
            <w:fldChar w:fldCharType="begin"/>
          </w:r>
          <w:r w:rsidR="00F70E53">
            <w:rPr>
              <w:color w:val="4472C4" w:themeColor="accent1"/>
            </w:rPr>
            <w:instrText xml:space="preserve">CITATION Loe881 \t  \l 1046 </w:instrText>
          </w:r>
          <w:r w:rsidR="0068644F" w:rsidRPr="00F70E53">
            <w:rPr>
              <w:color w:val="4472C4" w:themeColor="accent1"/>
            </w:rPr>
            <w:fldChar w:fldCharType="separate"/>
          </w:r>
          <w:r w:rsidR="00495120" w:rsidRPr="00495120">
            <w:rPr>
              <w:noProof/>
              <w:color w:val="4472C4" w:themeColor="accent1"/>
            </w:rPr>
            <w:t>(Loeffler &amp; Mansur, 1988)</w:t>
          </w:r>
          <w:r w:rsidR="0068644F" w:rsidRPr="00F70E53">
            <w:rPr>
              <w:color w:val="4472C4" w:themeColor="accent1"/>
            </w:rPr>
            <w:fldChar w:fldCharType="end"/>
          </w:r>
        </w:sdtContent>
      </w:sdt>
      <w:r w:rsidR="00F70E53">
        <w:rPr>
          <w:color w:val="4472C4" w:themeColor="accent1"/>
        </w:rPr>
        <w:t>,</w:t>
      </w:r>
      <w:r w:rsidR="00F70E53" w:rsidRPr="00F70E53">
        <w:rPr>
          <w:color w:val="4472C4" w:themeColor="accent1"/>
        </w:rPr>
        <w:t xml:space="preserve"> </w:t>
      </w:r>
      <w:sdt>
        <w:sdtPr>
          <w:rPr>
            <w:color w:val="4472C4" w:themeColor="accent1"/>
          </w:rPr>
          <w:id w:val="1438871442"/>
          <w:citation/>
        </w:sdtPr>
        <w:sdtContent>
          <w:r w:rsidR="0068644F" w:rsidRPr="00F70E53">
            <w:rPr>
              <w:color w:val="4472C4" w:themeColor="accent1"/>
            </w:rPr>
            <w:fldChar w:fldCharType="begin"/>
          </w:r>
          <w:r w:rsidR="00866C52">
            <w:rPr>
              <w:color w:val="4472C4" w:themeColor="accent1"/>
            </w:rPr>
            <w:instrText xml:space="preserve">CITATION Loe1 \t  \l 1046 </w:instrText>
          </w:r>
          <w:r w:rsidR="0068644F" w:rsidRPr="00F70E53">
            <w:rPr>
              <w:color w:val="4472C4" w:themeColor="accent1"/>
            </w:rPr>
            <w:fldChar w:fldCharType="separate"/>
          </w:r>
          <w:r w:rsidR="00495120" w:rsidRPr="00495120">
            <w:rPr>
              <w:noProof/>
              <w:color w:val="4472C4" w:themeColor="accent1"/>
            </w:rPr>
            <w:t>(Loeffler &amp; Mansur, 1989)</w:t>
          </w:r>
          <w:r w:rsidR="0068644F" w:rsidRPr="00F70E53">
            <w:rPr>
              <w:color w:val="4472C4" w:themeColor="accent1"/>
            </w:rPr>
            <w:fldChar w:fldCharType="end"/>
          </w:r>
        </w:sdtContent>
      </w:sdt>
      <w:r w:rsidR="00F70E53">
        <w:rPr>
          <w:color w:val="4472C4" w:themeColor="accent1"/>
        </w:rPr>
        <w:t xml:space="preserve"> e</w:t>
      </w:r>
      <w:r w:rsidR="00F70E53" w:rsidRPr="00F70E53">
        <w:rPr>
          <w:color w:val="4472C4" w:themeColor="accent1"/>
        </w:rPr>
        <w:t xml:space="preserve"> </w:t>
      </w:r>
      <w:sdt>
        <w:sdtPr>
          <w:rPr>
            <w:color w:val="4472C4" w:themeColor="accent1"/>
          </w:rPr>
          <w:id w:val="721638839"/>
          <w:citation/>
        </w:sdtPr>
        <w:sdtContent>
          <w:r w:rsidR="0068644F" w:rsidRPr="00F70E53">
            <w:rPr>
              <w:color w:val="4472C4" w:themeColor="accent1"/>
            </w:rPr>
            <w:fldChar w:fldCharType="begin"/>
          </w:r>
          <w:r w:rsidR="00F70E53" w:rsidRPr="00F70E53">
            <w:rPr>
              <w:color w:val="4472C4" w:themeColor="accent1"/>
            </w:rPr>
            <w:instrText xml:space="preserve">CITATION Loe03 \t  \l 1046 </w:instrText>
          </w:r>
          <w:r w:rsidR="0068644F" w:rsidRPr="00F70E53">
            <w:rPr>
              <w:color w:val="4472C4" w:themeColor="accent1"/>
            </w:rPr>
            <w:fldChar w:fldCharType="separate"/>
          </w:r>
          <w:r w:rsidR="00495120" w:rsidRPr="00495120">
            <w:rPr>
              <w:noProof/>
              <w:color w:val="4472C4" w:themeColor="accent1"/>
            </w:rPr>
            <w:t>(Loeffler &amp; Mansur, 2003)</w:t>
          </w:r>
          <w:r w:rsidR="0068644F" w:rsidRPr="00F70E53">
            <w:rPr>
              <w:color w:val="4472C4" w:themeColor="accent1"/>
            </w:rPr>
            <w:fldChar w:fldCharType="end"/>
          </w:r>
        </w:sdtContent>
      </w:sdt>
      <w:commentRangeEnd w:id="40"/>
      <w:r w:rsidR="00EC5B45">
        <w:rPr>
          <w:rStyle w:val="Refdecomentrio"/>
        </w:rPr>
        <w:commentReference w:id="40"/>
      </w:r>
      <w:r w:rsidR="00F70E53" w:rsidRPr="00F70E53">
        <w:rPr>
          <w:color w:val="4472C4" w:themeColor="accent1"/>
        </w:rPr>
        <w:t>.</w:t>
      </w:r>
      <w:r w:rsidR="004B1DED" w:rsidRPr="00F70E53">
        <w:rPr>
          <w:color w:val="4472C4" w:themeColor="accent1"/>
        </w:rPr>
        <w:t xml:space="preserve"> Na UFES, alguns trabalhos relevantes foram desenvolvidos como dissertações de mestrado </w:t>
      </w:r>
      <w:r w:rsidR="00FA0E42" w:rsidRPr="00F70E53">
        <w:rPr>
          <w:color w:val="4472C4" w:themeColor="accent1"/>
        </w:rPr>
        <w:t xml:space="preserve">de André </w:t>
      </w:r>
      <w:proofErr w:type="spellStart"/>
      <w:r w:rsidR="00FA0E42" w:rsidRPr="00F70E53">
        <w:rPr>
          <w:color w:val="4472C4" w:themeColor="accent1"/>
        </w:rPr>
        <w:t>Bulcão</w:t>
      </w:r>
      <w:proofErr w:type="spellEnd"/>
      <w:del w:id="41" w:author="Castrolara" w:date="2020-09-09T12:14:00Z">
        <w:r w:rsidR="00FA0E42" w:rsidRPr="00F70E53" w:rsidDel="000D1523">
          <w:rPr>
            <w:color w:val="4472C4" w:themeColor="accent1"/>
          </w:rPr>
          <w:delText xml:space="preserve"> </w:delText>
        </w:r>
      </w:del>
      <w:customXmlDelRangeStart w:id="42" w:author="Castrolara" w:date="2020-09-09T12:14:00Z"/>
      <w:sdt>
        <w:sdtPr>
          <w:rPr>
            <w:color w:val="4472C4" w:themeColor="accent1"/>
          </w:rPr>
          <w:id w:val="-1141339780"/>
          <w:citation/>
        </w:sdtPr>
        <w:sdtContent>
          <w:customXmlDelRangeEnd w:id="42"/>
          <w:del w:id="43" w:author="Castrolara" w:date="2020-09-09T12:14:00Z">
            <w:r w:rsidR="0068644F" w:rsidRPr="00F70E53" w:rsidDel="000D1523">
              <w:rPr>
                <w:color w:val="4472C4" w:themeColor="accent1"/>
              </w:rPr>
              <w:fldChar w:fldCharType="begin"/>
            </w:r>
            <w:r w:rsidRPr="00F70E53" w:rsidDel="000D1523">
              <w:rPr>
                <w:color w:val="4472C4" w:themeColor="accent1"/>
              </w:rPr>
              <w:delInstrText xml:space="preserve"> CITATION Bul99 \l 1046 </w:delInstrText>
            </w:r>
            <w:r w:rsidR="0068644F" w:rsidRPr="00F70E53" w:rsidDel="000D1523">
              <w:rPr>
                <w:color w:val="4472C4" w:themeColor="accent1"/>
              </w:rPr>
              <w:fldChar w:fldCharType="separate"/>
            </w:r>
            <w:r w:rsidR="00495120" w:rsidRPr="00495120" w:rsidDel="000D1523">
              <w:rPr>
                <w:noProof/>
                <w:color w:val="4472C4" w:themeColor="accent1"/>
              </w:rPr>
              <w:delText>(Bulcão, 1999)</w:delText>
            </w:r>
            <w:r w:rsidR="0068644F" w:rsidRPr="00F70E53" w:rsidDel="000D1523">
              <w:rPr>
                <w:color w:val="4472C4" w:themeColor="accent1"/>
              </w:rPr>
              <w:fldChar w:fldCharType="end"/>
            </w:r>
          </w:del>
          <w:customXmlDelRangeStart w:id="44" w:author="Castrolara" w:date="2020-09-09T12:14:00Z"/>
        </w:sdtContent>
      </w:sdt>
      <w:customXmlDelRangeEnd w:id="44"/>
      <w:ins w:id="45" w:author="Castrolara" w:date="2020-09-09T12:14:00Z">
        <w:r w:rsidR="000D1523">
          <w:rPr>
            <w:color w:val="4472C4" w:themeColor="accent1"/>
          </w:rPr>
          <w:t xml:space="preserve"> (1999)</w:t>
        </w:r>
      </w:ins>
      <w:r w:rsidR="0012624C" w:rsidRPr="00F70E53">
        <w:rPr>
          <w:color w:val="4472C4" w:themeColor="accent1"/>
        </w:rPr>
        <w:t>,</w:t>
      </w:r>
      <w:r w:rsidR="004B1DED" w:rsidRPr="00F70E53">
        <w:rPr>
          <w:color w:val="4472C4" w:themeColor="accent1"/>
        </w:rPr>
        <w:t xml:space="preserve"> Carlos Andrés</w:t>
      </w:r>
      <w:del w:id="46" w:author="Castrolara" w:date="2020-09-09T12:14:00Z">
        <w:r w:rsidR="004B1DED" w:rsidRPr="00F70E53" w:rsidDel="000D1523">
          <w:rPr>
            <w:color w:val="4472C4" w:themeColor="accent1"/>
          </w:rPr>
          <w:delText xml:space="preserve"> </w:delText>
        </w:r>
      </w:del>
      <w:customXmlDelRangeStart w:id="47" w:author="Castrolara" w:date="2020-09-09T12:14:00Z"/>
      <w:sdt>
        <w:sdtPr>
          <w:rPr>
            <w:color w:val="4472C4" w:themeColor="accent1"/>
          </w:rPr>
          <w:id w:val="-314186424"/>
          <w:citation/>
        </w:sdtPr>
        <w:sdtContent>
          <w:customXmlDelRangeEnd w:id="47"/>
          <w:del w:id="48" w:author="Castrolara" w:date="2020-09-09T12:14:00Z">
            <w:r w:rsidR="0068644F" w:rsidRPr="00F70E53" w:rsidDel="000D1523">
              <w:rPr>
                <w:color w:val="4472C4" w:themeColor="accent1"/>
              </w:rPr>
              <w:fldChar w:fldCharType="begin"/>
            </w:r>
            <w:r w:rsidR="00FA0E42" w:rsidRPr="00F70E53" w:rsidDel="000D1523">
              <w:rPr>
                <w:color w:val="4472C4" w:themeColor="accent1"/>
              </w:rPr>
              <w:delInstrText xml:space="preserve"> CITATION Ver99 \l 1046 </w:delInstrText>
            </w:r>
            <w:r w:rsidR="0068644F" w:rsidRPr="00F70E53" w:rsidDel="000D1523">
              <w:rPr>
                <w:color w:val="4472C4" w:themeColor="accent1"/>
              </w:rPr>
              <w:fldChar w:fldCharType="separate"/>
            </w:r>
            <w:r w:rsidR="00495120" w:rsidRPr="00495120" w:rsidDel="000D1523">
              <w:rPr>
                <w:noProof/>
                <w:color w:val="4472C4" w:themeColor="accent1"/>
              </w:rPr>
              <w:delText>(Vera-Tudela, 1999)</w:delText>
            </w:r>
            <w:r w:rsidR="0068644F" w:rsidRPr="00F70E53" w:rsidDel="000D1523">
              <w:rPr>
                <w:color w:val="4472C4" w:themeColor="accent1"/>
              </w:rPr>
              <w:fldChar w:fldCharType="end"/>
            </w:r>
          </w:del>
          <w:customXmlDelRangeStart w:id="49" w:author="Castrolara" w:date="2020-09-09T12:14:00Z"/>
        </w:sdtContent>
      </w:sdt>
      <w:customXmlDelRangeEnd w:id="49"/>
      <w:ins w:id="50" w:author="Castrolara" w:date="2020-09-09T12:14:00Z">
        <w:r w:rsidR="000D1523">
          <w:rPr>
            <w:color w:val="4472C4" w:themeColor="accent1"/>
          </w:rPr>
          <w:t xml:space="preserve"> (1999)</w:t>
        </w:r>
      </w:ins>
      <w:r w:rsidR="00FA0E42" w:rsidRPr="00F70E53">
        <w:rPr>
          <w:color w:val="4472C4" w:themeColor="accent1"/>
        </w:rPr>
        <w:t xml:space="preserve"> </w:t>
      </w:r>
      <w:r w:rsidR="004B1DED" w:rsidRPr="00F70E53">
        <w:rPr>
          <w:color w:val="4472C4" w:themeColor="accent1"/>
        </w:rPr>
        <w:t>e César Massaro</w:t>
      </w:r>
      <w:del w:id="51" w:author="Castrolara" w:date="2020-09-09T12:14:00Z">
        <w:r w:rsidR="004B1DED" w:rsidRPr="00F70E53" w:rsidDel="000D1523">
          <w:rPr>
            <w:color w:val="4472C4" w:themeColor="accent1"/>
          </w:rPr>
          <w:delText xml:space="preserve"> </w:delText>
        </w:r>
      </w:del>
      <w:customXmlDelRangeStart w:id="52" w:author="Castrolara" w:date="2020-09-09T12:14:00Z"/>
      <w:sdt>
        <w:sdtPr>
          <w:rPr>
            <w:color w:val="4472C4" w:themeColor="accent1"/>
          </w:rPr>
          <w:id w:val="-524086326"/>
          <w:citation/>
        </w:sdtPr>
        <w:sdtContent>
          <w:customXmlDelRangeEnd w:id="52"/>
          <w:del w:id="53" w:author="Castrolara" w:date="2020-09-09T12:14:00Z">
            <w:r w:rsidR="0068644F" w:rsidRPr="00F70E53" w:rsidDel="000D1523">
              <w:rPr>
                <w:color w:val="4472C4" w:themeColor="accent1"/>
              </w:rPr>
              <w:fldChar w:fldCharType="begin"/>
            </w:r>
            <w:r w:rsidR="00FA0E42" w:rsidRPr="00F70E53" w:rsidDel="000D1523">
              <w:rPr>
                <w:color w:val="4472C4" w:themeColor="accent1"/>
              </w:rPr>
              <w:delInstrText xml:space="preserve"> CITATION Mas01 \l 1046 </w:delInstrText>
            </w:r>
            <w:r w:rsidR="0068644F" w:rsidRPr="00F70E53" w:rsidDel="000D1523">
              <w:rPr>
                <w:color w:val="4472C4" w:themeColor="accent1"/>
              </w:rPr>
              <w:fldChar w:fldCharType="separate"/>
            </w:r>
            <w:r w:rsidR="00495120" w:rsidRPr="00495120" w:rsidDel="000D1523">
              <w:rPr>
                <w:noProof/>
                <w:color w:val="4472C4" w:themeColor="accent1"/>
              </w:rPr>
              <w:delText>(Massaro, 2001)</w:delText>
            </w:r>
            <w:r w:rsidR="0068644F" w:rsidRPr="00F70E53" w:rsidDel="000D1523">
              <w:rPr>
                <w:color w:val="4472C4" w:themeColor="accent1"/>
              </w:rPr>
              <w:fldChar w:fldCharType="end"/>
            </w:r>
          </w:del>
          <w:customXmlDelRangeStart w:id="54" w:author="Castrolara" w:date="2020-09-09T12:14:00Z"/>
        </w:sdtContent>
      </w:sdt>
      <w:customXmlDelRangeEnd w:id="54"/>
      <w:ins w:id="55" w:author="Castrolara" w:date="2020-09-09T12:14:00Z">
        <w:r w:rsidR="000D1523">
          <w:rPr>
            <w:color w:val="4472C4" w:themeColor="accent1"/>
          </w:rPr>
          <w:t xml:space="preserve"> (2001)</w:t>
        </w:r>
      </w:ins>
      <w:r w:rsidR="004B1DED" w:rsidRPr="00F70E53">
        <w:rPr>
          <w:color w:val="4472C4" w:themeColor="accent1"/>
        </w:rPr>
        <w:t>.</w:t>
      </w:r>
    </w:p>
    <w:p w:rsidR="00E942C3" w:rsidRDefault="00E942C3" w:rsidP="00E942C3">
      <w:pPr>
        <w:pStyle w:val="NormalcomRecuo"/>
        <w:rPr>
          <w:color w:val="4472C4" w:themeColor="accent1"/>
        </w:rPr>
      </w:pPr>
      <w:r w:rsidRPr="00E942C3">
        <w:rPr>
          <w:color w:val="4472C4" w:themeColor="accent1"/>
        </w:rPr>
        <w:t xml:space="preserve">Os problemas regidos pela equação de </w:t>
      </w:r>
      <w:proofErr w:type="spellStart"/>
      <w:r w:rsidRPr="00E942C3">
        <w:rPr>
          <w:color w:val="4472C4" w:themeColor="accent1"/>
        </w:rPr>
        <w:t>Helmholtz</w:t>
      </w:r>
      <w:proofErr w:type="spellEnd"/>
      <w:r w:rsidRPr="00E942C3">
        <w:rPr>
          <w:color w:val="4472C4" w:themeColor="accent1"/>
        </w:rPr>
        <w:t xml:space="preserve"> podem ser divididos em três grupos</w:t>
      </w:r>
      <w:r>
        <w:rPr>
          <w:color w:val="4472C4" w:themeColor="accent1"/>
        </w:rPr>
        <w:t>, tais quais são:</w:t>
      </w:r>
    </w:p>
    <w:p w:rsidR="00E942C3" w:rsidRPr="00E942C3" w:rsidRDefault="00E942C3" w:rsidP="00E942C3">
      <w:pPr>
        <w:pStyle w:val="NormalcomRecuo"/>
        <w:numPr>
          <w:ilvl w:val="0"/>
          <w:numId w:val="10"/>
        </w:numPr>
        <w:rPr>
          <w:color w:val="4472C4" w:themeColor="accent1"/>
        </w:rPr>
      </w:pPr>
      <w:r>
        <w:rPr>
          <w:color w:val="4472C4" w:themeColor="accent1"/>
        </w:rPr>
        <w:t>P</w:t>
      </w:r>
      <w:r w:rsidRPr="00E942C3">
        <w:rPr>
          <w:color w:val="4472C4" w:themeColor="accent1"/>
        </w:rPr>
        <w:t xml:space="preserve">roblemas diretos, </w:t>
      </w:r>
      <w:r>
        <w:rPr>
          <w:color w:val="4472C4" w:themeColor="accent1"/>
        </w:rPr>
        <w:t xml:space="preserve">onde </w:t>
      </w:r>
      <w:r w:rsidRPr="00E942C3">
        <w:rPr>
          <w:color w:val="4472C4" w:themeColor="accent1"/>
        </w:rPr>
        <w:t xml:space="preserve">o objetivo é determinar as amplitudes da onda </w:t>
      </w:r>
      <m:oMath>
        <m:r>
          <w:rPr>
            <w:rFonts w:ascii="Cambria Math" w:hAnsi="Cambria Math"/>
            <w:color w:val="4472C4" w:themeColor="accent1"/>
          </w:rPr>
          <m:t>u(X)</m:t>
        </m:r>
      </m:oMath>
      <w:r w:rsidRPr="00E942C3">
        <w:rPr>
          <w:color w:val="4472C4" w:themeColor="accent1"/>
        </w:rPr>
        <w:t xml:space="preserve"> em função de um conjunto de condições de contorno</w:t>
      </w:r>
      <w:r>
        <w:rPr>
          <w:color w:val="4472C4" w:themeColor="accent1"/>
        </w:rPr>
        <w:t xml:space="preserve"> do problema</w:t>
      </w:r>
      <w:r w:rsidRPr="00E942C3">
        <w:rPr>
          <w:color w:val="4472C4" w:themeColor="accent1"/>
        </w:rPr>
        <w:t xml:space="preserve">. Tais amplitudes são configurações de equilíbrio do sistema em face de uma excitação conhecida e aplicada permanentemente. </w:t>
      </w:r>
    </w:p>
    <w:p w:rsidR="00E942C3" w:rsidRPr="00E942C3" w:rsidRDefault="00E942C3" w:rsidP="00E942C3">
      <w:pPr>
        <w:pStyle w:val="NormalcomRecuo"/>
        <w:numPr>
          <w:ilvl w:val="0"/>
          <w:numId w:val="10"/>
        </w:numPr>
        <w:rPr>
          <w:color w:val="4472C4" w:themeColor="accent1"/>
        </w:rPr>
      </w:pPr>
      <w:r>
        <w:rPr>
          <w:color w:val="4472C4" w:themeColor="accent1"/>
        </w:rPr>
        <w:t>P</w:t>
      </w:r>
      <w:r w:rsidRPr="00E942C3">
        <w:rPr>
          <w:color w:val="4472C4" w:themeColor="accent1"/>
        </w:rPr>
        <w:t xml:space="preserve">roblemas de autovalor, encontram-se as frequências naturais associadas </w:t>
      </w:r>
      <w:proofErr w:type="gramStart"/>
      <w:r w:rsidRPr="00E942C3">
        <w:rPr>
          <w:color w:val="4472C4" w:themeColor="accent1"/>
        </w:rPr>
        <w:t>à</w:t>
      </w:r>
      <w:proofErr w:type="gramEnd"/>
      <w:r w:rsidRPr="00E942C3">
        <w:rPr>
          <w:color w:val="4472C4" w:themeColor="accent1"/>
        </w:rPr>
        <w:t xml:space="preserve"> configurações do sistema em que forças de inércia e forças resistentes se auto equilibram, na ausência de ações externas. Este mesmo conceito aplica-se aos problemas de </w:t>
      </w:r>
      <w:proofErr w:type="spellStart"/>
      <w:r w:rsidRPr="00E942C3">
        <w:rPr>
          <w:color w:val="4472C4" w:themeColor="accent1"/>
        </w:rPr>
        <w:t>Helmholtz</w:t>
      </w:r>
      <w:proofErr w:type="spellEnd"/>
      <w:r w:rsidRPr="00E942C3">
        <w:rPr>
          <w:color w:val="4472C4" w:themeColor="accent1"/>
        </w:rPr>
        <w:t xml:space="preserve">, que são casos escalares, mas englobam problemas </w:t>
      </w:r>
      <w:r w:rsidRPr="00E942C3">
        <w:rPr>
          <w:color w:val="4472C4" w:themeColor="accent1"/>
        </w:rPr>
        <w:lastRenderedPageBreak/>
        <w:t>mais simples da elasticidade como casos de torção, deflexão de membranas e vibração de barras.</w:t>
      </w:r>
    </w:p>
    <w:p w:rsidR="00E942C3" w:rsidRDefault="00E942C3" w:rsidP="00E942C3">
      <w:pPr>
        <w:pStyle w:val="NormalcomRecuo"/>
        <w:numPr>
          <w:ilvl w:val="0"/>
          <w:numId w:val="10"/>
        </w:numPr>
        <w:rPr>
          <w:color w:val="4472C4" w:themeColor="accent1"/>
        </w:rPr>
      </w:pPr>
      <w:r>
        <w:rPr>
          <w:color w:val="4472C4" w:themeColor="accent1"/>
        </w:rPr>
        <w:t>Problemas</w:t>
      </w:r>
      <w:r w:rsidRPr="00E942C3">
        <w:rPr>
          <w:color w:val="4472C4" w:themeColor="accent1"/>
        </w:rPr>
        <w:t xml:space="preserve"> inversos, </w:t>
      </w:r>
      <w:r>
        <w:rPr>
          <w:color w:val="4472C4" w:themeColor="accent1"/>
        </w:rPr>
        <w:t xml:space="preserve">onde </w:t>
      </w:r>
      <w:r w:rsidRPr="00E942C3">
        <w:rPr>
          <w:color w:val="4472C4" w:themeColor="accent1"/>
        </w:rPr>
        <w:t>as propriedades do meio constitutivo são determinadas em vista do conhecimento da resposta do sistema.</w:t>
      </w:r>
    </w:p>
    <w:p w:rsidR="00E942C3" w:rsidRPr="00E942C3" w:rsidRDefault="00E942C3" w:rsidP="00E942C3">
      <w:pPr>
        <w:pStyle w:val="NormalcomRecuo"/>
        <w:rPr>
          <w:color w:val="4472C4" w:themeColor="accent1"/>
        </w:rPr>
      </w:pPr>
      <w:r w:rsidRPr="00E942C3">
        <w:rPr>
          <w:color w:val="4472C4" w:themeColor="accent1"/>
        </w:rPr>
        <w:t>Diferentes metodologias ainda estão sendo pesquisadas</w:t>
      </w:r>
      <w:r>
        <w:rPr>
          <w:color w:val="4472C4" w:themeColor="accent1"/>
        </w:rPr>
        <w:t xml:space="preserve"> e discutidas</w:t>
      </w:r>
      <w:r w:rsidRPr="00E942C3">
        <w:rPr>
          <w:color w:val="4472C4" w:themeColor="accent1"/>
        </w:rPr>
        <w:t xml:space="preserve"> na literatura especializada para gerar soluções numéricas </w:t>
      </w:r>
      <w:r>
        <w:rPr>
          <w:color w:val="4472C4" w:themeColor="accent1"/>
        </w:rPr>
        <w:t>que atinjam resultados satisfatórios e com maior eficiência</w:t>
      </w:r>
      <w:r w:rsidRPr="00E942C3">
        <w:rPr>
          <w:color w:val="4472C4" w:themeColor="accent1"/>
        </w:rPr>
        <w:t xml:space="preserve"> para os </w:t>
      </w:r>
      <w:r>
        <w:rPr>
          <w:color w:val="4472C4" w:themeColor="accent1"/>
        </w:rPr>
        <w:t>P</w:t>
      </w:r>
      <w:r w:rsidRPr="00E942C3">
        <w:rPr>
          <w:color w:val="4472C4" w:themeColor="accent1"/>
        </w:rPr>
        <w:t xml:space="preserve">roblemas </w:t>
      </w:r>
      <w:r>
        <w:rPr>
          <w:color w:val="4472C4" w:themeColor="accent1"/>
        </w:rPr>
        <w:t>Diretos e Problemas de Autovalor</w:t>
      </w:r>
      <w:del w:id="56" w:author="Castrolara" w:date="2020-09-09T12:17:00Z">
        <w:r w:rsidDel="002C32B3">
          <w:rPr>
            <w:color w:val="4472C4" w:themeColor="accent1"/>
          </w:rPr>
          <w:delText xml:space="preserve">, como em </w:delText>
        </w:r>
      </w:del>
      <w:ins w:id="57" w:author="Castrolara" w:date="2020-09-09T12:17:00Z">
        <w:r w:rsidR="002C32B3">
          <w:rPr>
            <w:color w:val="4472C4" w:themeColor="accent1"/>
          </w:rPr>
          <w:t xml:space="preserve"> </w:t>
        </w:r>
      </w:ins>
      <w:commentRangeStart w:id="58"/>
      <w:sdt>
        <w:sdtPr>
          <w:rPr>
            <w:color w:val="4472C4" w:themeColor="accent1"/>
          </w:rPr>
          <w:id w:val="2035381723"/>
          <w:citation/>
        </w:sdtPr>
        <w:sdtContent>
          <w:r w:rsidR="0068644F">
            <w:rPr>
              <w:color w:val="4472C4" w:themeColor="accent1"/>
            </w:rPr>
            <w:fldChar w:fldCharType="begin"/>
          </w:r>
          <w:r>
            <w:rPr>
              <w:color w:val="4472C4" w:themeColor="accent1"/>
            </w:rPr>
            <w:instrText xml:space="preserve"> CITATION Loe18 \l 1046 </w:instrText>
          </w:r>
          <w:r w:rsidR="0068644F">
            <w:rPr>
              <w:color w:val="4472C4" w:themeColor="accent1"/>
            </w:rPr>
            <w:fldChar w:fldCharType="separate"/>
          </w:r>
          <w:r w:rsidR="00495120" w:rsidRPr="00495120">
            <w:rPr>
              <w:noProof/>
              <w:color w:val="4472C4" w:themeColor="accent1"/>
            </w:rPr>
            <w:t>(Loeffler, Galimberti, &amp; Barcelos, 2018)</w:t>
          </w:r>
          <w:r w:rsidR="0068644F">
            <w:rPr>
              <w:color w:val="4472C4" w:themeColor="accent1"/>
            </w:rPr>
            <w:fldChar w:fldCharType="end"/>
          </w:r>
        </w:sdtContent>
      </w:sdt>
      <w:r>
        <w:rPr>
          <w:color w:val="4472C4" w:themeColor="accent1"/>
        </w:rPr>
        <w:t xml:space="preserve"> e </w:t>
      </w:r>
      <w:sdt>
        <w:sdtPr>
          <w:rPr>
            <w:color w:val="4472C4" w:themeColor="accent1"/>
          </w:rPr>
          <w:id w:val="-1511748572"/>
          <w:citation/>
        </w:sdtPr>
        <w:sdtContent>
          <w:r w:rsidR="0068644F">
            <w:rPr>
              <w:color w:val="4472C4" w:themeColor="accent1"/>
            </w:rPr>
            <w:fldChar w:fldCharType="begin"/>
          </w:r>
          <w:r>
            <w:rPr>
              <w:color w:val="4472C4" w:themeColor="accent1"/>
            </w:rPr>
            <w:instrText xml:space="preserve">CITATION Loe151 \t  \l 1046 </w:instrText>
          </w:r>
          <w:r w:rsidR="0068644F">
            <w:rPr>
              <w:color w:val="4472C4" w:themeColor="accent1"/>
            </w:rPr>
            <w:fldChar w:fldCharType="separate"/>
          </w:r>
          <w:r w:rsidR="00495120" w:rsidRPr="00495120">
            <w:rPr>
              <w:noProof/>
              <w:color w:val="4472C4" w:themeColor="accent1"/>
            </w:rPr>
            <w:t>(Loeffler, Barcelos, &amp; Mansur, 2015)</w:t>
          </w:r>
          <w:r w:rsidR="0068644F">
            <w:rPr>
              <w:color w:val="4472C4" w:themeColor="accent1"/>
            </w:rPr>
            <w:fldChar w:fldCharType="end"/>
          </w:r>
        </w:sdtContent>
      </w:sdt>
      <w:r w:rsidRPr="00E942C3">
        <w:rPr>
          <w:color w:val="4472C4" w:themeColor="accent1"/>
        </w:rPr>
        <w:t xml:space="preserve">, </w:t>
      </w:r>
      <w:commentRangeEnd w:id="58"/>
      <w:r w:rsidR="002C32B3">
        <w:rPr>
          <w:rStyle w:val="Refdecomentrio"/>
        </w:rPr>
        <w:commentReference w:id="58"/>
      </w:r>
      <w:r>
        <w:rPr>
          <w:color w:val="4472C4" w:themeColor="accent1"/>
        </w:rPr>
        <w:t xml:space="preserve">assim como este trabalho, que tem por foco atuar </w:t>
      </w:r>
      <w:del w:id="59" w:author="Castrolara" w:date="2020-09-09T12:19:00Z">
        <w:r w:rsidDel="001841A3">
          <w:rPr>
            <w:color w:val="4472C4" w:themeColor="accent1"/>
          </w:rPr>
          <w:delText xml:space="preserve">em </w:delText>
        </w:r>
      </w:del>
      <w:r>
        <w:rPr>
          <w:color w:val="4472C4" w:themeColor="accent1"/>
        </w:rPr>
        <w:t xml:space="preserve">no Problema de Autovalor da Equação de </w:t>
      </w:r>
      <w:proofErr w:type="spellStart"/>
      <w:r>
        <w:rPr>
          <w:color w:val="4472C4" w:themeColor="accent1"/>
        </w:rPr>
        <w:t>Helmholtz</w:t>
      </w:r>
      <w:proofErr w:type="spellEnd"/>
      <w:r>
        <w:rPr>
          <w:color w:val="4472C4" w:themeColor="accent1"/>
        </w:rPr>
        <w:t xml:space="preserve">. Tais trabalhos empenham-se nestes problemas, </w:t>
      </w:r>
      <w:r w:rsidRPr="00E942C3">
        <w:rPr>
          <w:color w:val="4472C4" w:themeColor="accent1"/>
        </w:rPr>
        <w:t>pois ainda não há uma técnica dominante</w:t>
      </w:r>
      <w:r>
        <w:rPr>
          <w:color w:val="4472C4" w:themeColor="accent1"/>
        </w:rPr>
        <w:t>.</w:t>
      </w:r>
    </w:p>
    <w:p w:rsidR="00CE79EF" w:rsidRDefault="00FC159B" w:rsidP="00FC159B">
      <w:pPr>
        <w:pStyle w:val="NormalcomRecuo"/>
      </w:pPr>
      <w:r>
        <w:t xml:space="preserve">Assim, </w:t>
      </w:r>
      <w:del w:id="60" w:author="Castrolara" w:date="2020-09-09T12:21:00Z">
        <w:r w:rsidDel="001841A3">
          <w:delText xml:space="preserve">partindo </w:delText>
        </w:r>
      </w:del>
      <w:ins w:id="61" w:author="Castrolara" w:date="2020-09-09T12:21:00Z">
        <w:r w:rsidR="001841A3">
          <w:t xml:space="preserve">a partir </w:t>
        </w:r>
      </w:ins>
      <w:r>
        <w:t xml:space="preserve">de 2012, diversos estudos, foram desenvolvidos para a melhoria do Método dos Elementos de Contorno com Interpolação Direta, que é uma potente variante do MECDR, que é capaz de resolver problemas </w:t>
      </w:r>
      <w:r w:rsidR="00A44A28">
        <w:t>com uma formulação matemática mais simplificada. Trabalhos notáveis neste método, que contribuíram largamente para o desenvolvimento deste trabalho são:</w:t>
      </w:r>
    </w:p>
    <w:p w:rsidR="00A44A28" w:rsidRDefault="00A44A28" w:rsidP="00A44A28">
      <w:pPr>
        <w:pStyle w:val="NormalcomRecuo"/>
        <w:numPr>
          <w:ilvl w:val="0"/>
          <w:numId w:val="10"/>
        </w:numPr>
      </w:pPr>
      <w:r>
        <w:t xml:space="preserve">Apresentação do MECID formalmente utilizando funções de base radial </w:t>
      </w:r>
      <w:del w:id="62" w:author="Castrolara" w:date="2020-09-09T12:24:00Z">
        <w:r w:rsidDel="001841A3">
          <w:delText xml:space="preserve">por </w:delText>
        </w:r>
      </w:del>
      <w:sdt>
        <w:sdtPr>
          <w:id w:val="1757934414"/>
          <w:citation/>
        </w:sdtPr>
        <w:sdtContent>
          <w:r w:rsidR="0068644F">
            <w:fldChar w:fldCharType="begin"/>
          </w:r>
          <w:r>
            <w:instrText xml:space="preserve"> CITATION Cru12 \l 1046 </w:instrText>
          </w:r>
          <w:r w:rsidR="0068644F">
            <w:fldChar w:fldCharType="separate"/>
          </w:r>
          <w:r w:rsidR="00495120">
            <w:rPr>
              <w:noProof/>
            </w:rPr>
            <w:t>(Cruz, 2012)</w:t>
          </w:r>
          <w:r w:rsidR="0068644F">
            <w:fldChar w:fldCharType="end"/>
          </w:r>
        </w:sdtContent>
      </w:sdt>
      <w:r>
        <w:t>;</w:t>
      </w:r>
    </w:p>
    <w:p w:rsidR="00A44A28" w:rsidRDefault="00A44A28" w:rsidP="00A44A28">
      <w:pPr>
        <w:pStyle w:val="NormalcomRecuo"/>
        <w:numPr>
          <w:ilvl w:val="0"/>
          <w:numId w:val="10"/>
        </w:numPr>
      </w:pPr>
      <w:r>
        <w:t xml:space="preserve">Apresentação de resultados favoráveis ao MECID em preferência ao MECDR à aplicação de problemas governados pela Equação de Poisson </w:t>
      </w:r>
      <w:sdt>
        <w:sdtPr>
          <w:id w:val="180563160"/>
          <w:citation/>
        </w:sdtPr>
        <w:sdtContent>
          <w:r w:rsidR="0068644F">
            <w:fldChar w:fldCharType="begin"/>
          </w:r>
          <w:r w:rsidR="00693BA8">
            <w:instrText xml:space="preserve">CITATION Loe13 \t  \l 1046 </w:instrText>
          </w:r>
          <w:r w:rsidR="0068644F">
            <w:fldChar w:fldCharType="separate"/>
          </w:r>
          <w:r w:rsidR="00495120">
            <w:rPr>
              <w:noProof/>
            </w:rPr>
            <w:t>(Loeffler &amp; Cruz, 2013)</w:t>
          </w:r>
          <w:r w:rsidR="0068644F">
            <w:fldChar w:fldCharType="end"/>
          </w:r>
        </w:sdtContent>
      </w:sdt>
      <w:r>
        <w:t>;</w:t>
      </w:r>
    </w:p>
    <w:p w:rsidR="00BA6184" w:rsidRPr="00693BA8" w:rsidRDefault="00BA6184" w:rsidP="00A44A28">
      <w:pPr>
        <w:pStyle w:val="NormalcomRecuo"/>
        <w:numPr>
          <w:ilvl w:val="0"/>
          <w:numId w:val="10"/>
        </w:numPr>
        <w:rPr>
          <w:color w:val="4472C4" w:themeColor="accent1"/>
        </w:rPr>
      </w:pPr>
      <w:r w:rsidRPr="00693BA8">
        <w:rPr>
          <w:color w:val="4472C4" w:themeColor="accent1"/>
        </w:rPr>
        <w:t>Estudo de funções de Base radial plena e compacta em problemas de Poisson</w:t>
      </w:r>
      <w:r w:rsidR="00693BA8" w:rsidRPr="00693BA8">
        <w:rPr>
          <w:color w:val="4472C4" w:themeColor="accent1"/>
        </w:rPr>
        <w:t xml:space="preserve"> </w:t>
      </w:r>
      <w:sdt>
        <w:sdtPr>
          <w:rPr>
            <w:color w:val="4472C4" w:themeColor="accent1"/>
          </w:rPr>
          <w:id w:val="1406791869"/>
          <w:citation/>
        </w:sdtPr>
        <w:sdtContent>
          <w:r w:rsidR="0068644F" w:rsidRPr="00693BA8">
            <w:rPr>
              <w:color w:val="4472C4" w:themeColor="accent1"/>
            </w:rPr>
            <w:fldChar w:fldCharType="begin"/>
          </w:r>
          <w:r w:rsidR="00693BA8" w:rsidRPr="00693BA8">
            <w:rPr>
              <w:color w:val="4472C4" w:themeColor="accent1"/>
            </w:rPr>
            <w:instrText xml:space="preserve"> CITATION DeS13 \l 1046 </w:instrText>
          </w:r>
          <w:r w:rsidR="0068644F" w:rsidRPr="00693BA8">
            <w:rPr>
              <w:color w:val="4472C4" w:themeColor="accent1"/>
            </w:rPr>
            <w:fldChar w:fldCharType="separate"/>
          </w:r>
          <w:r w:rsidR="00495120" w:rsidRPr="00495120">
            <w:rPr>
              <w:noProof/>
              <w:color w:val="4472C4" w:themeColor="accent1"/>
            </w:rPr>
            <w:t>(De Souza, 2013)</w:t>
          </w:r>
          <w:proofErr w:type="gramStart"/>
          <w:r w:rsidR="0068644F" w:rsidRPr="00693BA8">
            <w:rPr>
              <w:color w:val="4472C4" w:themeColor="accent1"/>
            </w:rPr>
            <w:fldChar w:fldCharType="end"/>
          </w:r>
        </w:sdtContent>
      </w:sdt>
      <w:proofErr w:type="gramEnd"/>
    </w:p>
    <w:p w:rsidR="00A44A28" w:rsidRDefault="00A44A28" w:rsidP="00A44A28">
      <w:pPr>
        <w:pStyle w:val="NormalcomRecuo"/>
        <w:numPr>
          <w:ilvl w:val="0"/>
          <w:numId w:val="10"/>
        </w:numPr>
      </w:pPr>
      <w:r>
        <w:t xml:space="preserve">A comparação da </w:t>
      </w:r>
      <w:r w:rsidRPr="00A56E15">
        <w:t>qualidade</w:t>
      </w:r>
      <w:r>
        <w:t xml:space="preserve"> dos resultados apresentados pelo MECID com outros Métodos como Método dos Elementos Finitos em Problemas de Poisson e </w:t>
      </w:r>
      <w:proofErr w:type="spellStart"/>
      <w:r>
        <w:t>Helmholtz</w:t>
      </w:r>
      <w:proofErr w:type="spellEnd"/>
      <w:r>
        <w:t xml:space="preserve"> </w:t>
      </w:r>
      <w:sdt>
        <w:sdtPr>
          <w:id w:val="-1872290650"/>
          <w:citation/>
        </w:sdtPr>
        <w:sdtContent>
          <w:r w:rsidR="0068644F">
            <w:fldChar w:fldCharType="begin"/>
          </w:r>
          <w:r w:rsidR="00A56E15">
            <w:instrText xml:space="preserve"> CITATION Bar14 \l 1046 </w:instrText>
          </w:r>
          <w:r w:rsidR="0068644F">
            <w:fldChar w:fldCharType="separate"/>
          </w:r>
          <w:r w:rsidR="00495120">
            <w:rPr>
              <w:noProof/>
            </w:rPr>
            <w:t>(Barcelos, 2014)</w:t>
          </w:r>
          <w:proofErr w:type="gramStart"/>
          <w:r w:rsidR="0068644F">
            <w:fldChar w:fldCharType="end"/>
          </w:r>
        </w:sdtContent>
      </w:sdt>
      <w:proofErr w:type="gramEnd"/>
    </w:p>
    <w:p w:rsidR="00BA6184" w:rsidRPr="00FA0E42" w:rsidRDefault="00BA6184" w:rsidP="00A44A28">
      <w:pPr>
        <w:pStyle w:val="NormalcomRecuo"/>
        <w:numPr>
          <w:ilvl w:val="0"/>
          <w:numId w:val="10"/>
        </w:numPr>
        <w:rPr>
          <w:color w:val="4472C4" w:themeColor="accent1"/>
        </w:rPr>
      </w:pPr>
      <w:r w:rsidRPr="00FA0E42">
        <w:rPr>
          <w:color w:val="4472C4" w:themeColor="accent1"/>
        </w:rPr>
        <w:t xml:space="preserve">Formulação MECID regularizada, aplicada aos problemas </w:t>
      </w:r>
      <w:proofErr w:type="spellStart"/>
      <w:r w:rsidR="00FA0E42" w:rsidRPr="00FA0E42">
        <w:rPr>
          <w:color w:val="4472C4" w:themeColor="accent1"/>
        </w:rPr>
        <w:t>Advectivo-difusivos</w:t>
      </w:r>
      <w:proofErr w:type="spellEnd"/>
      <w:r w:rsidR="00FA0E42" w:rsidRPr="00FA0E42">
        <w:rPr>
          <w:color w:val="4472C4" w:themeColor="accent1"/>
        </w:rPr>
        <w:t xml:space="preserve"> </w:t>
      </w:r>
      <w:sdt>
        <w:sdtPr>
          <w:rPr>
            <w:color w:val="4472C4" w:themeColor="accent1"/>
          </w:rPr>
          <w:id w:val="1175004862"/>
          <w:citation/>
        </w:sdtPr>
        <w:sdtContent>
          <w:r w:rsidR="0068644F" w:rsidRPr="00FA0E42">
            <w:rPr>
              <w:color w:val="4472C4" w:themeColor="accent1"/>
            </w:rPr>
            <w:fldChar w:fldCharType="begin"/>
          </w:r>
          <w:r w:rsidR="00FA0E42" w:rsidRPr="00FA0E42">
            <w:rPr>
              <w:color w:val="4472C4" w:themeColor="accent1"/>
            </w:rPr>
            <w:instrText xml:space="preserve"> CITATION Pin18 \l 1046 </w:instrText>
          </w:r>
          <w:r w:rsidR="0068644F" w:rsidRPr="00FA0E42">
            <w:rPr>
              <w:color w:val="4472C4" w:themeColor="accent1"/>
            </w:rPr>
            <w:fldChar w:fldCharType="separate"/>
          </w:r>
          <w:r w:rsidR="00495120" w:rsidRPr="00495120">
            <w:rPr>
              <w:noProof/>
              <w:color w:val="4472C4" w:themeColor="accent1"/>
            </w:rPr>
            <w:t>(Pinheiro, 2018)</w:t>
          </w:r>
          <w:r w:rsidR="0068644F" w:rsidRPr="00FA0E42">
            <w:rPr>
              <w:color w:val="4472C4" w:themeColor="accent1"/>
            </w:rPr>
            <w:fldChar w:fldCharType="end"/>
          </w:r>
        </w:sdtContent>
      </w:sdt>
      <w:r w:rsidR="00E64C2D">
        <w:rPr>
          <w:color w:val="4472C4" w:themeColor="accent1"/>
        </w:rPr>
        <w:t>;</w:t>
      </w:r>
    </w:p>
    <w:p w:rsidR="00A56E15" w:rsidRDefault="00A56E15" w:rsidP="00A44A28">
      <w:pPr>
        <w:pStyle w:val="NormalcomRecuo"/>
        <w:numPr>
          <w:ilvl w:val="0"/>
          <w:numId w:val="10"/>
        </w:numPr>
      </w:pPr>
      <w:r>
        <w:t xml:space="preserve">A avaliação e comparação de técnicas da formulação MECID em problemas de autovalor </w:t>
      </w:r>
      <w:del w:id="63" w:author="Castrolara" w:date="2020-09-09T12:26:00Z">
        <w:r w:rsidDel="001841A3">
          <w:delText xml:space="preserve">por </w:delText>
        </w:r>
      </w:del>
      <w:sdt>
        <w:sdtPr>
          <w:id w:val="-1276864503"/>
          <w:citation/>
        </w:sdtPr>
        <w:sdtContent>
          <w:r w:rsidR="0068644F">
            <w:fldChar w:fldCharType="begin"/>
          </w:r>
          <w:r>
            <w:instrText xml:space="preserve"> CITATION Fro16 \l 1046 </w:instrText>
          </w:r>
          <w:r w:rsidR="0068644F">
            <w:fldChar w:fldCharType="separate"/>
          </w:r>
          <w:r w:rsidR="00495120">
            <w:rPr>
              <w:noProof/>
            </w:rPr>
            <w:t>(Frossard, 2016)</w:t>
          </w:r>
          <w:r w:rsidR="0068644F">
            <w:fldChar w:fldCharType="end"/>
          </w:r>
        </w:sdtContent>
      </w:sdt>
      <w:r>
        <w:t>;</w:t>
      </w:r>
    </w:p>
    <w:p w:rsidR="00A56E15" w:rsidRPr="00773D99" w:rsidRDefault="00A56E15" w:rsidP="00A44A28">
      <w:pPr>
        <w:pStyle w:val="NormalcomRecuo"/>
        <w:numPr>
          <w:ilvl w:val="0"/>
          <w:numId w:val="10"/>
        </w:numPr>
      </w:pPr>
      <w:r>
        <w:lastRenderedPageBreak/>
        <w:t>E por fim</w:t>
      </w:r>
      <w:r w:rsidR="00C45B3A">
        <w:t xml:space="preserve">, </w:t>
      </w:r>
      <w:r w:rsidR="00EF3EDF">
        <w:t xml:space="preserve">a formulação e desenvolvimento do MECID para a resolução de problemas de </w:t>
      </w:r>
      <w:proofErr w:type="spellStart"/>
      <w:r w:rsidR="00EF3EDF">
        <w:t>Helmholtz</w:t>
      </w:r>
      <w:proofErr w:type="spellEnd"/>
      <w:r w:rsidR="00EF3EDF">
        <w:t xml:space="preserve"> utilizando as funções de interpolação de base radial sem regularização </w:t>
      </w:r>
      <w:sdt>
        <w:sdtPr>
          <w:id w:val="840586651"/>
          <w:citation/>
        </w:sdtPr>
        <w:sdtContent>
          <w:r w:rsidR="0068644F">
            <w:fldChar w:fldCharType="begin"/>
          </w:r>
          <w:r w:rsidR="00EF3EDF">
            <w:instrText xml:space="preserve"> CITATION Gal18 \l 1046 </w:instrText>
          </w:r>
          <w:r w:rsidR="0068644F">
            <w:fldChar w:fldCharType="separate"/>
          </w:r>
          <w:r w:rsidR="00495120">
            <w:rPr>
              <w:noProof/>
            </w:rPr>
            <w:t>(Galimberti, 2018)</w:t>
          </w:r>
          <w:r w:rsidR="0068644F">
            <w:fldChar w:fldCharType="end"/>
          </w:r>
        </w:sdtContent>
      </w:sdt>
      <w:r w:rsidR="00EF3EDF">
        <w:t>, que é o ponto de partida do desenvolvimento deste trabalho.</w:t>
      </w:r>
    </w:p>
    <w:p w:rsidR="00C2731D" w:rsidRDefault="00A81934" w:rsidP="00C2731D">
      <w:pPr>
        <w:pStyle w:val="Ttulo1"/>
      </w:pPr>
      <w:bookmarkStart w:id="64" w:name="_Toc49463846"/>
      <w:r>
        <w:lastRenderedPageBreak/>
        <w:t>O MÉTODO DOS ELEMENTOS DE CONTORNO (MEC)</w:t>
      </w:r>
      <w:bookmarkEnd w:id="64"/>
    </w:p>
    <w:p w:rsidR="00FF430B" w:rsidRDefault="00794ED4" w:rsidP="00C2731D">
      <w:pPr>
        <w:pStyle w:val="Ttulo2"/>
      </w:pPr>
      <w:bookmarkStart w:id="65" w:name="_Toc49463847"/>
      <w:r>
        <w:t>PROBLEMAS DE CAMPO ESCALAR</w:t>
      </w:r>
      <w:bookmarkEnd w:id="65"/>
    </w:p>
    <w:p w:rsidR="00052E7B" w:rsidRPr="008677EE" w:rsidRDefault="00052E7B" w:rsidP="00052E7B">
      <w:pPr>
        <w:pStyle w:val="NormalcomRecuo"/>
        <w:rPr>
          <w:color w:val="FF0000"/>
        </w:rPr>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commentRangeStart w:id="66"/>
      <w:sdt>
        <w:sdtPr>
          <w:id w:val="-1699460075"/>
          <w:citation/>
        </w:sdtPr>
        <w:sdtContent>
          <w:r w:rsidR="0068644F">
            <w:fldChar w:fldCharType="begin"/>
          </w:r>
          <w:r w:rsidR="00693BA8">
            <w:instrText xml:space="preserve">CITATION Loe88 \t  \l 1046 </w:instrText>
          </w:r>
          <w:r w:rsidR="0068644F">
            <w:fldChar w:fldCharType="separate"/>
          </w:r>
          <w:r w:rsidR="00495120">
            <w:rPr>
              <w:noProof/>
            </w:rPr>
            <w:t>(Loeffler C. F., 1988)</w:t>
          </w:r>
          <w:r w:rsidR="0068644F">
            <w:fldChar w:fldCharType="end"/>
          </w:r>
        </w:sdtContent>
      </w:sdt>
      <w:r>
        <w:t xml:space="preserve">, </w:t>
      </w:r>
      <w:sdt>
        <w:sdtPr>
          <w:id w:val="-791905176"/>
          <w:citation/>
        </w:sdtPr>
        <w:sdtContent>
          <w:r w:rsidR="0068644F">
            <w:fldChar w:fldCharType="begin"/>
          </w:r>
          <w:r w:rsidR="00D548B8">
            <w:instrText xml:space="preserve">CITATION Moo71 \l 1046 </w:instrText>
          </w:r>
          <w:r w:rsidR="0068644F">
            <w:fldChar w:fldCharType="separate"/>
          </w:r>
          <w:r w:rsidR="00495120">
            <w:rPr>
              <w:noProof/>
            </w:rPr>
            <w:t>(Moon &amp; Spencer, 1971)</w:t>
          </w:r>
          <w:r w:rsidR="0068644F">
            <w:fldChar w:fldCharType="end"/>
          </w:r>
        </w:sdtContent>
      </w:sdt>
      <w:proofErr w:type="gramStart"/>
      <w:r>
        <w:t>.</w:t>
      </w:r>
      <w:commentRangeEnd w:id="66"/>
      <w:proofErr w:type="gramEnd"/>
      <w:r w:rsidR="00BE7ADD">
        <w:rPr>
          <w:rStyle w:val="Refdecomentrio"/>
        </w:rPr>
        <w:commentReference w:id="66"/>
      </w:r>
    </w:p>
    <w:p w:rsidR="00052E7B" w:rsidRDefault="00052E7B" w:rsidP="00052E7B">
      <w:pPr>
        <w:pStyle w:val="NormalcomRecuo"/>
      </w:pPr>
      <w:r>
        <w:t>Para cada ponto discriminado e avaliado no domínio físico do problema em estudo é associad</w:t>
      </w:r>
      <w:ins w:id="67" w:author="Castrolara" w:date="2020-09-09T12:34:00Z">
        <w:r w:rsidR="00734B79">
          <w:t>a</w:t>
        </w:r>
      </w:ins>
      <w:del w:id="68" w:author="Castrolara" w:date="2020-09-09T12:34:00Z">
        <w:r w:rsidDel="00734B79">
          <w:delText>o</w:delText>
        </w:r>
      </w:del>
      <w:r>
        <w:t xml:space="preserve"> </w:t>
      </w:r>
      <w:del w:id="69" w:author="Castrolara" w:date="2020-09-09T12:33:00Z">
        <w:r w:rsidR="008677EE" w:rsidRPr="00D00A4A" w:rsidDel="00734B79">
          <w:delText>a</w:delText>
        </w:r>
        <w:r w:rsidRPr="00D00A4A" w:rsidDel="00734B79">
          <w:delText xml:space="preserve"> </w:delText>
        </w:r>
      </w:del>
      <w:r w:rsidRPr="00D00A4A">
        <w:t>um</w:t>
      </w:r>
      <w:r w:rsidR="00DC72DE" w:rsidRPr="00D00A4A">
        <w:t xml:space="preserve">a </w:t>
      </w:r>
      <w:r w:rsidRPr="00D00A4A">
        <w:t>va</w:t>
      </w:r>
      <w:r w:rsidR="00DC72DE" w:rsidRPr="00D00A4A">
        <w:t>riável</w:t>
      </w:r>
      <w:r w:rsidRPr="00D00A4A">
        <w:t xml:space="preserve"> </w:t>
      </w:r>
      <w:r w:rsidR="008677EE" w:rsidRPr="00D00A4A">
        <w:t>escalar denominad</w:t>
      </w:r>
      <w:r w:rsidR="00DC72DE" w:rsidRPr="00D00A4A">
        <w:t>a</w:t>
      </w:r>
      <w:r w:rsidR="008677EE" w:rsidRPr="00D00A4A">
        <w:t xml:space="preserve"> </w:t>
      </w:r>
      <w:r w:rsidRPr="00D00A4A">
        <w:t>potencial</w:t>
      </w:r>
      <w:r w:rsidR="00DC72DE" w:rsidRPr="00D00A4A">
        <w:t>,</w:t>
      </w:r>
      <w:r w:rsidRPr="00D00A4A">
        <w:t xml:space="preserve"> </w:t>
      </w:r>
      <w:r>
        <w:t>que pode representar diversas grandezas, entre estas: Pressão, Temperatura, Deslocamento, Densidades de carga elétrica, entre outras grandezas.</w:t>
      </w:r>
    </w:p>
    <w:p w:rsidR="00052E7B" w:rsidRPr="00405D8F" w:rsidRDefault="00052E7B" w:rsidP="00052E7B">
      <w:pPr>
        <w:pStyle w:val="NormalcomRecuo"/>
      </w:pPr>
      <w:r>
        <w:t xml:space="preserve">Assim, por determinar uma única quantidade da grandeza em cada ponto do espaço avaliado, estes problemas são denominados </w:t>
      </w:r>
      <w:commentRangeStart w:id="70"/>
      <w:r w:rsidRPr="00052E7B">
        <w:rPr>
          <w:b/>
          <w:bCs/>
        </w:rPr>
        <w:t>Problemas de Campo Escalar</w:t>
      </w:r>
      <w:commentRangeEnd w:id="70"/>
      <w:r w:rsidR="00734B79">
        <w:rPr>
          <w:rStyle w:val="Refdecomentrio"/>
        </w:rPr>
        <w:commentReference w:id="70"/>
      </w:r>
      <w:r>
        <w:t>.</w:t>
      </w:r>
    </w:p>
    <w:p w:rsidR="00FF430B" w:rsidRDefault="00FF430B" w:rsidP="00A82AC2">
      <w:pPr>
        <w:pStyle w:val="Ttulo3"/>
      </w:pPr>
      <w:bookmarkStart w:id="71" w:name="_Toc49463848"/>
      <w:r>
        <w:t>APLICAÇÕES</w:t>
      </w:r>
      <w:bookmarkEnd w:id="71"/>
    </w:p>
    <w:p w:rsidR="00405D8F" w:rsidRDefault="00052E7B" w:rsidP="0024657B">
      <w:pPr>
        <w:pStyle w:val="NormalcomRecuo"/>
      </w:pPr>
      <w:r>
        <w:t>Conforme previamente definido, dá-se a entender que a Teoria de Campo é capaz de abordar todos os fenômenos físicos da natureza</w:t>
      </w:r>
      <w:r w:rsidR="00405D8F" w:rsidRPr="00405D8F">
        <w:t>.</w:t>
      </w:r>
      <w:r>
        <w:t xml:space="preserve"> Com destaque, </w:t>
      </w:r>
      <w:customXmlDelRangeStart w:id="72" w:author="Castrolara" w:date="2020-09-09T12:36:00Z"/>
      <w:sdt>
        <w:sdtPr>
          <w:id w:val="1251084442"/>
          <w:citation/>
        </w:sdtPr>
        <w:sdtContent>
          <w:customXmlDelRangeEnd w:id="72"/>
          <w:del w:id="73" w:author="Castrolara" w:date="2020-09-09T12:36:00Z">
            <w:r w:rsidR="0068644F" w:rsidDel="002D0AB5">
              <w:fldChar w:fldCharType="begin"/>
            </w:r>
            <w:r w:rsidR="00693BA8" w:rsidDel="002D0AB5">
              <w:delInstrText xml:space="preserve">CITATION Bre75 \t  \l 1046 </w:delInstrText>
            </w:r>
            <w:r w:rsidR="0068644F" w:rsidDel="002D0AB5">
              <w:fldChar w:fldCharType="separate"/>
            </w:r>
            <w:r w:rsidR="00495120" w:rsidDel="002D0AB5">
              <w:rPr>
                <w:noProof/>
              </w:rPr>
              <w:delText>(Brebbia &amp; Ferrante, 1975)</w:delText>
            </w:r>
            <w:r w:rsidR="0068644F" w:rsidDel="002D0AB5">
              <w:fldChar w:fldCharType="end"/>
            </w:r>
          </w:del>
          <w:customXmlDelRangeStart w:id="74" w:author="Castrolara" w:date="2020-09-09T12:36:00Z"/>
        </w:sdtContent>
      </w:sdt>
      <w:customXmlDelRangeEnd w:id="74"/>
      <w:proofErr w:type="spellStart"/>
      <w:ins w:id="75" w:author="Castrolara" w:date="2020-09-09T12:36:00Z">
        <w:r w:rsidR="002D0AB5">
          <w:t>Bre</w:t>
        </w:r>
      </w:ins>
      <w:ins w:id="76" w:author="Castrolara" w:date="2020-09-09T12:37:00Z">
        <w:r w:rsidR="002D0AB5">
          <w:t>bbia</w:t>
        </w:r>
        <w:proofErr w:type="spellEnd"/>
        <w:r w:rsidR="002D0AB5">
          <w:t xml:space="preserve"> e </w:t>
        </w:r>
        <w:proofErr w:type="spellStart"/>
        <w:r w:rsidR="002D0AB5">
          <w:t>Ferrante</w:t>
        </w:r>
        <w:proofErr w:type="spellEnd"/>
        <w:r w:rsidR="002D0AB5">
          <w:t xml:space="preserve"> (1975)</w:t>
        </w:r>
      </w:ins>
      <w:r>
        <w:t xml:space="preserve"> apresenta</w:t>
      </w:r>
      <w:ins w:id="77" w:author="Castrolara" w:date="2020-09-09T12:37:00Z">
        <w:r w:rsidR="002D0AB5">
          <w:t>m</w:t>
        </w:r>
      </w:ins>
      <w:r>
        <w:t xml:space="preserve"> uma lista de problemas físicos que estão </w:t>
      </w:r>
      <w:r w:rsidR="001E2411">
        <w:t>inseridos na ideia de campo escalar:</w:t>
      </w:r>
    </w:p>
    <w:p w:rsidR="00052E7B" w:rsidRDefault="00052E7B" w:rsidP="00052E7B">
      <w:pPr>
        <w:pStyle w:val="NormalcomRecuo"/>
        <w:numPr>
          <w:ilvl w:val="0"/>
          <w:numId w:val="9"/>
        </w:numPr>
      </w:pPr>
      <w:r>
        <w:t xml:space="preserve">Proteção catódica; </w:t>
      </w:r>
    </w:p>
    <w:p w:rsidR="00052E7B" w:rsidRDefault="00052E7B" w:rsidP="00052E7B">
      <w:pPr>
        <w:pStyle w:val="NormalcomRecuo"/>
        <w:numPr>
          <w:ilvl w:val="0"/>
          <w:numId w:val="9"/>
        </w:numPr>
      </w:pPr>
      <w:r>
        <w:t xml:space="preserve">Condução de calor; </w:t>
      </w:r>
    </w:p>
    <w:p w:rsidR="00052E7B" w:rsidRDefault="00052E7B" w:rsidP="00052E7B">
      <w:pPr>
        <w:pStyle w:val="NormalcomRecuo"/>
        <w:numPr>
          <w:ilvl w:val="0"/>
          <w:numId w:val="9"/>
        </w:numPr>
      </w:pPr>
      <w:r>
        <w:t xml:space="preserve">Escoamento potencial; </w:t>
      </w:r>
    </w:p>
    <w:p w:rsidR="00052E7B" w:rsidRDefault="00052E7B" w:rsidP="00052E7B">
      <w:pPr>
        <w:pStyle w:val="NormalcomRecuo"/>
        <w:numPr>
          <w:ilvl w:val="0"/>
          <w:numId w:val="9"/>
        </w:numPr>
      </w:pPr>
      <w:r>
        <w:t xml:space="preserve">Fluxo através de meios porosos; </w:t>
      </w:r>
    </w:p>
    <w:p w:rsidR="00052E7B" w:rsidRDefault="00052E7B" w:rsidP="00052E7B">
      <w:pPr>
        <w:pStyle w:val="NormalcomRecuo"/>
        <w:numPr>
          <w:ilvl w:val="0"/>
          <w:numId w:val="9"/>
        </w:numPr>
      </w:pPr>
      <w:r>
        <w:t xml:space="preserve">Condução elétrica; </w:t>
      </w:r>
    </w:p>
    <w:p w:rsidR="00052E7B" w:rsidRDefault="00052E7B" w:rsidP="00052E7B">
      <w:pPr>
        <w:pStyle w:val="NormalcomRecuo"/>
        <w:numPr>
          <w:ilvl w:val="0"/>
          <w:numId w:val="9"/>
        </w:numPr>
      </w:pPr>
      <w:r>
        <w:t>Difusão de massa.</w:t>
      </w:r>
    </w:p>
    <w:p w:rsidR="001E2411" w:rsidRDefault="001E2411" w:rsidP="001E2411">
      <w:pPr>
        <w:pStyle w:val="NormalcomRecuo"/>
      </w:pPr>
      <w:r>
        <w:t>Os problemas de representação mais simples, típicos de mecânica dos sólidos, também podem estar associados nesta categoria, como os seguintes:</w:t>
      </w:r>
    </w:p>
    <w:p w:rsidR="001E2411" w:rsidRDefault="001E2411" w:rsidP="001E2411">
      <w:pPr>
        <w:pStyle w:val="NormalcomRecuo"/>
        <w:numPr>
          <w:ilvl w:val="0"/>
          <w:numId w:val="9"/>
        </w:numPr>
      </w:pPr>
      <w:r>
        <w:t xml:space="preserve">Torção uniforme de barras prismáticas na zona elástica; </w:t>
      </w:r>
    </w:p>
    <w:p w:rsidR="001E2411" w:rsidRDefault="001E2411" w:rsidP="001E2411">
      <w:pPr>
        <w:pStyle w:val="NormalcomRecuo"/>
        <w:numPr>
          <w:ilvl w:val="0"/>
          <w:numId w:val="9"/>
        </w:numPr>
      </w:pPr>
      <w:r>
        <w:t xml:space="preserve">Deflexão de membranas; </w:t>
      </w:r>
    </w:p>
    <w:p w:rsidR="001E2411" w:rsidRDefault="001E2411" w:rsidP="001E2411">
      <w:pPr>
        <w:pStyle w:val="NormalcomRecuo"/>
        <w:numPr>
          <w:ilvl w:val="0"/>
          <w:numId w:val="9"/>
        </w:numPr>
      </w:pPr>
      <w:r>
        <w:lastRenderedPageBreak/>
        <w:t xml:space="preserve">Escoamento de lubrificantes em mancais de deslizamento; </w:t>
      </w:r>
    </w:p>
    <w:p w:rsidR="001E2411" w:rsidRPr="00405D8F" w:rsidRDefault="001E2411" w:rsidP="001E2411">
      <w:pPr>
        <w:pStyle w:val="NormalcomRecuo"/>
        <w:numPr>
          <w:ilvl w:val="0"/>
          <w:numId w:val="9"/>
        </w:numPr>
      </w:pPr>
      <w:r>
        <w:t>Propagação de ondas acústicas</w:t>
      </w:r>
    </w:p>
    <w:p w:rsidR="00FF430B" w:rsidRDefault="007D7FF5" w:rsidP="00A82AC2">
      <w:pPr>
        <w:pStyle w:val="Ttulo3"/>
      </w:pPr>
      <w:bookmarkStart w:id="78" w:name="_Toc49463849"/>
      <w:r>
        <w:t>A EQUAÇÃO DE HELMHOLTZ</w:t>
      </w:r>
      <w:bookmarkEnd w:id="78"/>
    </w:p>
    <w:p w:rsidR="00405D8F" w:rsidRPr="00DC72DE" w:rsidRDefault="00EF7D84" w:rsidP="0024657B">
      <w:pPr>
        <w:pStyle w:val="NormalcomRecuo"/>
        <w:rPr>
          <w:color w:val="FF0000"/>
        </w:rPr>
      </w:pPr>
      <w:r>
        <w:t>A</w:t>
      </w:r>
      <w:del w:id="79" w:author="Castrolara" w:date="2020-09-11T16:16:00Z">
        <w:r w:rsidDel="008420C4">
          <w:delText>s</w:delText>
        </w:r>
      </w:del>
      <w:r>
        <w:t xml:space="preserve"> Equaçõe</w:t>
      </w:r>
      <w:del w:id="80" w:author="Castrolara" w:date="2020-09-11T16:16:00Z">
        <w:r w:rsidDel="008420C4">
          <w:delText>s</w:delText>
        </w:r>
      </w:del>
      <w:r>
        <w:t xml:space="preserve"> de </w:t>
      </w:r>
      <w:proofErr w:type="spellStart"/>
      <w:r>
        <w:t>Helmholtz</w:t>
      </w:r>
      <w:proofErr w:type="spellEnd"/>
      <w:r>
        <w:t xml:space="preserve"> </w:t>
      </w:r>
      <w:del w:id="81" w:author="Castrolara" w:date="2020-09-11T16:16:00Z">
        <w:r w:rsidDel="008420C4">
          <w:delText xml:space="preserve">estão </w:delText>
        </w:r>
      </w:del>
      <w:ins w:id="82" w:author="Castrolara" w:date="2020-09-11T16:16:00Z">
        <w:r w:rsidR="008420C4">
          <w:t>esta</w:t>
        </w:r>
        <w:r w:rsidR="008420C4">
          <w:t xml:space="preserve"> </w:t>
        </w:r>
      </w:ins>
      <w:r>
        <w:t>dentro do grupo das equações de campo escalar e representam problemas nas mais diversas áreas, como</w:t>
      </w:r>
      <w:r w:rsidR="00FF542A">
        <w:t>:</w:t>
      </w:r>
      <w:r>
        <w:t xml:space="preserve"> a Física Quântica, a Química e o Eletromagnetismo. Na representação de problemas acústicos, </w:t>
      </w:r>
      <w:r w:rsidR="00FF542A">
        <w:t xml:space="preserve">as Equações de </w:t>
      </w:r>
      <w:proofErr w:type="spellStart"/>
      <w:r w:rsidR="00FF542A">
        <w:t>Helmholtz</w:t>
      </w:r>
      <w:proofErr w:type="spellEnd"/>
      <w:r w:rsidR="00FF542A">
        <w:t xml:space="preserve"> </w:t>
      </w:r>
      <w:r>
        <w:t>representam as vibrações livres de um meio no qual há propagação de energia mecânica</w:t>
      </w:r>
      <w:r w:rsidR="00D00A4A">
        <w:t xml:space="preserve"> como demonstrado por</w:t>
      </w:r>
      <w:customXmlDelRangeStart w:id="83" w:author="Castrolara" w:date="2020-09-09T12:40:00Z"/>
      <w:sdt>
        <w:sdtPr>
          <w:id w:val="1089737448"/>
          <w:citation/>
        </w:sdtPr>
        <w:sdtContent>
          <w:customXmlDelRangeEnd w:id="83"/>
          <w:del w:id="84" w:author="Castrolara" w:date="2020-09-09T12:40:00Z">
            <w:r w:rsidR="0068644F" w:rsidDel="007046A9">
              <w:fldChar w:fldCharType="begin"/>
            </w:r>
            <w:r w:rsidR="00D00A4A" w:rsidDel="007046A9">
              <w:delInstrText xml:space="preserve">CITATION Bar14 \t  \l 1046 </w:delInstrText>
            </w:r>
            <w:r w:rsidR="0068644F" w:rsidDel="007046A9">
              <w:fldChar w:fldCharType="separate"/>
            </w:r>
            <w:r w:rsidR="00495120" w:rsidDel="007046A9">
              <w:rPr>
                <w:noProof/>
              </w:rPr>
              <w:delText xml:space="preserve"> (Barcelos, 2014)</w:delText>
            </w:r>
            <w:r w:rsidR="0068644F" w:rsidDel="007046A9">
              <w:fldChar w:fldCharType="end"/>
            </w:r>
          </w:del>
          <w:customXmlDelRangeStart w:id="85" w:author="Castrolara" w:date="2020-09-09T12:40:00Z"/>
        </w:sdtContent>
      </w:sdt>
      <w:customXmlDelRangeEnd w:id="85"/>
      <w:ins w:id="86" w:author="Castrolara" w:date="2020-09-09T12:40:00Z">
        <w:r w:rsidR="007046A9">
          <w:t xml:space="preserve"> Barcelos (2014)</w:t>
        </w:r>
      </w:ins>
      <w:r w:rsidR="00D00A4A">
        <w:t xml:space="preserve"> e fundamentado por</w:t>
      </w:r>
      <w:del w:id="87" w:author="Castrolara" w:date="2020-09-09T12:40:00Z">
        <w:r w:rsidR="00D00A4A" w:rsidDel="007046A9">
          <w:delText xml:space="preserve"> </w:delText>
        </w:r>
      </w:del>
      <w:customXmlDelRangeStart w:id="88" w:author="Castrolara" w:date="2020-09-09T12:40:00Z"/>
      <w:sdt>
        <w:sdtPr>
          <w:id w:val="2048875252"/>
          <w:citation/>
        </w:sdtPr>
        <w:sdtContent>
          <w:customXmlDelRangeEnd w:id="88"/>
          <w:del w:id="89" w:author="Castrolara" w:date="2020-09-09T12:40:00Z">
            <w:r w:rsidR="0068644F" w:rsidDel="007046A9">
              <w:fldChar w:fldCharType="begin"/>
            </w:r>
            <w:r w:rsidR="00D00A4A" w:rsidDel="007046A9">
              <w:delInstrText xml:space="preserve"> CITATION But88 \l 1046 </w:delInstrText>
            </w:r>
            <w:r w:rsidR="0068644F" w:rsidDel="007046A9">
              <w:fldChar w:fldCharType="separate"/>
            </w:r>
            <w:r w:rsidR="00495120" w:rsidDel="007046A9">
              <w:rPr>
                <w:noProof/>
              </w:rPr>
              <w:delText>(Butkov, 1988)</w:delText>
            </w:r>
            <w:r w:rsidR="0068644F" w:rsidDel="007046A9">
              <w:fldChar w:fldCharType="end"/>
            </w:r>
          </w:del>
          <w:customXmlDelRangeStart w:id="90" w:author="Castrolara" w:date="2020-09-09T12:40:00Z"/>
        </w:sdtContent>
      </w:sdt>
      <w:customXmlDelRangeEnd w:id="90"/>
      <w:ins w:id="91" w:author="Castrolara" w:date="2020-09-09T12:40:00Z">
        <w:r w:rsidR="007046A9">
          <w:t xml:space="preserve"> </w:t>
        </w:r>
        <w:proofErr w:type="spellStart"/>
        <w:r w:rsidR="007046A9">
          <w:t>Butkov</w:t>
        </w:r>
        <w:proofErr w:type="spellEnd"/>
        <w:r w:rsidR="007046A9">
          <w:t xml:space="preserve"> (1988)</w:t>
        </w:r>
      </w:ins>
      <w:r w:rsidR="00D00A4A">
        <w:t>.</w:t>
      </w:r>
    </w:p>
    <w:p w:rsidR="00EF7D84" w:rsidRDefault="00EF7D84" w:rsidP="0024657B">
      <w:pPr>
        <w:pStyle w:val="NormalcomRecuo"/>
      </w:pPr>
      <w:r>
        <w:t>Assim, partindo da Equação Diferencial de Onda Acústica</w:t>
      </w:r>
      <w:commentRangeStart w:id="92"/>
      <w:sdt>
        <w:sdtPr>
          <w:id w:val="-1476679121"/>
          <w:citation/>
        </w:sdtPr>
        <w:sdtContent>
          <w:r w:rsidR="0068644F">
            <w:fldChar w:fldCharType="begin"/>
          </w:r>
          <w:r w:rsidR="00D548B8">
            <w:instrText xml:space="preserve">CITATION Gau12 \l 1046 </w:instrText>
          </w:r>
          <w:r w:rsidR="0068644F">
            <w:fldChar w:fldCharType="separate"/>
          </w:r>
          <w:r w:rsidR="00495120">
            <w:rPr>
              <w:noProof/>
            </w:rPr>
            <w:t xml:space="preserve"> (Gaul, Kögl, &amp; Wagner, 2012)</w:t>
          </w:r>
          <w:r w:rsidR="0068644F">
            <w:fldChar w:fldCharType="end"/>
          </w:r>
        </w:sdtContent>
      </w:sdt>
      <w:commentRangeEnd w:id="92"/>
      <w:r w:rsidR="005B60AB">
        <w:rPr>
          <w:rStyle w:val="Refdecomentrio"/>
        </w:rPr>
        <w:commentReference w:id="92"/>
      </w:r>
      <w:r w:rsidR="00717A84">
        <w:t xml:space="preserve"> </w:t>
      </w:r>
      <w:r w:rsidR="00FF542A">
        <w:t xml:space="preserve">como foi </w:t>
      </w:r>
      <w:r w:rsidR="00717A84">
        <w:t xml:space="preserve">definida </w:t>
      </w:r>
      <w:del w:id="93" w:author="Castrolara" w:date="2020-09-09T12:42:00Z">
        <w:r w:rsidR="00717A84" w:rsidDel="002F0643">
          <w:delText>abaixo</w:delText>
        </w:r>
      </w:del>
      <w:ins w:id="94" w:author="Castrolara" w:date="2020-09-09T12:42:00Z">
        <w:r w:rsidR="002F0643">
          <w:t>na Eq. 2.1</w:t>
        </w:r>
      </w:ins>
      <w:r>
        <w:t xml:space="preserve">, pode-se fazer a dedução da Equação de </w:t>
      </w:r>
      <w:proofErr w:type="spellStart"/>
      <w:r>
        <w:t>Helmholtz</w:t>
      </w:r>
      <w:proofErr w:type="spellEnd"/>
      <w:r w:rsidR="00717A84">
        <w:t>.</w:t>
      </w:r>
    </w:p>
    <w:p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717A84" w:rsidTr="007265FD">
        <w:tc>
          <w:tcPr>
            <w:tcW w:w="4530" w:type="dxa"/>
          </w:tcPr>
          <w:p w:rsidR="00717A84" w:rsidRPr="003070CD" w:rsidRDefault="0068644F"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95" w:name="_Ref42211944"/>
        <w:tc>
          <w:tcPr>
            <w:tcW w:w="4531" w:type="dxa"/>
            <w:vAlign w:val="center"/>
          </w:tcPr>
          <w:p w:rsidR="00717A84" w:rsidRDefault="0068644F" w:rsidP="007265FD">
            <w:pPr>
              <w:pStyle w:val="Legenda"/>
              <w:keepNext/>
              <w:jc w:val="right"/>
            </w:pPr>
            <w:r>
              <w:fldChar w:fldCharType="begin"/>
            </w:r>
            <w:r w:rsidR="00717A84">
              <w:instrText xml:space="preserve"> STYLEREF 1 \s </w:instrText>
            </w:r>
            <w:r>
              <w:fldChar w:fldCharType="separate"/>
            </w:r>
            <w:r w:rsidR="00495120">
              <w:rPr>
                <w:noProof/>
              </w:rPr>
              <w:t>2</w:t>
            </w:r>
            <w:r>
              <w:fldChar w:fldCharType="end"/>
            </w:r>
            <w:proofErr w:type="gramStart"/>
            <w:r w:rsidR="00717A84">
              <w:t>.</w:t>
            </w:r>
            <w:proofErr w:type="gramEnd"/>
            <w:r>
              <w:fldChar w:fldCharType="begin"/>
            </w:r>
            <w:r w:rsidR="00067C59">
              <w:instrText xml:space="preserve"> SEQ Equação \* ARABIC \s 1 </w:instrText>
            </w:r>
            <w:r>
              <w:fldChar w:fldCharType="separate"/>
            </w:r>
            <w:r w:rsidR="00495120">
              <w:rPr>
                <w:noProof/>
              </w:rPr>
              <w:t>1</w:t>
            </w:r>
            <w:r>
              <w:fldChar w:fldCharType="end"/>
            </w:r>
            <w:bookmarkEnd w:id="95"/>
          </w:p>
          <w:p w:rsidR="00717A84" w:rsidRDefault="00717A84" w:rsidP="007265FD">
            <w:pPr>
              <w:jc w:val="right"/>
            </w:pPr>
          </w:p>
        </w:tc>
      </w:tr>
    </w:tbl>
    <w:p w:rsidR="00717A84" w:rsidRDefault="00717A84" w:rsidP="0024657B">
      <w:pPr>
        <w:pStyle w:val="NormalcomRecuo"/>
      </w:pPr>
    </w:p>
    <w:p w:rsidR="00717A84" w:rsidRPr="00DC72DE" w:rsidRDefault="00DC72DE" w:rsidP="0024657B">
      <w:pPr>
        <w:pStyle w:val="NormalcomRecuo"/>
        <w:rPr>
          <w:color w:val="FF0000"/>
        </w:rPr>
      </w:pPr>
      <w:r>
        <w:t>No qual</w:t>
      </w:r>
      <w:r w:rsidR="00717A84">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Pr>
          <w:rFonts w:eastAsiaTheme="minorEastAsia"/>
        </w:rPr>
        <w:t xml:space="preserve"> é a </w:t>
      </w:r>
      <w:r w:rsidR="00717A84">
        <w:t xml:space="preserve">resposta </w:t>
      </w:r>
      <w:r w:rsidR="00717A84" w:rsidRPr="003D2BCF">
        <w:t>espacial do sistema para qualquer excitação com o</w:t>
      </w:r>
      <w:r w:rsidRPr="003D2BCF">
        <w:t xml:space="preserve"> tempo</w:t>
      </w:r>
      <w:r w:rsidR="00717A84" w:rsidRPr="003D2BCF">
        <w:t xml:space="preserve"> e </w:t>
      </w:r>
      <m:oMath>
        <m:r>
          <w:rPr>
            <w:rFonts w:ascii="Cambria Math" w:hAnsi="Cambria Math"/>
          </w:rPr>
          <m:t>k</m:t>
        </m:r>
      </m:oMath>
      <w:r w:rsidR="00717A84" w:rsidRPr="003D2BCF">
        <w:t xml:space="preserve"> é a velocidade de propagação da onda acústica, definida por:</w:t>
      </w:r>
    </w:p>
    <w:p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717A84" w:rsidTr="007265FD">
        <w:tc>
          <w:tcPr>
            <w:tcW w:w="4530" w:type="dxa"/>
          </w:tcPr>
          <w:p w:rsidR="00717A84" w:rsidRPr="003070CD" w:rsidRDefault="0068644F"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rsidR="00717A84" w:rsidRDefault="0068644F" w:rsidP="007265FD">
            <w:pPr>
              <w:pStyle w:val="Legenda"/>
              <w:keepNext/>
              <w:jc w:val="right"/>
            </w:pPr>
            <w:fldSimple w:instr=" STYLEREF 1 \s ">
              <w:r w:rsidR="00495120">
                <w:rPr>
                  <w:noProof/>
                </w:rPr>
                <w:t>2</w:t>
              </w:r>
            </w:fldSimple>
            <w:proofErr w:type="gramStart"/>
            <w:r w:rsidR="00717A84">
              <w:t>.</w:t>
            </w:r>
            <w:proofErr w:type="gramEnd"/>
            <w:r>
              <w:fldChar w:fldCharType="begin"/>
            </w:r>
            <w:r w:rsidR="00067C59">
              <w:instrText xml:space="preserve"> SEQ Equação \* ARABIC \s 1 </w:instrText>
            </w:r>
            <w:r>
              <w:fldChar w:fldCharType="separate"/>
            </w:r>
            <w:r w:rsidR="00495120">
              <w:rPr>
                <w:noProof/>
              </w:rPr>
              <w:t>2</w:t>
            </w:r>
            <w:r>
              <w:fldChar w:fldCharType="end"/>
            </w:r>
          </w:p>
          <w:p w:rsidR="00717A84" w:rsidRDefault="00717A84" w:rsidP="007265FD">
            <w:pPr>
              <w:jc w:val="right"/>
            </w:pPr>
          </w:p>
        </w:tc>
      </w:tr>
    </w:tbl>
    <w:p w:rsidR="00717A84" w:rsidRDefault="00717A84" w:rsidP="00717A84">
      <w:pPr>
        <w:pStyle w:val="NormalcomRecuo"/>
      </w:pPr>
    </w:p>
    <w:p w:rsidR="00717A84" w:rsidRDefault="00DC72DE" w:rsidP="003D2BCF">
      <w:pPr>
        <w:pStyle w:val="NormalcomRecuo"/>
        <w:ind w:firstLine="708"/>
      </w:pPr>
      <w:r w:rsidRPr="003D2BCF">
        <w:t xml:space="preserve">Na equação anterior </w:t>
      </w:r>
      <m:oMath>
        <m:r>
          <w:rPr>
            <w:rFonts w:ascii="Cambria Math" w:hAnsi="Cambria Math"/>
          </w:rPr>
          <m:t>E</m:t>
        </m:r>
      </m:oMath>
      <w:r w:rsidR="00717A84" w:rsidRPr="003D2BCF">
        <w:t xml:space="preserve"> é o módulo de elasticidade e </w:t>
      </w:r>
      <m:oMath>
        <m:r>
          <w:rPr>
            <w:rFonts w:ascii="Cambria Math" w:hAnsi="Cambria Math"/>
          </w:rPr>
          <m:t>ρ</m:t>
        </m:r>
      </m:oMath>
      <w:r w:rsidR="00717A84" w:rsidRPr="003D2BCF">
        <w:rPr>
          <w:rFonts w:eastAsiaTheme="minorEastAsia"/>
        </w:rPr>
        <w:t xml:space="preserve"> </w:t>
      </w:r>
      <w:r w:rsidR="00717A84" w:rsidRPr="003D2BCF">
        <w:t>é a densidade do material onde a onda se propaga</w:t>
      </w:r>
      <w:r w:rsidR="00ED15BB" w:rsidRPr="003D2BCF">
        <w:t xml:space="preserve">. Nesta análise </w:t>
      </w:r>
      <w:r w:rsidR="00FF542A" w:rsidRPr="003D2BCF">
        <w:t xml:space="preserve">vibracional, </w:t>
      </w:r>
      <w:proofErr w:type="gramStart"/>
      <w:r w:rsidR="00ED15BB" w:rsidRPr="003D2BCF">
        <w:t>busca-se</w:t>
      </w:r>
      <w:proofErr w:type="gramEnd"/>
      <w:r w:rsidR="00FF542A" w:rsidRPr="003D2BCF">
        <w:t xml:space="preserve"> as configurações de equilíbrio que estão associadas</w:t>
      </w:r>
      <w:r w:rsidR="00ED15BB" w:rsidRPr="003D2BCF">
        <w:t xml:space="preserve"> </w:t>
      </w:r>
      <w:del w:id="96" w:author="Castrolara" w:date="2020-09-09T12:44:00Z">
        <w:r w:rsidR="00ED15BB" w:rsidRPr="003D2BCF" w:rsidDel="003C5860">
          <w:delText>as</w:delText>
        </w:r>
      </w:del>
      <w:ins w:id="97" w:author="Castrolara" w:date="2020-09-09T12:44:00Z">
        <w:r w:rsidR="003C5860" w:rsidRPr="003D2BCF">
          <w:t>às</w:t>
        </w:r>
      </w:ins>
      <w:r w:rsidR="00ED15BB" w:rsidRPr="003D2BCF">
        <w:t xml:space="preserve"> frequências naturais</w:t>
      </w:r>
      <w:r w:rsidRPr="003D2BCF">
        <w:t>. A</w:t>
      </w:r>
      <w:r w:rsidR="00ED15BB" w:rsidRPr="003D2BCF">
        <w:t>ssim pode-</w:t>
      </w:r>
      <w:r w:rsidR="00ED15BB">
        <w:t>se admitir que o movimento, como a soma de seus harmônicos é representada por:</w:t>
      </w:r>
    </w:p>
    <w:p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ED15BB" w:rsidTr="007265FD">
        <w:tc>
          <w:tcPr>
            <w:tcW w:w="4530" w:type="dxa"/>
          </w:tcPr>
          <w:p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8" w:name="_Ref42211711"/>
        <w:tc>
          <w:tcPr>
            <w:tcW w:w="4531" w:type="dxa"/>
            <w:vAlign w:val="center"/>
          </w:tcPr>
          <w:p w:rsidR="00ED15BB" w:rsidRDefault="0068644F" w:rsidP="007265FD">
            <w:pPr>
              <w:pStyle w:val="Legenda"/>
              <w:keepNext/>
              <w:jc w:val="right"/>
            </w:pPr>
            <w:r>
              <w:fldChar w:fldCharType="begin"/>
            </w:r>
            <w:r w:rsidR="00ED15BB">
              <w:instrText xml:space="preserve"> STYLEREF 1 \s </w:instrText>
            </w:r>
            <w:r>
              <w:fldChar w:fldCharType="separate"/>
            </w:r>
            <w:r w:rsidR="00495120">
              <w:rPr>
                <w:noProof/>
              </w:rPr>
              <w:t>2</w:t>
            </w:r>
            <w:r>
              <w:fldChar w:fldCharType="end"/>
            </w:r>
            <w:proofErr w:type="gramStart"/>
            <w:r w:rsidR="00ED15BB">
              <w:t>.</w:t>
            </w:r>
            <w:proofErr w:type="gramEnd"/>
            <w:r>
              <w:fldChar w:fldCharType="begin"/>
            </w:r>
            <w:r w:rsidR="00067C59">
              <w:instrText xml:space="preserve"> SEQ Equação \* ARABIC \s 1 </w:instrText>
            </w:r>
            <w:r>
              <w:fldChar w:fldCharType="separate"/>
            </w:r>
            <w:r w:rsidR="00495120">
              <w:rPr>
                <w:noProof/>
              </w:rPr>
              <w:t>3</w:t>
            </w:r>
            <w:r>
              <w:fldChar w:fldCharType="end"/>
            </w:r>
            <w:bookmarkEnd w:id="98"/>
          </w:p>
          <w:p w:rsidR="00ED15BB" w:rsidRDefault="00ED15BB" w:rsidP="007265FD">
            <w:pPr>
              <w:jc w:val="right"/>
            </w:pPr>
          </w:p>
        </w:tc>
      </w:tr>
    </w:tbl>
    <w:p w:rsidR="00ED15BB" w:rsidRDefault="00ED15BB" w:rsidP="00ED15BB">
      <w:pPr>
        <w:pStyle w:val="NormalcomRecuo"/>
      </w:pPr>
    </w:p>
    <w:p w:rsidR="00ED15BB" w:rsidRDefault="00ED15BB" w:rsidP="00ED15BB">
      <w:pPr>
        <w:pStyle w:val="NormalcomRecuo"/>
      </w:pPr>
      <w:r>
        <w:lastRenderedPageBreak/>
        <w:t xml:space="preserve">Derivando a equação </w:t>
      </w:r>
      <w:r w:rsidR="0068644F">
        <w:fldChar w:fldCharType="begin"/>
      </w:r>
      <w:r>
        <w:instrText xml:space="preserve"> REF _Ref42211711 \h </w:instrText>
      </w:r>
      <w:r w:rsidR="0068644F">
        <w:fldChar w:fldCharType="separate"/>
      </w:r>
      <w:r w:rsidR="00495120">
        <w:rPr>
          <w:noProof/>
        </w:rPr>
        <w:t>2</w:t>
      </w:r>
      <w:r w:rsidR="00495120">
        <w:t>.</w:t>
      </w:r>
      <w:r w:rsidR="00495120">
        <w:rPr>
          <w:noProof/>
        </w:rPr>
        <w:t>3</w:t>
      </w:r>
      <w:r w:rsidR="0068644F">
        <w:fldChar w:fldCharType="end"/>
      </w:r>
      <w:r>
        <w:t xml:space="preserve"> duas vezes em relação ao tempo:</w:t>
      </w:r>
    </w:p>
    <w:p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ED15BB" w:rsidTr="007265FD">
        <w:tc>
          <w:tcPr>
            <w:tcW w:w="4530" w:type="dxa"/>
          </w:tcPr>
          <w:p w:rsidR="00ED15BB" w:rsidRPr="003070CD" w:rsidRDefault="0068644F"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9" w:name="_Ref42211767"/>
        <w:tc>
          <w:tcPr>
            <w:tcW w:w="4531" w:type="dxa"/>
            <w:vAlign w:val="center"/>
          </w:tcPr>
          <w:p w:rsidR="00ED15BB" w:rsidRDefault="0068644F" w:rsidP="007265FD">
            <w:pPr>
              <w:pStyle w:val="Legenda"/>
              <w:keepNext/>
              <w:jc w:val="right"/>
            </w:pPr>
            <w:r>
              <w:fldChar w:fldCharType="begin"/>
            </w:r>
            <w:r w:rsidR="00ED15BB">
              <w:instrText xml:space="preserve"> STYLEREF 1 \s </w:instrText>
            </w:r>
            <w:r>
              <w:fldChar w:fldCharType="separate"/>
            </w:r>
            <w:r w:rsidR="00495120">
              <w:rPr>
                <w:noProof/>
              </w:rPr>
              <w:t>2</w:t>
            </w:r>
            <w:r>
              <w:fldChar w:fldCharType="end"/>
            </w:r>
            <w:proofErr w:type="gramStart"/>
            <w:r w:rsidR="00ED15BB">
              <w:t>.</w:t>
            </w:r>
            <w:proofErr w:type="gramEnd"/>
            <w:r>
              <w:fldChar w:fldCharType="begin"/>
            </w:r>
            <w:r w:rsidR="00067C59">
              <w:instrText xml:space="preserve"> SEQ Equação \* ARABIC \s 1 </w:instrText>
            </w:r>
            <w:r>
              <w:fldChar w:fldCharType="separate"/>
            </w:r>
            <w:r w:rsidR="00495120">
              <w:rPr>
                <w:noProof/>
              </w:rPr>
              <w:t>4</w:t>
            </w:r>
            <w:r>
              <w:fldChar w:fldCharType="end"/>
            </w:r>
            <w:bookmarkEnd w:id="99"/>
          </w:p>
          <w:p w:rsidR="00ED15BB" w:rsidRDefault="00ED15BB" w:rsidP="007265FD">
            <w:pPr>
              <w:jc w:val="right"/>
            </w:pPr>
          </w:p>
        </w:tc>
      </w:tr>
    </w:tbl>
    <w:p w:rsidR="00ED15BB" w:rsidRDefault="00ED15BB" w:rsidP="00ED15BB">
      <w:pPr>
        <w:pStyle w:val="NormalcomRecuo"/>
      </w:pPr>
    </w:p>
    <w:p w:rsidR="00ED15BB" w:rsidRDefault="00ED15BB" w:rsidP="00ED15BB">
      <w:pPr>
        <w:pStyle w:val="NormalcomRecuo"/>
      </w:pPr>
      <w:r>
        <w:t xml:space="preserve">Derivando novamente a equação </w:t>
      </w:r>
      <w:r w:rsidR="0068644F">
        <w:fldChar w:fldCharType="begin"/>
      </w:r>
      <w:r>
        <w:instrText xml:space="preserve"> REF _Ref42211711 \h </w:instrText>
      </w:r>
      <w:r w:rsidR="0068644F">
        <w:fldChar w:fldCharType="separate"/>
      </w:r>
      <w:r w:rsidR="00495120">
        <w:rPr>
          <w:noProof/>
        </w:rPr>
        <w:t>2</w:t>
      </w:r>
      <w:r w:rsidR="00495120">
        <w:t>.</w:t>
      </w:r>
      <w:r w:rsidR="00495120">
        <w:rPr>
          <w:noProof/>
        </w:rPr>
        <w:t>3</w:t>
      </w:r>
      <w:r w:rsidR="0068644F">
        <w:fldChar w:fldCharType="end"/>
      </w:r>
      <w:r>
        <w:t xml:space="preserve"> duas vezes em relação ao espaço (</w:t>
      </w:r>
      <m:oMath>
        <m:r>
          <w:rPr>
            <w:rFonts w:ascii="Cambria Math" w:hAnsi="Cambria Math"/>
          </w:rPr>
          <m:t>X</m:t>
        </m:r>
      </m:oMath>
      <w:r>
        <w:rPr>
          <w:rFonts w:eastAsiaTheme="minorEastAsia"/>
        </w:rPr>
        <w:t>)</w:t>
      </w:r>
      <w:r>
        <w:t>:</w:t>
      </w:r>
    </w:p>
    <w:p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ED15BB" w:rsidTr="007265FD">
        <w:tc>
          <w:tcPr>
            <w:tcW w:w="4530" w:type="dxa"/>
          </w:tcPr>
          <w:p w:rsidR="00ED15BB" w:rsidRPr="003070CD" w:rsidRDefault="0068644F"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0" w:name="_Ref42211920"/>
        <w:tc>
          <w:tcPr>
            <w:tcW w:w="4531" w:type="dxa"/>
            <w:vAlign w:val="center"/>
          </w:tcPr>
          <w:p w:rsidR="00ED15BB" w:rsidRDefault="0068644F" w:rsidP="007265FD">
            <w:pPr>
              <w:pStyle w:val="Legenda"/>
              <w:keepNext/>
              <w:jc w:val="right"/>
            </w:pPr>
            <w:r>
              <w:fldChar w:fldCharType="begin"/>
            </w:r>
            <w:r w:rsidR="00ED15BB">
              <w:instrText xml:space="preserve"> STYLEREF 1 \s </w:instrText>
            </w:r>
            <w:r>
              <w:fldChar w:fldCharType="separate"/>
            </w:r>
            <w:r w:rsidR="00495120">
              <w:rPr>
                <w:noProof/>
              </w:rPr>
              <w:t>2</w:t>
            </w:r>
            <w:r>
              <w:fldChar w:fldCharType="end"/>
            </w:r>
            <w:proofErr w:type="gramStart"/>
            <w:r w:rsidR="00ED15BB">
              <w:t>.</w:t>
            </w:r>
            <w:proofErr w:type="gramEnd"/>
            <w:r>
              <w:fldChar w:fldCharType="begin"/>
            </w:r>
            <w:r w:rsidR="00067C59">
              <w:instrText xml:space="preserve"> SEQ Equação \* ARABIC \s 1 </w:instrText>
            </w:r>
            <w:r>
              <w:fldChar w:fldCharType="separate"/>
            </w:r>
            <w:r w:rsidR="00495120">
              <w:rPr>
                <w:noProof/>
              </w:rPr>
              <w:t>5</w:t>
            </w:r>
            <w:r>
              <w:fldChar w:fldCharType="end"/>
            </w:r>
            <w:bookmarkEnd w:id="100"/>
          </w:p>
          <w:p w:rsidR="00ED15BB" w:rsidRDefault="00ED15BB" w:rsidP="007265FD">
            <w:pPr>
              <w:jc w:val="right"/>
            </w:pPr>
          </w:p>
        </w:tc>
      </w:tr>
    </w:tbl>
    <w:p w:rsidR="00ED15BB" w:rsidRDefault="00ED15BB" w:rsidP="00ED15BB">
      <w:pPr>
        <w:pStyle w:val="NormalcomRecuo"/>
      </w:pPr>
    </w:p>
    <w:p w:rsidR="00ED15BB" w:rsidRPr="00557CFE" w:rsidRDefault="00ED15BB" w:rsidP="00ED15BB">
      <w:pPr>
        <w:pStyle w:val="NormalcomRecuo"/>
      </w:pPr>
      <w:r w:rsidRPr="00557CFE">
        <w:t xml:space="preserve">Aplicando as equações </w:t>
      </w:r>
      <w:r w:rsidR="0068644F" w:rsidRPr="00557CFE">
        <w:fldChar w:fldCharType="begin"/>
      </w:r>
      <w:r w:rsidRPr="00557CFE">
        <w:instrText xml:space="preserve"> REF _Ref42211767 \h </w:instrText>
      </w:r>
      <w:r w:rsidR="0068644F" w:rsidRPr="00557CFE">
        <w:fldChar w:fldCharType="separate"/>
      </w:r>
      <w:r w:rsidR="00495120">
        <w:rPr>
          <w:noProof/>
        </w:rPr>
        <w:t>2</w:t>
      </w:r>
      <w:r w:rsidR="00495120">
        <w:t>.</w:t>
      </w:r>
      <w:r w:rsidR="00495120">
        <w:rPr>
          <w:noProof/>
        </w:rPr>
        <w:t>4</w:t>
      </w:r>
      <w:r w:rsidR="0068644F" w:rsidRPr="00557CFE">
        <w:fldChar w:fldCharType="end"/>
      </w:r>
      <w:r w:rsidRPr="00557CFE">
        <w:t xml:space="preserve"> e </w:t>
      </w:r>
      <w:r w:rsidR="0068644F" w:rsidRPr="00557CFE">
        <w:fldChar w:fldCharType="begin"/>
      </w:r>
      <w:r w:rsidRPr="00557CFE">
        <w:instrText xml:space="preserve"> REF _Ref42211920 \h </w:instrText>
      </w:r>
      <w:r w:rsidR="0068644F" w:rsidRPr="00557CFE">
        <w:fldChar w:fldCharType="separate"/>
      </w:r>
      <w:r w:rsidR="00495120">
        <w:rPr>
          <w:noProof/>
        </w:rPr>
        <w:t>2</w:t>
      </w:r>
      <w:r w:rsidR="00495120">
        <w:t>.</w:t>
      </w:r>
      <w:r w:rsidR="00495120">
        <w:rPr>
          <w:noProof/>
        </w:rPr>
        <w:t>5</w:t>
      </w:r>
      <w:r w:rsidR="0068644F" w:rsidRPr="00557CFE">
        <w:fldChar w:fldCharType="end"/>
      </w:r>
      <w:r w:rsidRPr="00557CFE">
        <w:t xml:space="preserve"> na Equação Diferencial de Onda Acústica </w:t>
      </w:r>
      <w:r w:rsidR="0068644F" w:rsidRPr="00557CFE">
        <w:fldChar w:fldCharType="begin"/>
      </w:r>
      <w:r w:rsidRPr="00557CFE">
        <w:instrText xml:space="preserve"> REF _Ref42211944 \h </w:instrText>
      </w:r>
      <w:r w:rsidR="0068644F" w:rsidRPr="00557CFE">
        <w:fldChar w:fldCharType="separate"/>
      </w:r>
      <w:r w:rsidR="00495120">
        <w:rPr>
          <w:noProof/>
        </w:rPr>
        <w:t>2</w:t>
      </w:r>
      <w:r w:rsidR="00495120">
        <w:t>.</w:t>
      </w:r>
      <w:r w:rsidR="00495120">
        <w:rPr>
          <w:noProof/>
        </w:rPr>
        <w:t>1</w:t>
      </w:r>
      <w:r w:rsidR="0068644F" w:rsidRPr="00557CFE">
        <w:fldChar w:fldCharType="end"/>
      </w:r>
      <w:r w:rsidRPr="00557CFE">
        <w:t xml:space="preserve">, </w:t>
      </w:r>
      <w:r w:rsidR="00557CFE" w:rsidRPr="00557CFE">
        <w:t>obtém-se</w:t>
      </w:r>
      <w:r w:rsidRPr="00557CFE">
        <w:t>:</w:t>
      </w:r>
    </w:p>
    <w:p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ED15BB" w:rsidTr="007265FD">
        <w:tc>
          <w:tcPr>
            <w:tcW w:w="4530" w:type="dxa"/>
          </w:tcPr>
          <w:p w:rsidR="00ED15BB" w:rsidRPr="003070CD" w:rsidRDefault="0068644F" w:rsidP="003C5860">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w:del w:id="101" w:author="Castrolara" w:date="2020-09-09T12:51:00Z">
                      <m:r>
                        <w:rPr>
                          <w:rFonts w:ascii="Cambria Math" w:hAnsi="Cambria Math"/>
                        </w:rPr>
                        <m:t>t</m:t>
                      </m:r>
                    </w:del>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rsidR="00ED15BB" w:rsidRDefault="0068644F" w:rsidP="007265FD">
            <w:pPr>
              <w:pStyle w:val="Legenda"/>
              <w:keepNext/>
              <w:jc w:val="right"/>
            </w:pPr>
            <w:fldSimple w:instr=" STYLEREF 1 \s ">
              <w:r w:rsidR="00495120">
                <w:rPr>
                  <w:noProof/>
                </w:rPr>
                <w:t>2</w:t>
              </w:r>
            </w:fldSimple>
            <w:proofErr w:type="gramStart"/>
            <w:r w:rsidR="00ED15BB">
              <w:t>.</w:t>
            </w:r>
            <w:proofErr w:type="gramEnd"/>
            <w:r>
              <w:fldChar w:fldCharType="begin"/>
            </w:r>
            <w:r w:rsidR="00067C59">
              <w:instrText xml:space="preserve"> SEQ Equação \* ARABIC \s 1 </w:instrText>
            </w:r>
            <w:r>
              <w:fldChar w:fldCharType="separate"/>
            </w:r>
            <w:r w:rsidR="00495120">
              <w:rPr>
                <w:noProof/>
              </w:rPr>
              <w:t>6</w:t>
            </w:r>
            <w:r>
              <w:fldChar w:fldCharType="end"/>
            </w:r>
          </w:p>
          <w:p w:rsidR="00ED15BB" w:rsidRDefault="00ED15BB" w:rsidP="007265FD">
            <w:pPr>
              <w:jc w:val="right"/>
            </w:pPr>
          </w:p>
        </w:tc>
      </w:tr>
    </w:tbl>
    <w:p w:rsidR="00ED15BB" w:rsidRPr="00557CFE" w:rsidRDefault="00ED15BB" w:rsidP="00ED15BB">
      <w:pPr>
        <w:pStyle w:val="NormalcomRecuo"/>
      </w:pPr>
    </w:p>
    <w:p w:rsidR="00ED15BB" w:rsidRPr="00557CFE" w:rsidRDefault="00DC72DE" w:rsidP="00ED15BB">
      <w:pPr>
        <w:pStyle w:val="NormalcomRecuo"/>
      </w:pPr>
      <w:r w:rsidRPr="00557CFE">
        <w:t>S</w:t>
      </w:r>
      <w:r w:rsidR="00ED15BB" w:rsidRPr="00557CFE">
        <w:t>implificando:</w:t>
      </w:r>
    </w:p>
    <w:p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ED15BB" w:rsidTr="007265FD">
        <w:tc>
          <w:tcPr>
            <w:tcW w:w="4530" w:type="dxa"/>
          </w:tcPr>
          <w:p w:rsidR="00ED15BB" w:rsidRPr="003070CD" w:rsidRDefault="0068644F" w:rsidP="003C5860">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w:del w:id="102" w:author="Castrolara" w:date="2020-09-09T12:51:00Z">
                      <m:r>
                        <w:rPr>
                          <w:rFonts w:ascii="Cambria Math" w:hAnsi="Cambria Math"/>
                        </w:rPr>
                        <m:t>t</m:t>
                      </m:r>
                    </w:del>
                  </m:e>
                </m:d>
              </m:oMath>
            </m:oMathPara>
          </w:p>
        </w:tc>
        <w:bookmarkStart w:id="103" w:name="_Ref42212378"/>
        <w:tc>
          <w:tcPr>
            <w:tcW w:w="4531" w:type="dxa"/>
            <w:vAlign w:val="center"/>
          </w:tcPr>
          <w:p w:rsidR="00ED15BB" w:rsidRDefault="0068644F" w:rsidP="007265FD">
            <w:pPr>
              <w:pStyle w:val="Legenda"/>
              <w:keepNext/>
              <w:jc w:val="right"/>
            </w:pPr>
            <w:r>
              <w:fldChar w:fldCharType="begin"/>
            </w:r>
            <w:r w:rsidR="00ED15BB">
              <w:instrText xml:space="preserve"> STYLEREF 1 \s </w:instrText>
            </w:r>
            <w:r>
              <w:fldChar w:fldCharType="separate"/>
            </w:r>
            <w:r w:rsidR="00495120">
              <w:rPr>
                <w:noProof/>
              </w:rPr>
              <w:t>2</w:t>
            </w:r>
            <w:r>
              <w:fldChar w:fldCharType="end"/>
            </w:r>
            <w:proofErr w:type="gramStart"/>
            <w:r w:rsidR="00ED15BB">
              <w:t>.</w:t>
            </w:r>
            <w:proofErr w:type="gramEnd"/>
            <w:r>
              <w:fldChar w:fldCharType="begin"/>
            </w:r>
            <w:r w:rsidR="00067C59">
              <w:instrText xml:space="preserve"> SEQ Equação \* ARABIC \s 1 </w:instrText>
            </w:r>
            <w:r>
              <w:fldChar w:fldCharType="separate"/>
            </w:r>
            <w:r w:rsidR="00495120">
              <w:rPr>
                <w:noProof/>
              </w:rPr>
              <w:t>7</w:t>
            </w:r>
            <w:r>
              <w:fldChar w:fldCharType="end"/>
            </w:r>
            <w:bookmarkEnd w:id="103"/>
          </w:p>
          <w:p w:rsidR="00ED15BB" w:rsidRDefault="00ED15BB" w:rsidP="007265FD">
            <w:pPr>
              <w:jc w:val="right"/>
            </w:pPr>
          </w:p>
        </w:tc>
      </w:tr>
    </w:tbl>
    <w:p w:rsidR="00ED15BB" w:rsidRDefault="00ED15BB" w:rsidP="00ED15BB">
      <w:pPr>
        <w:pStyle w:val="NormalcomRecuo"/>
      </w:pPr>
    </w:p>
    <w:p w:rsidR="00ED15BB" w:rsidRDefault="00ED15BB" w:rsidP="00F23C28">
      <w:pPr>
        <w:pStyle w:val="NormalcomRecuo"/>
      </w:pPr>
      <w:r w:rsidRPr="00557CFE">
        <w:t xml:space="preserve">Assim, é obtida à Equação de </w:t>
      </w:r>
      <w:proofErr w:type="spellStart"/>
      <w:r w:rsidRPr="00557CFE">
        <w:t>Helmholtz</w:t>
      </w:r>
      <w:proofErr w:type="spellEnd"/>
      <w:r w:rsidRPr="00557CFE">
        <w:t xml:space="preserve"> que é uma Equação Diferencial Parcial</w:t>
      </w:r>
      <w:r w:rsidR="00DC72DE" w:rsidRPr="00557CFE">
        <w:t xml:space="preserve"> no espaço</w:t>
      </w:r>
      <w:r w:rsidRPr="00557CFE">
        <w:t xml:space="preserve"> (EDP) </w:t>
      </w:r>
      <w:r>
        <w:t xml:space="preserve">que </w:t>
      </w:r>
      <w:r w:rsidRPr="00F23C28">
        <w:t>não</w:t>
      </w:r>
      <w:r>
        <w:t xml:space="preserve"> possui dependência com relação ao tempo.</w:t>
      </w:r>
    </w:p>
    <w:p w:rsidR="00660BF0" w:rsidRDefault="00660BF0" w:rsidP="006C5665">
      <w:pPr>
        <w:pStyle w:val="NormalcomRecuo"/>
      </w:pPr>
    </w:p>
    <w:p w:rsidR="00660BF0" w:rsidRDefault="00660BF0" w:rsidP="00660BF0">
      <w:pPr>
        <w:pStyle w:val="Ttulo3"/>
      </w:pPr>
      <w:bookmarkStart w:id="104" w:name="_Toc49463850"/>
      <w:r>
        <w:t>FORMULAÇÃO INTEGRAL ASSOCIADA À EQUAÇÃO DE HELMHOLTZ</w:t>
      </w:r>
      <w:bookmarkEnd w:id="104"/>
    </w:p>
    <w:p w:rsidR="00660BF0" w:rsidRDefault="00660BF0" w:rsidP="00F23C28">
      <w:pPr>
        <w:pStyle w:val="NormalcomRecuo"/>
      </w:pPr>
      <w:r>
        <w:t xml:space="preserve">De forma </w:t>
      </w:r>
      <w:del w:id="105" w:author="Castrolara" w:date="2020-09-09T13:40:00Z">
        <w:r w:rsidDel="008641BA">
          <w:delText>à</w:delText>
        </w:r>
      </w:del>
      <w:ins w:id="106" w:author="Castrolara" w:date="2020-09-09T13:40:00Z">
        <w:r w:rsidR="008641BA">
          <w:t>a</w:t>
        </w:r>
      </w:ins>
      <w:r>
        <w:t xml:space="preserve"> iniciar etapas de dedução do MEC, baseando sua formulação em termos de equações integrais, obtidas a partir da multiplicação de ambos os lados da equação </w:t>
      </w:r>
      <w:r w:rsidR="0068644F">
        <w:fldChar w:fldCharType="begin"/>
      </w:r>
      <w:r>
        <w:instrText xml:space="preserve"> REF _Ref42212378 \h </w:instrText>
      </w:r>
      <w:r w:rsidR="0068644F">
        <w:fldChar w:fldCharType="separate"/>
      </w:r>
      <w:r w:rsidR="00495120">
        <w:rPr>
          <w:noProof/>
        </w:rPr>
        <w:t>2</w:t>
      </w:r>
      <w:r w:rsidR="00495120">
        <w:t>.</w:t>
      </w:r>
      <w:r w:rsidR="00495120">
        <w:rPr>
          <w:noProof/>
        </w:rPr>
        <w:t>7</w:t>
      </w:r>
      <w:r w:rsidR="0068644F">
        <w:fldChar w:fldCharType="end"/>
      </w:r>
      <w:r>
        <w:t xml:space="preserve"> </w:t>
      </w:r>
      <w:r>
        <w:lastRenderedPageBreak/>
        <w:t xml:space="preserve">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w:proofErr w:type="gramStart"/>
        <m:r>
          <w:rPr>
            <w:rFonts w:ascii="Cambria Math" w:hAnsi="Cambria Math"/>
          </w:rPr>
          <m:t>(</m:t>
        </m:r>
        <w:proofErr w:type="gramEnd"/>
        <m:r>
          <w:rPr>
            <w:rFonts w:ascii="Cambria Math" w:hAnsi="Cambria Math"/>
          </w:rPr>
          <m:t>ξ;X)</m:t>
        </m:r>
      </m:oMath>
      <w:r>
        <w:t xml:space="preserve"> e sua integração em todo o domínio físico </w:t>
      </w:r>
      <m:oMath>
        <m:r>
          <w:rPr>
            <w:rFonts w:ascii="Cambria Math" w:hAnsi="Cambria Math"/>
          </w:rPr>
          <m:t>Ω(</m:t>
        </m:r>
        <m:r>
          <w:rPr>
            <w:rFonts w:ascii="Cambria Math" w:hAnsi="Cambria Math" w:cs="Cambria Math"/>
          </w:rPr>
          <m:t>X</m:t>
        </m:r>
        <m:r>
          <w:rPr>
            <w:rFonts w:ascii="Cambria Math" w:hAnsi="Cambria Math"/>
          </w:rPr>
          <m:t>)</m:t>
        </m:r>
      </m:oMath>
      <w:r>
        <w:t xml:space="preserve"> do problema:</w:t>
      </w:r>
    </w:p>
    <w:p w:rsidR="00660BF0" w:rsidRPr="00721AEA"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660BF0" w:rsidTr="00D14E0B">
        <w:tc>
          <w:tcPr>
            <w:tcW w:w="8222" w:type="dxa"/>
          </w:tcPr>
          <w:p w:rsidR="00660BF0" w:rsidRPr="003070CD" w:rsidRDefault="0068644F"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07" w:name="_Ref48467471"/>
        <w:tc>
          <w:tcPr>
            <w:tcW w:w="839" w:type="dxa"/>
            <w:vAlign w:val="center"/>
          </w:tcPr>
          <w:p w:rsidR="00660BF0" w:rsidRDefault="0068644F" w:rsidP="00D14E0B">
            <w:pPr>
              <w:pStyle w:val="Legenda"/>
              <w:keepNext/>
              <w:jc w:val="right"/>
            </w:pPr>
            <w:r>
              <w:fldChar w:fldCharType="begin"/>
            </w:r>
            <w:r w:rsidR="00660BF0">
              <w:instrText xml:space="preserve"> STYLEREF 1 \s </w:instrText>
            </w:r>
            <w:r>
              <w:fldChar w:fldCharType="separate"/>
            </w:r>
            <w:r w:rsidR="00495120">
              <w:rPr>
                <w:noProof/>
              </w:rPr>
              <w:t>2</w:t>
            </w:r>
            <w:r>
              <w:fldChar w:fldCharType="end"/>
            </w:r>
            <w:proofErr w:type="gramStart"/>
            <w:r w:rsidR="00660BF0">
              <w:t>.</w:t>
            </w:r>
            <w:proofErr w:type="gramEnd"/>
            <w:r>
              <w:fldChar w:fldCharType="begin"/>
            </w:r>
            <w:r w:rsidR="00067C59">
              <w:instrText xml:space="preserve"> SEQ Equação \* ARABIC \s 1 </w:instrText>
            </w:r>
            <w:r>
              <w:fldChar w:fldCharType="separate"/>
            </w:r>
            <w:r w:rsidR="00495120">
              <w:rPr>
                <w:noProof/>
              </w:rPr>
              <w:t>8</w:t>
            </w:r>
            <w:r>
              <w:fldChar w:fldCharType="end"/>
            </w:r>
            <w:bookmarkEnd w:id="107"/>
          </w:p>
          <w:p w:rsidR="00660BF0" w:rsidRDefault="00660BF0" w:rsidP="00D14E0B">
            <w:pPr>
              <w:jc w:val="right"/>
            </w:pPr>
          </w:p>
        </w:tc>
      </w:tr>
    </w:tbl>
    <w:p w:rsidR="00660BF0" w:rsidRDefault="00660BF0" w:rsidP="00660BF0"/>
    <w:p w:rsidR="00660BF0" w:rsidRDefault="00660BF0" w:rsidP="00F23C28">
      <w:pPr>
        <w:pStyle w:val="NormalcomRecuo"/>
      </w:pPr>
      <w:r>
        <w:t xml:space="preserve">Esta forma integral anterior é conhecida como forma integral forte </w:t>
      </w:r>
      <w:sdt>
        <w:sdtPr>
          <w:id w:val="243540350"/>
          <w:citation/>
        </w:sdtPr>
        <w:sdtContent>
          <w:r w:rsidR="0068644F">
            <w:fldChar w:fldCharType="begin"/>
          </w:r>
          <w:r>
            <w:instrText xml:space="preserve">CITATION Bre78 \t  \l 1046 </w:instrText>
          </w:r>
          <w:r w:rsidR="0068644F">
            <w:fldChar w:fldCharType="separate"/>
          </w:r>
          <w:r w:rsidR="00495120">
            <w:rPr>
              <w:noProof/>
            </w:rPr>
            <w:t>(Brebbia C. A., 1978)</w:t>
          </w:r>
          <w:r w:rsidR="0068644F">
            <w:fldChar w:fldCharType="end"/>
          </w:r>
        </w:sdtContent>
      </w:sdt>
      <w:r>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w:proofErr w:type="gramStart"/>
        <m:r>
          <w:rPr>
            <w:rFonts w:ascii="Cambria Math" w:hAnsi="Cambria Math"/>
          </w:rPr>
          <m:t>(</m:t>
        </m:r>
        <w:proofErr w:type="gramEnd"/>
        <m:r>
          <w:rPr>
            <w:rFonts w:ascii="Cambria Math" w:hAnsi="Cambria Math"/>
          </w:rPr>
          <m:t>ξ;X)</m:t>
        </m:r>
      </m:oMath>
      <w:r>
        <w:t xml:space="preserve"> é tomada como sendo a solução de um problema correlato, visando à construção de um espaço funcional eficiente para minimização dos resíduos, quando se interpreta a equação integral </w:t>
      </w:r>
      <w:r w:rsidR="0068644F">
        <w:fldChar w:fldCharType="begin"/>
      </w:r>
      <w:r>
        <w:instrText xml:space="preserve"> REF _Ref48467471 \h </w:instrText>
      </w:r>
      <w:r w:rsidR="0068644F">
        <w:fldChar w:fldCharType="separate"/>
      </w:r>
      <w:r w:rsidR="00495120">
        <w:rPr>
          <w:noProof/>
        </w:rPr>
        <w:t>2</w:t>
      </w:r>
      <w:r w:rsidR="00495120">
        <w:t>.</w:t>
      </w:r>
      <w:r w:rsidR="00495120">
        <w:rPr>
          <w:noProof/>
        </w:rPr>
        <w:t>8</w:t>
      </w:r>
      <w:r w:rsidR="0068644F">
        <w:fldChar w:fldCharType="end"/>
      </w:r>
      <w:r>
        <w:t xml:space="preserve"> à luz dos princípios do Método dos Resíduos Ponderados</w:t>
      </w:r>
      <w:sdt>
        <w:sdtPr>
          <w:id w:val="975578216"/>
          <w:citation/>
        </w:sdtPr>
        <w:sdtContent>
          <w:r w:rsidR="0068644F">
            <w:fldChar w:fldCharType="begin"/>
          </w:r>
          <w:r>
            <w:instrText xml:space="preserve"> CITATION Eig89 \l 1046 </w:instrText>
          </w:r>
          <w:r w:rsidR="0068644F">
            <w:fldChar w:fldCharType="separate"/>
          </w:r>
          <w:r w:rsidR="00495120">
            <w:rPr>
              <w:noProof/>
            </w:rPr>
            <w:t xml:space="preserve"> (Eiger, 1989)</w:t>
          </w:r>
          <w:r w:rsidR="0068644F">
            <w:fldChar w:fldCharType="end"/>
          </w:r>
        </w:sdtContent>
      </w:sdt>
      <w:r>
        <w:t>. Nessa condição de função correlata é chamada de Solução Fundamental.</w:t>
      </w:r>
    </w:p>
    <w:p w:rsidR="00660BF0" w:rsidRDefault="00660BF0" w:rsidP="00660BF0">
      <w:pPr>
        <w:ind w:firstLine="357"/>
      </w:pPr>
    </w:p>
    <w:p w:rsidR="00660BF0" w:rsidRDefault="00660BF0" w:rsidP="00660BF0">
      <w:pPr>
        <w:pStyle w:val="Ttulo3"/>
      </w:pPr>
      <w:bookmarkStart w:id="108" w:name="_Toc49463851"/>
      <w:r>
        <w:t>TRATAMENTO DO TERMO RELACIONADO AO LAPLACIANO</w:t>
      </w:r>
      <w:bookmarkEnd w:id="108"/>
    </w:p>
    <w:p w:rsidR="00F23C28" w:rsidRDefault="00F23C28" w:rsidP="00F23C28">
      <w:pPr>
        <w:pStyle w:val="NormalcomRecuo"/>
      </w:pPr>
      <w:r>
        <w:t xml:space="preserve">Para os problemas governados pela Equação de </w:t>
      </w:r>
      <w:proofErr w:type="spellStart"/>
      <w:r>
        <w:t>Laplace</w:t>
      </w:r>
      <w:proofErr w:type="spellEnd"/>
      <w:r>
        <w:t xml:space="preserve"> sabe-se que a solução fundamental </w:t>
      </w:r>
      <w:r>
        <w:rPr>
          <w:rFonts w:ascii="Cambria Math" w:hAnsi="Cambria Math" w:cs="Cambria Math"/>
        </w:rPr>
        <w:t>𝑢</w:t>
      </w:r>
      <w:r>
        <w:t xml:space="preserve"> </w:t>
      </w:r>
      <w:r>
        <w:rPr>
          <w:rFonts w:ascii="Cambria Math" w:hAnsi="Cambria Math" w:cs="Cambria Math"/>
        </w:rPr>
        <w:t>∗</w:t>
      </w:r>
      <w:r>
        <w:t xml:space="preserve"> (</w:t>
      </w:r>
      <w:r>
        <w:rPr>
          <w:rFonts w:ascii="Cambria Math" w:hAnsi="Cambria Math" w:cs="Cambria Math"/>
        </w:rPr>
        <w:t>𝜉</w:t>
      </w:r>
      <w:r>
        <w:t xml:space="preserve">; </w:t>
      </w:r>
      <w:r>
        <w:rPr>
          <w:rFonts w:ascii="Cambria Math" w:hAnsi="Cambria Math" w:cs="Cambria Math"/>
        </w:rPr>
        <w:t>𝑋</w:t>
      </w:r>
      <w:r>
        <w:t xml:space="preserve">) é dada por </w:t>
      </w:r>
      <w:sdt>
        <w:sdtPr>
          <w:id w:val="449746294"/>
          <w:citation/>
        </w:sdtPr>
        <w:sdtContent>
          <w:r w:rsidR="0068644F">
            <w:fldChar w:fldCharType="begin"/>
          </w:r>
          <w:r>
            <w:instrText xml:space="preserve">CITATION Bre78 \t  \l 1046 </w:instrText>
          </w:r>
          <w:r w:rsidR="0068644F">
            <w:fldChar w:fldCharType="separate"/>
          </w:r>
          <w:r w:rsidR="00495120">
            <w:rPr>
              <w:noProof/>
            </w:rPr>
            <w:t>(Brebbia C. A., 1978)</w:t>
          </w:r>
          <w:r w:rsidR="0068644F">
            <w:fldChar w:fldCharType="end"/>
          </w:r>
        </w:sdtContent>
      </w:sdt>
      <w:r>
        <w:t>:</w:t>
      </w:r>
    </w:p>
    <w:p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F23C28" w:rsidTr="00D14E0B">
        <w:tc>
          <w:tcPr>
            <w:tcW w:w="4530" w:type="dxa"/>
          </w:tcPr>
          <w:p w:rsidR="00F23C28" w:rsidRPr="003070CD" w:rsidRDefault="0068644F" w:rsidP="00D14E0B">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109" w:name="_Ref48469138"/>
        <w:tc>
          <w:tcPr>
            <w:tcW w:w="4531"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9</w:t>
            </w:r>
            <w:r>
              <w:fldChar w:fldCharType="end"/>
            </w:r>
            <w:bookmarkEnd w:id="109"/>
          </w:p>
          <w:p w:rsidR="00F23C28" w:rsidRDefault="00F23C28" w:rsidP="00D14E0B">
            <w:pPr>
              <w:jc w:val="right"/>
            </w:pPr>
          </w:p>
        </w:tc>
      </w:tr>
    </w:tbl>
    <w:p w:rsidR="00F23C28" w:rsidRDefault="00F23C28" w:rsidP="00F23C28">
      <w:pPr>
        <w:rPr>
          <w:rFonts w:eastAsiaTheme="minorEastAsia"/>
        </w:rPr>
      </w:pPr>
    </w:p>
    <w:p w:rsidR="00F23C28" w:rsidRDefault="00F23C28" w:rsidP="00F23C28">
      <w:pPr>
        <w:pStyle w:val="NormalcomRecuo"/>
        <w:rPr>
          <w:rFonts w:eastAsiaTheme="minorEastAsia"/>
        </w:rPr>
      </w:pPr>
      <w:r>
        <w:t xml:space="preserve">Sendo </w:t>
      </w:r>
      <m:oMath>
        <m:r>
          <w:rPr>
            <w:rFonts w:ascii="Cambria Math" w:hAnsi="Cambria Math" w:cs="Cambria Math"/>
          </w:rPr>
          <m:t>r</m:t>
        </m:r>
        <m:r>
          <w:rPr>
            <w:rFonts w:ascii="Cambria Math" w:hAnsi="Cambria Math"/>
          </w:rPr>
          <m:t>(</m:t>
        </m:r>
        <m:r>
          <w:rPr>
            <w:rFonts w:ascii="Cambria Math" w:hAnsi="Cambria Math" w:cs="Cambria Math"/>
          </w:rPr>
          <m:t>ξ</m:t>
        </m:r>
        <w:proofErr w:type="gramStart"/>
        <m:r>
          <w:rPr>
            <w:rFonts w:ascii="Cambria Math" w:hAnsi="Cambria Math"/>
          </w:rPr>
          <m:t>;</m:t>
        </m:r>
        <w:proofErr w:type="gramEnd"/>
        <m:r>
          <w:rPr>
            <w:rFonts w:ascii="Cambria Math" w:hAnsi="Cambria Math" w:cs="Cambria Math"/>
          </w:rPr>
          <m:t>X</m:t>
        </m:r>
        <m:r>
          <w:rPr>
            <w:rFonts w:ascii="Cambria Math" w:hAnsi="Cambria Math"/>
          </w:rPr>
          <m:t>)</m:t>
        </m:r>
      </m:oMath>
      <w:r>
        <w:t xml:space="preserve"> a distância euclidiana entre o ponto fonte ou de aplicação de carga </w:t>
      </w:r>
      <m:oMath>
        <m:r>
          <w:rPr>
            <w:rFonts w:ascii="Cambria Math" w:hAnsi="Cambria Math" w:cs="Cambria Math"/>
          </w:rPr>
          <m:t>ξ</m:t>
        </m:r>
      </m:oMath>
      <w:r>
        <w:t xml:space="preserve"> e um ponto </w:t>
      </w:r>
      <m:oMath>
        <m:r>
          <w:rPr>
            <w:rFonts w:ascii="Cambria Math" w:hAnsi="Cambria Math" w:cs="Cambria Math"/>
          </w:rPr>
          <m:t>X</m:t>
        </m:r>
      </m:oMath>
      <w:r>
        <w:t xml:space="preserve"> genérico do domínio chamado ponto de campo. A forma forte da equação de Laplace é:</w:t>
      </w:r>
    </w:p>
    <w:p w:rsidR="00F23C28" w:rsidRPr="00721AEA"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F23C28" w:rsidTr="00D14E0B">
        <w:tc>
          <w:tcPr>
            <w:tcW w:w="4530" w:type="dxa"/>
          </w:tcPr>
          <w:p w:rsidR="00F23C28" w:rsidRPr="003070CD" w:rsidRDefault="0068644F"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10" w:name="_Ref48468938"/>
        <w:tc>
          <w:tcPr>
            <w:tcW w:w="4531"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10</w:t>
            </w:r>
            <w:r>
              <w:fldChar w:fldCharType="end"/>
            </w:r>
            <w:bookmarkEnd w:id="110"/>
          </w:p>
          <w:p w:rsidR="00F23C28" w:rsidRDefault="00F23C28" w:rsidP="00D14E0B">
            <w:pPr>
              <w:jc w:val="right"/>
            </w:pPr>
          </w:p>
        </w:tc>
      </w:tr>
    </w:tbl>
    <w:p w:rsidR="00F23C28" w:rsidRDefault="00F23C28" w:rsidP="00F23C28">
      <w:pPr>
        <w:pStyle w:val="NormalcomRecuo"/>
      </w:pPr>
    </w:p>
    <w:p w:rsidR="00F23C28" w:rsidRDefault="00F23C28" w:rsidP="00F23C28">
      <w:pPr>
        <w:pStyle w:val="NormalcomRecuo"/>
      </w:pPr>
      <w:r>
        <w:lastRenderedPageBreak/>
        <w:t xml:space="preserve">Ao integrar a equação </w:t>
      </w:r>
      <w:r w:rsidR="0068644F">
        <w:fldChar w:fldCharType="begin"/>
      </w:r>
      <w:r>
        <w:instrText xml:space="preserve"> REF _Ref48468938 \h </w:instrText>
      </w:r>
      <w:r w:rsidR="0068644F">
        <w:fldChar w:fldCharType="separate"/>
      </w:r>
      <w:r w:rsidR="00495120">
        <w:rPr>
          <w:noProof/>
        </w:rPr>
        <w:t>2</w:t>
      </w:r>
      <w:r w:rsidR="00495120">
        <w:t>.</w:t>
      </w:r>
      <w:r w:rsidR="00495120">
        <w:rPr>
          <w:noProof/>
        </w:rPr>
        <w:t>10</w:t>
      </w:r>
      <w:r w:rsidR="0068644F">
        <w:fldChar w:fldCharType="end"/>
      </w:r>
      <w:r>
        <w:t xml:space="preserve"> por partes, </w:t>
      </w:r>
      <w:commentRangeStart w:id="111"/>
      <w:r>
        <w:t>duas vezes</w:t>
      </w:r>
      <w:commentRangeEnd w:id="111"/>
      <w:r w:rsidR="008641BA">
        <w:rPr>
          <w:rStyle w:val="Refdecomentrio"/>
        </w:rPr>
        <w:commentReference w:id="111"/>
      </w:r>
      <w:r>
        <w:t xml:space="preserve">, encontramos uma forma integral chamada de Forma Fraca, representada pela equação </w:t>
      </w:r>
      <w:r w:rsidR="0068644F">
        <w:fldChar w:fldCharType="begin"/>
      </w:r>
      <w:r>
        <w:instrText xml:space="preserve"> REF _Ref48468967 \h </w:instrText>
      </w:r>
      <w:r w:rsidR="0068644F">
        <w:fldChar w:fldCharType="separate"/>
      </w:r>
      <w:r w:rsidR="00495120">
        <w:rPr>
          <w:noProof/>
        </w:rPr>
        <w:t>2</w:t>
      </w:r>
      <w:r w:rsidR="00495120">
        <w:t>.</w:t>
      </w:r>
      <w:r w:rsidR="00495120">
        <w:rPr>
          <w:noProof/>
        </w:rPr>
        <w:t>11</w:t>
      </w:r>
      <w:r w:rsidR="0068644F">
        <w:fldChar w:fldCharType="end"/>
      </w:r>
      <w:r>
        <w:t xml:space="preserve"> abaixo:</w:t>
      </w:r>
    </w:p>
    <w:p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23C28" w:rsidTr="00D14E0B">
        <w:tc>
          <w:tcPr>
            <w:tcW w:w="8222" w:type="dxa"/>
          </w:tcPr>
          <w:p w:rsidR="00F23C28" w:rsidRPr="003070CD" w:rsidRDefault="0068644F"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112" w:name="_Ref48468967"/>
        <w:tc>
          <w:tcPr>
            <w:tcW w:w="839"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11</w:t>
            </w:r>
            <w:r>
              <w:fldChar w:fldCharType="end"/>
            </w:r>
            <w:bookmarkEnd w:id="112"/>
          </w:p>
          <w:p w:rsidR="00F23C28" w:rsidRDefault="00F23C28" w:rsidP="00D14E0B">
            <w:pPr>
              <w:jc w:val="right"/>
            </w:pPr>
          </w:p>
        </w:tc>
      </w:tr>
    </w:tbl>
    <w:p w:rsidR="00F23C28" w:rsidRDefault="00F23C28" w:rsidP="00F23C28">
      <w:pPr>
        <w:pStyle w:val="NormalcomRecuo"/>
      </w:pPr>
    </w:p>
    <w:p w:rsidR="00F23C28" w:rsidRDefault="00F23C28" w:rsidP="00F23C28">
      <w:pPr>
        <w:pStyle w:val="NormalcomRecuo"/>
      </w:pPr>
      <w:r>
        <w:t xml:space="preserve">Após integrar novamente a equação </w:t>
      </w:r>
      <w:r w:rsidR="0068644F">
        <w:fldChar w:fldCharType="begin"/>
      </w:r>
      <w:r>
        <w:instrText xml:space="preserve"> REF _Ref48468967 \h </w:instrText>
      </w:r>
      <w:r w:rsidR="0068644F">
        <w:fldChar w:fldCharType="separate"/>
      </w:r>
      <w:r w:rsidR="00495120">
        <w:rPr>
          <w:noProof/>
        </w:rPr>
        <w:t>2</w:t>
      </w:r>
      <w:r w:rsidR="00495120">
        <w:t>.</w:t>
      </w:r>
      <w:r w:rsidR="00495120">
        <w:rPr>
          <w:noProof/>
        </w:rPr>
        <w:t>11</w:t>
      </w:r>
      <w:r w:rsidR="0068644F">
        <w:fldChar w:fldCharType="end"/>
      </w:r>
      <w:r>
        <w:t xml:space="preserve"> através da integração por partes, é obtido a Forma Integral Inversa, dada pela equação </w:t>
      </w:r>
      <w:r w:rsidR="0068644F">
        <w:fldChar w:fldCharType="begin"/>
      </w:r>
      <w:r>
        <w:instrText xml:space="preserve"> REF _Ref48468982 \h </w:instrText>
      </w:r>
      <w:r w:rsidR="0068644F">
        <w:fldChar w:fldCharType="separate"/>
      </w:r>
      <w:r w:rsidR="00495120">
        <w:rPr>
          <w:noProof/>
        </w:rPr>
        <w:t>2</w:t>
      </w:r>
      <w:r w:rsidR="00495120">
        <w:t>.</w:t>
      </w:r>
      <w:r w:rsidR="00495120">
        <w:rPr>
          <w:noProof/>
        </w:rPr>
        <w:t>12</w:t>
      </w:r>
      <w:r w:rsidR="0068644F">
        <w:fldChar w:fldCharType="end"/>
      </w:r>
      <w:r>
        <w:t>:</w:t>
      </w:r>
    </w:p>
    <w:p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23C28" w:rsidTr="00D14E0B">
        <w:tc>
          <w:tcPr>
            <w:tcW w:w="8222" w:type="dxa"/>
          </w:tcPr>
          <w:p w:rsidR="00F23C28" w:rsidRPr="003070CD" w:rsidRDefault="0068644F"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113" w:name="_Ref48468982"/>
        <w:tc>
          <w:tcPr>
            <w:tcW w:w="839"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12</w:t>
            </w:r>
            <w:r>
              <w:fldChar w:fldCharType="end"/>
            </w:r>
            <w:bookmarkEnd w:id="113"/>
          </w:p>
          <w:p w:rsidR="00F23C28" w:rsidRDefault="00F23C28" w:rsidP="00D14E0B">
            <w:pPr>
              <w:jc w:val="right"/>
            </w:pPr>
          </w:p>
        </w:tc>
      </w:tr>
    </w:tbl>
    <w:p w:rsidR="00F23C28" w:rsidRDefault="00F23C28" w:rsidP="00F23C28">
      <w:pPr>
        <w:pStyle w:val="NormalcomRecuo"/>
      </w:pPr>
    </w:p>
    <w:p w:rsidR="00F23C28" w:rsidRDefault="00F23C28" w:rsidP="00F23C28">
      <w:pPr>
        <w:pStyle w:val="NormalcomRecuo"/>
      </w:pPr>
      <w:r>
        <w:t xml:space="preserve">Assim, com a união das equações </w:t>
      </w:r>
      <w:r w:rsidR="0068644F">
        <w:fldChar w:fldCharType="begin"/>
      </w:r>
      <w:r>
        <w:instrText xml:space="preserve"> REF _Ref48468938 \h </w:instrText>
      </w:r>
      <w:r w:rsidR="0068644F">
        <w:fldChar w:fldCharType="separate"/>
      </w:r>
      <w:r w:rsidR="00495120">
        <w:rPr>
          <w:noProof/>
        </w:rPr>
        <w:t>2</w:t>
      </w:r>
      <w:r w:rsidR="00495120">
        <w:t>.</w:t>
      </w:r>
      <w:r w:rsidR="00495120">
        <w:rPr>
          <w:noProof/>
        </w:rPr>
        <w:t>10</w:t>
      </w:r>
      <w:r w:rsidR="0068644F">
        <w:fldChar w:fldCharType="end"/>
      </w:r>
      <w:r>
        <w:t xml:space="preserve"> e </w:t>
      </w:r>
      <w:r w:rsidR="0068644F">
        <w:fldChar w:fldCharType="begin"/>
      </w:r>
      <w:r>
        <w:instrText xml:space="preserve"> REF _Ref48468982 \h </w:instrText>
      </w:r>
      <w:r w:rsidR="0068644F">
        <w:fldChar w:fldCharType="separate"/>
      </w:r>
      <w:r w:rsidR="00495120">
        <w:rPr>
          <w:noProof/>
        </w:rPr>
        <w:t>2</w:t>
      </w:r>
      <w:r w:rsidR="00495120">
        <w:t>.</w:t>
      </w:r>
      <w:r w:rsidR="00495120">
        <w:rPr>
          <w:noProof/>
        </w:rPr>
        <w:t>12</w:t>
      </w:r>
      <w:r w:rsidR="0068644F">
        <w:fldChar w:fldCharType="end"/>
      </w:r>
      <w:r>
        <w:t>, obtemos a seguinte equação:</w:t>
      </w:r>
    </w:p>
    <w:p w:rsidR="00F23C28"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23C28" w:rsidTr="00D14E0B">
        <w:tc>
          <w:tcPr>
            <w:tcW w:w="8222" w:type="dxa"/>
          </w:tcPr>
          <w:p w:rsidR="00F23C28" w:rsidRPr="003070CD" w:rsidRDefault="00F23C28" w:rsidP="00D14E0B">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14" w:name="_Ref48469051"/>
        <w:tc>
          <w:tcPr>
            <w:tcW w:w="839"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13</w:t>
            </w:r>
            <w:r>
              <w:fldChar w:fldCharType="end"/>
            </w:r>
            <w:bookmarkEnd w:id="114"/>
          </w:p>
          <w:p w:rsidR="00F23C28" w:rsidRDefault="00F23C28" w:rsidP="00D14E0B">
            <w:pPr>
              <w:jc w:val="right"/>
            </w:pPr>
          </w:p>
        </w:tc>
      </w:tr>
    </w:tbl>
    <w:p w:rsidR="00F23C28" w:rsidRDefault="00F23C28" w:rsidP="00F23C28">
      <w:pPr>
        <w:pStyle w:val="NormalcomRecuo"/>
      </w:pPr>
    </w:p>
    <w:p w:rsidR="00F23C28" w:rsidRDefault="00F23C28" w:rsidP="00F23C28">
      <w:pPr>
        <w:pStyle w:val="NormalcomRecuo"/>
      </w:pPr>
      <w:r>
        <w:t xml:space="preserve">A obtenção deste modelo é de suma importância para o desenvolvimento do MEC, pois com ele pode-se aplicar o Teorema da Divergência de Gauss </w:t>
      </w:r>
      <w:sdt>
        <w:sdtPr>
          <w:id w:val="795420027"/>
          <w:citation/>
        </w:sdtPr>
        <w:sdtContent>
          <w:r w:rsidR="0068644F">
            <w:fldChar w:fldCharType="begin"/>
          </w:r>
          <w:r>
            <w:instrText xml:space="preserve">CITATION Ste01 \l 1046 </w:instrText>
          </w:r>
          <w:r w:rsidR="0068644F">
            <w:fldChar w:fldCharType="separate"/>
          </w:r>
          <w:r w:rsidR="00495120">
            <w:rPr>
              <w:noProof/>
            </w:rPr>
            <w:t>(Stewart, 2001)</w:t>
          </w:r>
          <w:r w:rsidR="0068644F">
            <w:fldChar w:fldCharType="end"/>
          </w:r>
        </w:sdtContent>
      </w:sdt>
      <w:r>
        <w:t xml:space="preserve"> sobre a equação </w:t>
      </w:r>
      <w:r w:rsidR="0068644F">
        <w:fldChar w:fldCharType="begin"/>
      </w:r>
      <w:r>
        <w:instrText xml:space="preserve"> REF _Ref48469051 \h </w:instrText>
      </w:r>
      <w:r w:rsidR="0068644F">
        <w:fldChar w:fldCharType="separate"/>
      </w:r>
      <w:r w:rsidR="00495120">
        <w:rPr>
          <w:noProof/>
        </w:rPr>
        <w:t>2</w:t>
      </w:r>
      <w:r w:rsidR="00495120">
        <w:t>.</w:t>
      </w:r>
      <w:r w:rsidR="00495120">
        <w:rPr>
          <w:noProof/>
        </w:rPr>
        <w:t>13</w:t>
      </w:r>
      <w:r w:rsidR="0068644F">
        <w:fldChar w:fldCharType="end"/>
      </w:r>
      <w:r>
        <w:t xml:space="preserve"> para levá-la ao contorno </w:t>
      </w:r>
      <m:oMath>
        <m:r>
          <w:rPr>
            <w:rFonts w:ascii="Cambria Math" w:hAnsi="Cambria Math"/>
            <w:i/>
          </w:rPr>
          <w:sym w:font="Symbol" w:char="F047"/>
        </m:r>
      </m:oMath>
      <w:proofErr w:type="gramStart"/>
      <w:r>
        <w:t xml:space="preserve"> .</w:t>
      </w:r>
      <w:proofErr w:type="gramEnd"/>
      <w:r>
        <w:t xml:space="preserve"> O resultado deste é apresentado na equação abaixo:</w:t>
      </w:r>
    </w:p>
    <w:p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23C28" w:rsidTr="00D14E0B">
        <w:tc>
          <w:tcPr>
            <w:tcW w:w="8222" w:type="dxa"/>
          </w:tcPr>
          <w:p w:rsidR="00F23C28" w:rsidRPr="003070CD" w:rsidRDefault="0068644F" w:rsidP="00D14E0B">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w:commentRangeStart w:id="115"/>
                    <m:sSub>
                      <m:sSubPr>
                        <m:ctrlPr>
                          <w:rPr>
                            <w:rFonts w:ascii="Cambria Math" w:hAnsi="Cambria Math"/>
                            <w:i/>
                          </w:rPr>
                        </m:ctrlPr>
                      </m:sSubPr>
                      <m:e>
                        <m:r>
                          <w:rPr>
                            <w:rFonts w:ascii="Cambria Math" w:hAnsi="Cambria Math"/>
                          </w:rPr>
                          <m:t>u</m:t>
                        </m:r>
                      </m:e>
                      <m:sub>
                        <m:r>
                          <w:rPr>
                            <w:rFonts w:ascii="Cambria Math" w:hAnsi="Cambria Math"/>
                          </w:rPr>
                          <m:t>,ii</m:t>
                        </m:r>
                      </m:sub>
                    </m:sSub>
                    <w:commentRangeEnd w:id="115"/>
                    <m:r>
                      <m:rPr>
                        <m:sty m:val="p"/>
                      </m:rPr>
                      <w:rPr>
                        <w:rStyle w:val="Refdecomentrio"/>
                      </w:rPr>
                      <w:commentReference w:id="115"/>
                    </m:r>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16" w:name="_Ref48469113"/>
        <w:tc>
          <w:tcPr>
            <w:tcW w:w="839"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14</w:t>
            </w:r>
            <w:r>
              <w:fldChar w:fldCharType="end"/>
            </w:r>
            <w:bookmarkEnd w:id="116"/>
          </w:p>
          <w:p w:rsidR="00F23C28" w:rsidRDefault="00F23C28" w:rsidP="00D14E0B">
            <w:pPr>
              <w:jc w:val="right"/>
            </w:pPr>
          </w:p>
        </w:tc>
      </w:tr>
    </w:tbl>
    <w:p w:rsidR="00F23C28" w:rsidRDefault="00F23C28" w:rsidP="00F23C28">
      <w:pPr>
        <w:pStyle w:val="NormalcomRecuo"/>
      </w:pPr>
      <w:r>
        <w:t xml:space="preserve"> </w:t>
      </w:r>
    </w:p>
    <w:p w:rsidR="00F23C28" w:rsidRDefault="00F23C28" w:rsidP="00F23C28">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t xml:space="preserve">Para simplificar a equação </w:t>
      </w:r>
      <w:r w:rsidR="0068644F">
        <w:fldChar w:fldCharType="begin"/>
      </w:r>
      <w:r>
        <w:instrText xml:space="preserve"> REF _Ref48469113 \h </w:instrText>
      </w:r>
      <w:r w:rsidR="0068644F">
        <w:fldChar w:fldCharType="separate"/>
      </w:r>
      <w:r w:rsidR="00495120">
        <w:rPr>
          <w:noProof/>
        </w:rPr>
        <w:t>2</w:t>
      </w:r>
      <w:r w:rsidR="00495120">
        <w:t>.</w:t>
      </w:r>
      <w:r w:rsidR="00495120">
        <w:rPr>
          <w:noProof/>
        </w:rPr>
        <w:t>14</w:t>
      </w:r>
      <w:r w:rsidR="0068644F">
        <w:fldChar w:fldCharType="end"/>
      </w:r>
      <w:r>
        <w:t>, os valores abaixo são adotados:</w:t>
      </w:r>
    </w:p>
    <w:p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23C28" w:rsidTr="00D14E0B">
        <w:tc>
          <w:tcPr>
            <w:tcW w:w="8222" w:type="dxa"/>
          </w:tcPr>
          <w:p w:rsidR="00F23C28" w:rsidRPr="003070CD" w:rsidRDefault="0068644F" w:rsidP="00D14E0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rsidR="00F23C28" w:rsidRDefault="0068644F" w:rsidP="00D14E0B">
            <w:pPr>
              <w:pStyle w:val="Legenda"/>
              <w:keepNext/>
              <w:jc w:val="right"/>
            </w:pPr>
            <w:fldSimple w:instr=" STYLEREF 1 \s ">
              <w:r w:rsidR="00495120">
                <w:rPr>
                  <w:noProof/>
                </w:rPr>
                <w:t>2</w:t>
              </w:r>
            </w:fldSimple>
            <w:proofErr w:type="gramStart"/>
            <w:r w:rsidR="00F23C28">
              <w:t>.</w:t>
            </w:r>
            <w:proofErr w:type="gramEnd"/>
            <w:r>
              <w:fldChar w:fldCharType="begin"/>
            </w:r>
            <w:r w:rsidR="00067C59">
              <w:instrText xml:space="preserve"> SEQ Equação \* ARABIC \s 1 </w:instrText>
            </w:r>
            <w:r>
              <w:fldChar w:fldCharType="separate"/>
            </w:r>
            <w:r w:rsidR="00495120">
              <w:rPr>
                <w:noProof/>
              </w:rPr>
              <w:t>15</w:t>
            </w:r>
            <w:r>
              <w:fldChar w:fldCharType="end"/>
            </w:r>
          </w:p>
          <w:p w:rsidR="00F23C28" w:rsidRDefault="00F23C28" w:rsidP="00D14E0B">
            <w:pPr>
              <w:jc w:val="right"/>
            </w:pPr>
          </w:p>
        </w:tc>
      </w:tr>
      <w:tr w:rsidR="00F23C28" w:rsidTr="00D14E0B">
        <w:tc>
          <w:tcPr>
            <w:tcW w:w="8222" w:type="dxa"/>
          </w:tcPr>
          <w:p w:rsidR="00F23C28" w:rsidRDefault="00F23C28" w:rsidP="00D14E0B">
            <w:pPr>
              <w:rPr>
                <w:rFonts w:eastAsia="Times New Roman" w:cs="Times New Roman"/>
              </w:rPr>
            </w:pPr>
          </w:p>
        </w:tc>
        <w:tc>
          <w:tcPr>
            <w:tcW w:w="839" w:type="dxa"/>
            <w:vAlign w:val="center"/>
          </w:tcPr>
          <w:p w:rsidR="00F23C28" w:rsidRDefault="00F23C28" w:rsidP="00D14E0B">
            <w:pPr>
              <w:pStyle w:val="Legenda"/>
              <w:keepNext/>
              <w:jc w:val="right"/>
            </w:pPr>
          </w:p>
        </w:tc>
      </w:tr>
      <w:tr w:rsidR="00F23C28" w:rsidTr="00D14E0B">
        <w:tc>
          <w:tcPr>
            <w:tcW w:w="8222" w:type="dxa"/>
          </w:tcPr>
          <w:p w:rsidR="00F23C28" w:rsidRPr="003070CD" w:rsidRDefault="00F23C28" w:rsidP="00D14E0B">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117" w:name="_Ref48469155"/>
        <w:tc>
          <w:tcPr>
            <w:tcW w:w="839"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16</w:t>
            </w:r>
            <w:r>
              <w:fldChar w:fldCharType="end"/>
            </w:r>
            <w:bookmarkEnd w:id="117"/>
          </w:p>
          <w:p w:rsidR="00F23C28" w:rsidRDefault="00F23C28" w:rsidP="00D14E0B">
            <w:pPr>
              <w:jc w:val="right"/>
            </w:pPr>
          </w:p>
        </w:tc>
      </w:tr>
    </w:tbl>
    <w:p w:rsidR="00F23C28" w:rsidRDefault="00F23C28" w:rsidP="00F23C28">
      <w:pPr>
        <w:pStyle w:val="NormalcomRecuo"/>
        <w:rPr>
          <w:rFonts w:eastAsiaTheme="minorEastAsia"/>
        </w:rPr>
      </w:pPr>
      <w:r>
        <w:t xml:space="preserve">Assim, a partir da combinação da equação </w:t>
      </w:r>
      <w:r w:rsidR="0068644F">
        <w:fldChar w:fldCharType="begin"/>
      </w:r>
      <w:r>
        <w:instrText xml:space="preserve"> REF _Ref48469138 \h </w:instrText>
      </w:r>
      <w:r w:rsidR="0068644F">
        <w:fldChar w:fldCharType="separate"/>
      </w:r>
      <w:r w:rsidR="00495120">
        <w:rPr>
          <w:noProof/>
        </w:rPr>
        <w:t>2</w:t>
      </w:r>
      <w:r w:rsidR="00495120">
        <w:t>.</w:t>
      </w:r>
      <w:r w:rsidR="00495120">
        <w:rPr>
          <w:noProof/>
        </w:rPr>
        <w:t>9</w:t>
      </w:r>
      <w:r w:rsidR="0068644F">
        <w:fldChar w:fldCharType="end"/>
      </w:r>
      <w:r>
        <w:t xml:space="preserve"> e da equação </w:t>
      </w:r>
      <w:r w:rsidR="0068644F">
        <w:fldChar w:fldCharType="begin"/>
      </w:r>
      <w:r>
        <w:instrText xml:space="preserve"> REF _Ref48469155 \h </w:instrText>
      </w:r>
      <w:r w:rsidR="0068644F">
        <w:fldChar w:fldCharType="separate"/>
      </w:r>
      <w:r w:rsidR="00495120">
        <w:rPr>
          <w:noProof/>
        </w:rPr>
        <w:t>2</w:t>
      </w:r>
      <w:r w:rsidR="00495120">
        <w:t>.</w:t>
      </w:r>
      <w:r w:rsidR="00495120">
        <w:rPr>
          <w:noProof/>
        </w:rPr>
        <w:t>16</w:t>
      </w:r>
      <w:r w:rsidR="0068644F">
        <w:fldChar w:fldCharType="end"/>
      </w:r>
      <w:r>
        <w:t xml:space="preserve">, podemos definir </w:t>
      </w:r>
      <w:del w:id="118" w:author="Castrolara" w:date="2020-09-09T13:53:00Z">
        <w:r w:rsidDel="00BC39C2">
          <w:delText xml:space="preserve">sua </w:delText>
        </w:r>
      </w:del>
      <w:ins w:id="119" w:author="Castrolara" w:date="2020-09-09T13:53:00Z">
        <w:r w:rsidR="00BC39C2">
          <w:t xml:space="preserve">a </w:t>
        </w:r>
      </w:ins>
      <w:r>
        <w:t xml:space="preserve">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w:proofErr w:type="gramStart"/>
            <m:r>
              <m:rPr>
                <m:sty m:val="p"/>
              </m:rPr>
              <w:rPr>
                <w:rFonts w:ascii="Cambria Math" w:hAnsi="Cambria Math"/>
              </w:rPr>
              <m:t>;</m:t>
            </m:r>
            <w:proofErr w:type="gramEnd"/>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754170347"/>
          <w:citation/>
        </w:sdtPr>
        <w:sdtContent>
          <w:r w:rsidR="0068644F">
            <w:rPr>
              <w:rFonts w:eastAsiaTheme="minorEastAsia"/>
            </w:rPr>
            <w:fldChar w:fldCharType="begin"/>
          </w:r>
          <w:r>
            <w:rPr>
              <w:rFonts w:eastAsiaTheme="minorEastAsia"/>
            </w:rPr>
            <w:instrText xml:space="preserve">CITATION Bre78 \t  \l 1046 </w:instrText>
          </w:r>
          <w:r w:rsidR="0068644F">
            <w:rPr>
              <w:rFonts w:eastAsiaTheme="minorEastAsia"/>
            </w:rPr>
            <w:fldChar w:fldCharType="separate"/>
          </w:r>
          <w:r w:rsidR="00495120" w:rsidRPr="00495120">
            <w:rPr>
              <w:rFonts w:eastAsiaTheme="minorEastAsia"/>
              <w:noProof/>
            </w:rPr>
            <w:t>(Brebbia C. A., 1978)</w:t>
          </w:r>
          <w:r w:rsidR="0068644F">
            <w:rPr>
              <w:rFonts w:eastAsiaTheme="minorEastAsia"/>
            </w:rPr>
            <w:fldChar w:fldCharType="end"/>
          </w:r>
        </w:sdtContent>
      </w:sdt>
      <w:r>
        <w:rPr>
          <w:rFonts w:eastAsiaTheme="minorEastAsia"/>
        </w:rPr>
        <w:t>:</w:t>
      </w:r>
    </w:p>
    <w:p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F23C28" w:rsidTr="00D14E0B">
        <w:tc>
          <w:tcPr>
            <w:tcW w:w="4530" w:type="dxa"/>
          </w:tcPr>
          <w:p w:rsidR="00F23C28" w:rsidRPr="0089161E" w:rsidRDefault="0068644F"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rsidR="00F23C28" w:rsidRDefault="0068644F" w:rsidP="00D14E0B">
            <w:pPr>
              <w:pStyle w:val="Legenda"/>
              <w:keepNext/>
              <w:jc w:val="right"/>
            </w:pPr>
            <w:fldSimple w:instr=" STYLEREF 1 \s ">
              <w:r w:rsidR="00495120">
                <w:rPr>
                  <w:noProof/>
                </w:rPr>
                <w:t>2</w:t>
              </w:r>
            </w:fldSimple>
            <w:proofErr w:type="gramStart"/>
            <w:r w:rsidR="00F23C28">
              <w:t>.</w:t>
            </w:r>
            <w:proofErr w:type="gramEnd"/>
            <w:r>
              <w:fldChar w:fldCharType="begin"/>
            </w:r>
            <w:r w:rsidR="00067C59">
              <w:instrText xml:space="preserve"> SEQ Equação \* ARABIC \s 1 </w:instrText>
            </w:r>
            <w:r>
              <w:fldChar w:fldCharType="separate"/>
            </w:r>
            <w:r w:rsidR="00495120">
              <w:rPr>
                <w:noProof/>
              </w:rPr>
              <w:t>17</w:t>
            </w:r>
            <w:r>
              <w:fldChar w:fldCharType="end"/>
            </w:r>
          </w:p>
          <w:p w:rsidR="00F23C28" w:rsidRDefault="00F23C28" w:rsidP="00D14E0B">
            <w:pPr>
              <w:jc w:val="right"/>
            </w:pPr>
          </w:p>
        </w:tc>
      </w:tr>
    </w:tbl>
    <w:p w:rsidR="00BA6830" w:rsidRDefault="00BA6830" w:rsidP="00BA6830">
      <w:pPr>
        <w:pStyle w:val="NormalcomRecuo"/>
      </w:pPr>
    </w:p>
    <w:p w:rsidR="00F23C28" w:rsidRDefault="00BA6830" w:rsidP="00F23C28">
      <w:pPr>
        <w:pStyle w:val="NormalcomRecuo"/>
        <w:rPr>
          <w:rFonts w:eastAsiaTheme="minorEastAsia"/>
        </w:rPr>
      </w:pPr>
      <w:r>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sidR="0068644F">
        <w:rPr>
          <w:rFonts w:eastAsiaTheme="minorEastAsia"/>
        </w:rPr>
        <w:fldChar w:fldCharType="begin"/>
      </w:r>
      <w:r>
        <w:rPr>
          <w:rFonts w:eastAsiaTheme="minorEastAsia"/>
        </w:rPr>
        <w:instrText xml:space="preserve"> REF _Ref48469138 \h </w:instrText>
      </w:r>
      <w:r w:rsidR="0068644F">
        <w:rPr>
          <w:rFonts w:eastAsiaTheme="minorEastAsia"/>
        </w:rPr>
      </w:r>
      <w:r w:rsidR="0068644F">
        <w:rPr>
          <w:rFonts w:eastAsiaTheme="minorEastAsia"/>
        </w:rPr>
        <w:fldChar w:fldCharType="separate"/>
      </w:r>
      <w:r w:rsidR="00495120">
        <w:rPr>
          <w:noProof/>
        </w:rPr>
        <w:t>2</w:t>
      </w:r>
      <w:r w:rsidR="00495120">
        <w:t>.</w:t>
      </w:r>
      <w:r w:rsidR="00495120">
        <w:rPr>
          <w:noProof/>
        </w:rPr>
        <w:t>9</w:t>
      </w:r>
      <w:r w:rsidR="0068644F">
        <w:rPr>
          <w:rFonts w:eastAsiaTheme="minorEastAsia"/>
        </w:rPr>
        <w:fldChar w:fldCharType="end"/>
      </w:r>
      <w:r>
        <w:rPr>
          <w:rFonts w:eastAsiaTheme="minorEastAsia"/>
        </w:rPr>
        <w:t xml:space="preserve">. </w:t>
      </w:r>
      <w:r w:rsidR="00F23C28">
        <w:rPr>
          <w:rFonts w:eastAsiaTheme="minorEastAsia"/>
        </w:rPr>
        <w:t xml:space="preserve">Desta forma, podemos reescrever a equação </w:t>
      </w:r>
      <w:r w:rsidR="0068644F">
        <w:rPr>
          <w:rFonts w:eastAsiaTheme="minorEastAsia"/>
        </w:rPr>
        <w:fldChar w:fldCharType="begin"/>
      </w:r>
      <w:r w:rsidR="00F23C28">
        <w:rPr>
          <w:rFonts w:eastAsiaTheme="minorEastAsia"/>
        </w:rPr>
        <w:instrText xml:space="preserve"> REF _Ref48468967 \h </w:instrText>
      </w:r>
      <w:r w:rsidR="0068644F">
        <w:rPr>
          <w:rFonts w:eastAsiaTheme="minorEastAsia"/>
        </w:rPr>
      </w:r>
      <w:r w:rsidR="0068644F">
        <w:rPr>
          <w:rFonts w:eastAsiaTheme="minorEastAsia"/>
        </w:rPr>
        <w:fldChar w:fldCharType="separate"/>
      </w:r>
      <w:r w:rsidR="00495120">
        <w:rPr>
          <w:noProof/>
        </w:rPr>
        <w:t>2</w:t>
      </w:r>
      <w:r w:rsidR="00495120">
        <w:t>.</w:t>
      </w:r>
      <w:r w:rsidR="00495120">
        <w:rPr>
          <w:noProof/>
        </w:rPr>
        <w:t>11</w:t>
      </w:r>
      <w:r w:rsidR="0068644F">
        <w:rPr>
          <w:rFonts w:eastAsiaTheme="minorEastAsia"/>
        </w:rPr>
        <w:fldChar w:fldCharType="end"/>
      </w:r>
      <w:r w:rsidR="00F23C28">
        <w:rPr>
          <w:rFonts w:eastAsiaTheme="minorEastAsia"/>
        </w:rPr>
        <w:t xml:space="preserve"> da seguinte forma:</w:t>
      </w:r>
    </w:p>
    <w:p w:rsidR="00F23C28"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23C28" w:rsidTr="00D14E0B">
        <w:tc>
          <w:tcPr>
            <w:tcW w:w="8222" w:type="dxa"/>
          </w:tcPr>
          <w:p w:rsidR="00F23C28" w:rsidRPr="003070CD" w:rsidRDefault="0068644F"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w:commentRangeStart w:id="120"/>
                <m:r>
                  <w:rPr>
                    <w:rFonts w:ascii="Cambria Math" w:hAnsi="Cambria Math"/>
                  </w:rPr>
                  <m:t xml:space="preserve">- </m:t>
                </m:r>
                <w:commentRangeEnd w:id="120"/>
                <m:r>
                  <m:rPr>
                    <m:sty m:val="p"/>
                  </m:rPr>
                  <w:rPr>
                    <w:rStyle w:val="Refdecomentrio"/>
                  </w:rPr>
                  <w:commentReference w:id="120"/>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121" w:name="_Ref48470935"/>
        <w:tc>
          <w:tcPr>
            <w:tcW w:w="839"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18</w:t>
            </w:r>
            <w:r>
              <w:fldChar w:fldCharType="end"/>
            </w:r>
            <w:bookmarkEnd w:id="121"/>
          </w:p>
          <w:p w:rsidR="00F23C28" w:rsidRDefault="00F23C28" w:rsidP="00D14E0B">
            <w:pPr>
              <w:jc w:val="right"/>
            </w:pPr>
          </w:p>
        </w:tc>
      </w:tr>
    </w:tbl>
    <w:p w:rsidR="00F23C28" w:rsidRDefault="00F23C28" w:rsidP="00F23C28">
      <w:pPr>
        <w:pStyle w:val="NormalcomRecuo"/>
      </w:pPr>
    </w:p>
    <w:p w:rsidR="00F23C28" w:rsidRDefault="00F23C28" w:rsidP="00F23C28">
      <w:pPr>
        <w:pStyle w:val="NormalcomRecuo"/>
        <w:rPr>
          <w:rFonts w:eastAsiaTheme="minorEastAsia"/>
        </w:rPr>
      </w:pPr>
      <w:r>
        <w:t xml:space="preserve">Analisando a </w:t>
      </w:r>
      <w:r>
        <w:rPr>
          <w:rFonts w:eastAsiaTheme="minorEastAsia"/>
        </w:rPr>
        <w:t xml:space="preserve">equação </w:t>
      </w:r>
      <w:r w:rsidR="0068644F">
        <w:rPr>
          <w:rFonts w:eastAsiaTheme="minorEastAsia"/>
        </w:rPr>
        <w:fldChar w:fldCharType="begin"/>
      </w:r>
      <w:r w:rsidR="00E64C2D">
        <w:rPr>
          <w:rFonts w:eastAsiaTheme="minorEastAsia"/>
        </w:rPr>
        <w:instrText xml:space="preserve"> REF _Ref48470935 \h </w:instrText>
      </w:r>
      <w:r w:rsidR="0068644F">
        <w:rPr>
          <w:rFonts w:eastAsiaTheme="minorEastAsia"/>
        </w:rPr>
      </w:r>
      <w:r w:rsidR="0068644F">
        <w:rPr>
          <w:rFonts w:eastAsiaTheme="minorEastAsia"/>
        </w:rPr>
        <w:fldChar w:fldCharType="separate"/>
      </w:r>
      <w:r w:rsidR="00495120">
        <w:rPr>
          <w:noProof/>
        </w:rPr>
        <w:t>2</w:t>
      </w:r>
      <w:r w:rsidR="00495120">
        <w:t>.</w:t>
      </w:r>
      <w:r w:rsidR="00495120">
        <w:rPr>
          <w:noProof/>
        </w:rPr>
        <w:t>18</w:t>
      </w:r>
      <w:r w:rsidR="0068644F">
        <w:rPr>
          <w:rFonts w:eastAsiaTheme="minorEastAsia"/>
        </w:rPr>
        <w:fldChar w:fldCharType="end"/>
      </w:r>
      <w:r w:rsidR="00E64C2D">
        <w:rPr>
          <w:rFonts w:eastAsiaTheme="minorEastAsia"/>
        </w:rPr>
        <w:t>,</w:t>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xml:space="preserve">, ainda representando uma integral de domínio. Assim, </w:t>
      </w:r>
      <w:r w:rsidR="00BA6830">
        <w:rPr>
          <w:rFonts w:eastAsiaTheme="minorEastAsia"/>
        </w:rPr>
        <w:t>para tratar este termo, é necessário relacionar este termo com a função</w:t>
      </w:r>
      <w:r>
        <w:rPr>
          <w:rFonts w:eastAsiaTheme="minorEastAsia"/>
        </w:rPr>
        <w:t xml:space="preserve"> Delta de Dirac</w:t>
      </w:r>
      <w:r w:rsidR="00BA6830">
        <w:rPr>
          <w:rFonts w:eastAsiaTheme="minorEastAsia"/>
        </w:rPr>
        <w:t xml:space="preserve"> demonstrada </w:t>
      </w:r>
      <w:del w:id="122" w:author="Castrolara" w:date="2020-09-09T13:58:00Z">
        <w:r w:rsidR="00BA6830" w:rsidDel="007D715B">
          <w:rPr>
            <w:rFonts w:eastAsiaTheme="minorEastAsia"/>
          </w:rPr>
          <w:delText xml:space="preserve">em </w:delText>
        </w:r>
      </w:del>
      <w:ins w:id="123" w:author="Castrolara" w:date="2020-09-09T13:58:00Z">
        <w:r w:rsidR="007D715B">
          <w:rPr>
            <w:rFonts w:eastAsiaTheme="minorEastAsia"/>
          </w:rPr>
          <w:t xml:space="preserve">na Eq. </w:t>
        </w:r>
      </w:ins>
      <w:r w:rsidR="0068644F">
        <w:rPr>
          <w:rFonts w:eastAsiaTheme="minorEastAsia"/>
        </w:rPr>
        <w:fldChar w:fldCharType="begin"/>
      </w:r>
      <w:r w:rsidR="00BA6830">
        <w:rPr>
          <w:rFonts w:eastAsiaTheme="minorEastAsia"/>
        </w:rPr>
        <w:instrText xml:space="preserve"> REF _Ref48470377 \h </w:instrText>
      </w:r>
      <w:r w:rsidR="0068644F">
        <w:rPr>
          <w:rFonts w:eastAsiaTheme="minorEastAsia"/>
        </w:rPr>
      </w:r>
      <w:r w:rsidR="0068644F">
        <w:rPr>
          <w:rFonts w:eastAsiaTheme="minorEastAsia"/>
        </w:rPr>
        <w:fldChar w:fldCharType="separate"/>
      </w:r>
      <w:r w:rsidR="00495120">
        <w:rPr>
          <w:noProof/>
        </w:rPr>
        <w:t>2</w:t>
      </w:r>
      <w:r w:rsidR="00495120">
        <w:t>.</w:t>
      </w:r>
      <w:r w:rsidR="00495120">
        <w:rPr>
          <w:noProof/>
        </w:rPr>
        <w:t>19</w:t>
      </w:r>
      <w:r w:rsidR="0068644F">
        <w:rPr>
          <w:rFonts w:eastAsiaTheme="minorEastAsia"/>
        </w:rPr>
        <w:fldChar w:fldCharType="end"/>
      </w:r>
      <w:r>
        <w:rPr>
          <w:rFonts w:eastAsiaTheme="minorEastAsia"/>
        </w:rPr>
        <w:t>,</w:t>
      </w:r>
      <w:r w:rsidR="00BA6830">
        <w:rPr>
          <w:rFonts w:eastAsiaTheme="minorEastAsia"/>
        </w:rPr>
        <w:t xml:space="preserve"> e </w:t>
      </w:r>
      <w:r w:rsidR="00BA6830">
        <w:t xml:space="preserve">utilizar as propriedades dessa função como apresentado </w:t>
      </w:r>
      <w:del w:id="124" w:author="Castrolara" w:date="2020-09-09T13:58:00Z">
        <w:r w:rsidR="00BA6830" w:rsidDel="007D715B">
          <w:delText xml:space="preserve">em </w:delText>
        </w:r>
      </w:del>
      <w:ins w:id="125" w:author="Castrolara" w:date="2020-09-09T13:58:00Z">
        <w:r w:rsidR="007D715B">
          <w:t xml:space="preserve">na Eq. </w:t>
        </w:r>
      </w:ins>
      <w:r w:rsidR="0068644F">
        <w:fldChar w:fldCharType="begin"/>
      </w:r>
      <w:r w:rsidR="00BA6830">
        <w:instrText xml:space="preserve"> REF _Ref48470555 \h </w:instrText>
      </w:r>
      <w:r w:rsidR="0068644F">
        <w:fldChar w:fldCharType="separate"/>
      </w:r>
      <w:r w:rsidR="00495120">
        <w:rPr>
          <w:noProof/>
        </w:rPr>
        <w:t>2</w:t>
      </w:r>
      <w:r w:rsidR="00495120">
        <w:t>.</w:t>
      </w:r>
      <w:r w:rsidR="00495120">
        <w:rPr>
          <w:noProof/>
        </w:rPr>
        <w:t>20</w:t>
      </w:r>
      <w:r w:rsidR="0068644F">
        <w:fldChar w:fldCharType="end"/>
      </w:r>
      <w:r w:rsidR="00BA6830">
        <w:t xml:space="preserve"> </w:t>
      </w:r>
      <w:commentRangeStart w:id="126"/>
      <w:sdt>
        <w:sdtPr>
          <w:id w:val="1141316253"/>
          <w:citation/>
        </w:sdtPr>
        <w:sdtContent>
          <w:r w:rsidR="0068644F">
            <w:fldChar w:fldCharType="begin"/>
          </w:r>
          <w:r w:rsidR="00BA6830">
            <w:instrText xml:space="preserve"> CITATION Cou74 \l 1046 </w:instrText>
          </w:r>
          <w:r w:rsidR="0068644F">
            <w:fldChar w:fldCharType="separate"/>
          </w:r>
          <w:r w:rsidR="00495120">
            <w:rPr>
              <w:noProof/>
            </w:rPr>
            <w:t>(Courant &amp; John, Introduction to Calculus &amp; Analysis., 1974)</w:t>
          </w:r>
          <w:r w:rsidR="0068644F">
            <w:fldChar w:fldCharType="end"/>
          </w:r>
        </w:sdtContent>
      </w:sdt>
      <w:proofErr w:type="gramStart"/>
      <w:r>
        <w:rPr>
          <w:rFonts w:eastAsiaTheme="minorEastAsia"/>
        </w:rPr>
        <w:t>:</w:t>
      </w:r>
      <w:commentRangeEnd w:id="126"/>
      <w:proofErr w:type="gramEnd"/>
      <w:r w:rsidR="007D715B">
        <w:rPr>
          <w:rStyle w:val="Refdecomentrio"/>
        </w:rPr>
        <w:commentReference w:id="126"/>
      </w:r>
    </w:p>
    <w:p w:rsidR="00BA6830" w:rsidRPr="00721AEA"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BA6830" w:rsidTr="00D14E0B">
        <w:tc>
          <w:tcPr>
            <w:tcW w:w="4530" w:type="dxa"/>
          </w:tcPr>
          <w:p w:rsidR="00BA6830" w:rsidRPr="003070CD" w:rsidRDefault="0068644F" w:rsidP="00D14E0B">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127" w:name="_Ref48470377"/>
        <w:tc>
          <w:tcPr>
            <w:tcW w:w="4531" w:type="dxa"/>
            <w:vAlign w:val="center"/>
          </w:tcPr>
          <w:p w:rsidR="00BA6830" w:rsidRDefault="0068644F" w:rsidP="00D14E0B">
            <w:pPr>
              <w:pStyle w:val="Legenda"/>
              <w:keepNext/>
              <w:jc w:val="right"/>
            </w:pPr>
            <w:r>
              <w:fldChar w:fldCharType="begin"/>
            </w:r>
            <w:r w:rsidR="00BA6830">
              <w:instrText xml:space="preserve"> STYLEREF 1 \s </w:instrText>
            </w:r>
            <w:r>
              <w:fldChar w:fldCharType="separate"/>
            </w:r>
            <w:r w:rsidR="00495120">
              <w:rPr>
                <w:noProof/>
              </w:rPr>
              <w:t>2</w:t>
            </w:r>
            <w:r>
              <w:fldChar w:fldCharType="end"/>
            </w:r>
            <w:proofErr w:type="gramStart"/>
            <w:r w:rsidR="00BA6830">
              <w:t>.</w:t>
            </w:r>
            <w:proofErr w:type="gramEnd"/>
            <w:r>
              <w:fldChar w:fldCharType="begin"/>
            </w:r>
            <w:r w:rsidR="00067C59">
              <w:instrText xml:space="preserve"> SEQ Equação \* ARABIC \s 1 </w:instrText>
            </w:r>
            <w:r>
              <w:fldChar w:fldCharType="separate"/>
            </w:r>
            <w:r w:rsidR="00495120">
              <w:rPr>
                <w:noProof/>
              </w:rPr>
              <w:t>19</w:t>
            </w:r>
            <w:r>
              <w:fldChar w:fldCharType="end"/>
            </w:r>
            <w:bookmarkEnd w:id="127"/>
          </w:p>
          <w:p w:rsidR="00BA6830" w:rsidRDefault="00BA6830" w:rsidP="00D14E0B">
            <w:pPr>
              <w:jc w:val="right"/>
            </w:pPr>
          </w:p>
        </w:tc>
      </w:tr>
    </w:tbl>
    <w:p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23C28" w:rsidTr="00D14E0B">
        <w:tc>
          <w:tcPr>
            <w:tcW w:w="8222" w:type="dxa"/>
          </w:tcPr>
          <w:p w:rsidR="00F23C28" w:rsidRPr="003070CD" w:rsidRDefault="0068644F"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128" w:name="_Ref48470555"/>
        <w:tc>
          <w:tcPr>
            <w:tcW w:w="839"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rPr>
                <w:noProof/>
              </w:rP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20</w:t>
            </w:r>
            <w:r>
              <w:fldChar w:fldCharType="end"/>
            </w:r>
            <w:bookmarkEnd w:id="128"/>
          </w:p>
          <w:p w:rsidR="00F23C28" w:rsidRDefault="00F23C28" w:rsidP="00D14E0B">
            <w:pPr>
              <w:jc w:val="right"/>
            </w:pPr>
          </w:p>
        </w:tc>
      </w:tr>
    </w:tbl>
    <w:p w:rsidR="00F23C28" w:rsidRDefault="00F23C28" w:rsidP="00F23C28">
      <w:pPr>
        <w:pStyle w:val="NormalcomRecuo"/>
        <w:ind w:firstLine="0"/>
      </w:pPr>
    </w:p>
    <w:p w:rsidR="00F23C28" w:rsidRDefault="00F23C28" w:rsidP="00F23C28">
      <w:pPr>
        <w:pStyle w:val="NormalcomRecuo"/>
        <w:rPr>
          <w:rFonts w:eastAsiaTheme="minorEastAsia"/>
        </w:rPr>
      </w:pPr>
      <w:r>
        <w:lastRenderedPageBreak/>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seu valor pode variar. Assim, considerando que este ponto pode estar posicionado dentro ou fora do domínio, ou em seu </w:t>
      </w:r>
      <w:proofErr w:type="gramStart"/>
      <w:r>
        <w:rPr>
          <w:rFonts w:eastAsiaTheme="minorEastAsia"/>
        </w:rPr>
        <w:t>contorno,</w:t>
      </w:r>
      <w:proofErr w:type="gramEnd"/>
      <w:del w:id="129" w:author="Castrolara" w:date="2020-09-09T14:01:00Z">
        <w:r w:rsidDel="00FA5B17">
          <w:rPr>
            <w:rFonts w:eastAsiaTheme="minorEastAsia"/>
          </w:rPr>
          <w:delText xml:space="preserve"> </w:delText>
        </w:r>
      </w:del>
      <w:customXmlDelRangeStart w:id="130" w:author="Castrolara" w:date="2020-09-09T14:01:00Z"/>
      <w:sdt>
        <w:sdtPr>
          <w:rPr>
            <w:rFonts w:eastAsiaTheme="minorEastAsia"/>
          </w:rPr>
          <w:id w:val="-607424279"/>
          <w:citation/>
        </w:sdtPr>
        <w:sdtContent>
          <w:customXmlDelRangeEnd w:id="130"/>
          <w:del w:id="131" w:author="Castrolara" w:date="2020-09-09T14:01:00Z">
            <w:r w:rsidR="0068644F" w:rsidDel="00FA5B17">
              <w:rPr>
                <w:rFonts w:eastAsiaTheme="minorEastAsia"/>
              </w:rPr>
              <w:fldChar w:fldCharType="begin"/>
            </w:r>
            <w:r w:rsidDel="00FA5B17">
              <w:rPr>
                <w:rFonts w:eastAsiaTheme="minorEastAsia"/>
              </w:rPr>
              <w:delInstrText xml:space="preserve">CITATION Bre78 \t  \l 1046 </w:delInstrText>
            </w:r>
            <w:r w:rsidR="0068644F" w:rsidDel="00FA5B17">
              <w:rPr>
                <w:rFonts w:eastAsiaTheme="minorEastAsia"/>
              </w:rPr>
              <w:fldChar w:fldCharType="separate"/>
            </w:r>
            <w:r w:rsidR="00495120" w:rsidRPr="00495120" w:rsidDel="00FA5B17">
              <w:rPr>
                <w:rFonts w:eastAsiaTheme="minorEastAsia"/>
                <w:noProof/>
              </w:rPr>
              <w:delText>(Brebbia C. A., 1978)</w:delText>
            </w:r>
            <w:r w:rsidR="0068644F" w:rsidDel="00FA5B17">
              <w:rPr>
                <w:rFonts w:eastAsiaTheme="minorEastAsia"/>
              </w:rPr>
              <w:fldChar w:fldCharType="end"/>
            </w:r>
          </w:del>
          <w:customXmlDelRangeStart w:id="132" w:author="Castrolara" w:date="2020-09-09T14:01:00Z"/>
        </w:sdtContent>
      </w:sdt>
      <w:customXmlDelRangeEnd w:id="132"/>
      <w:ins w:id="133" w:author="Castrolara" w:date="2020-09-09T14:01:00Z">
        <w:r w:rsidR="00FA5B17">
          <w:rPr>
            <w:rFonts w:eastAsiaTheme="minorEastAsia"/>
          </w:rPr>
          <w:t xml:space="preserve"> </w:t>
        </w:r>
        <w:proofErr w:type="spellStart"/>
        <w:r w:rsidR="00FA5B17">
          <w:rPr>
            <w:rFonts w:eastAsiaTheme="minorEastAsia"/>
          </w:rPr>
          <w:t>Brebbia</w:t>
        </w:r>
        <w:proofErr w:type="spellEnd"/>
        <w:r w:rsidR="00FA5B17">
          <w:rPr>
            <w:rFonts w:eastAsiaTheme="minorEastAsia"/>
          </w:rPr>
          <w:t xml:space="preserve"> (1978)</w:t>
        </w:r>
      </w:ins>
      <w:r>
        <w:rPr>
          <w:rFonts w:eastAsiaTheme="minorEastAsia"/>
        </w:rPr>
        <w:t xml:space="preserve"> propõe os seguintes valores para tal:</w:t>
      </w:r>
    </w:p>
    <w:p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23C28" w:rsidTr="00D14E0B">
        <w:tc>
          <w:tcPr>
            <w:tcW w:w="8222" w:type="dxa"/>
          </w:tcPr>
          <w:p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rsidR="00F23C28" w:rsidRDefault="0068644F" w:rsidP="00D14E0B">
            <w:pPr>
              <w:pStyle w:val="Legenda"/>
              <w:keepNext/>
              <w:jc w:val="right"/>
            </w:pPr>
            <w:fldSimple w:instr=" STYLEREF 1 \s ">
              <w:r w:rsidR="00495120">
                <w:rPr>
                  <w:noProof/>
                </w:rPr>
                <w:t>2</w:t>
              </w:r>
            </w:fldSimple>
            <w:proofErr w:type="gramStart"/>
            <w:r w:rsidR="00F23C28">
              <w:t>.</w:t>
            </w:r>
            <w:proofErr w:type="gramEnd"/>
            <w:r>
              <w:fldChar w:fldCharType="begin"/>
            </w:r>
            <w:r w:rsidR="00067C59">
              <w:instrText xml:space="preserve"> SEQ Equação \* ARABIC \s 1 </w:instrText>
            </w:r>
            <w:r>
              <w:fldChar w:fldCharType="separate"/>
            </w:r>
            <w:r w:rsidR="00495120">
              <w:rPr>
                <w:noProof/>
              </w:rPr>
              <w:t>21</w:t>
            </w:r>
            <w:r>
              <w:fldChar w:fldCharType="end"/>
            </w:r>
          </w:p>
          <w:p w:rsidR="00F23C28" w:rsidRDefault="00F23C28" w:rsidP="00D14E0B">
            <w:pPr>
              <w:jc w:val="right"/>
            </w:pPr>
          </w:p>
        </w:tc>
      </w:tr>
      <w:tr w:rsidR="00F23C28" w:rsidTr="00D14E0B">
        <w:tc>
          <w:tcPr>
            <w:tcW w:w="8222" w:type="dxa"/>
          </w:tcPr>
          <w:p w:rsidR="00F23C28" w:rsidRDefault="00F23C28" w:rsidP="00D14E0B">
            <w:pPr>
              <w:rPr>
                <w:rFonts w:eastAsia="Times New Roman" w:cs="Times New Roman"/>
              </w:rPr>
            </w:pPr>
          </w:p>
        </w:tc>
        <w:tc>
          <w:tcPr>
            <w:tcW w:w="839" w:type="dxa"/>
            <w:vAlign w:val="center"/>
          </w:tcPr>
          <w:p w:rsidR="00F23C28" w:rsidRDefault="00F23C28" w:rsidP="00D14E0B">
            <w:pPr>
              <w:pStyle w:val="Legenda"/>
              <w:keepNext/>
              <w:jc w:val="right"/>
            </w:pPr>
          </w:p>
        </w:tc>
      </w:tr>
      <w:tr w:rsidR="00F23C28" w:rsidTr="00D14E0B">
        <w:tc>
          <w:tcPr>
            <w:tcW w:w="8222" w:type="dxa"/>
          </w:tcPr>
          <w:p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rsidR="00F23C28" w:rsidRDefault="0068644F" w:rsidP="00D14E0B">
            <w:pPr>
              <w:pStyle w:val="Legenda"/>
              <w:keepNext/>
              <w:jc w:val="right"/>
            </w:pPr>
            <w:fldSimple w:instr=" STYLEREF 1 \s ">
              <w:r w:rsidR="00495120">
                <w:rPr>
                  <w:noProof/>
                </w:rPr>
                <w:t>2</w:t>
              </w:r>
            </w:fldSimple>
            <w:proofErr w:type="gramStart"/>
            <w:r w:rsidR="00F23C28">
              <w:t>.</w:t>
            </w:r>
            <w:proofErr w:type="gramEnd"/>
            <w:r>
              <w:fldChar w:fldCharType="begin"/>
            </w:r>
            <w:r w:rsidR="00067C59">
              <w:instrText xml:space="preserve"> SEQ Equação \* ARABIC \s 1 </w:instrText>
            </w:r>
            <w:r>
              <w:fldChar w:fldCharType="separate"/>
            </w:r>
            <w:r w:rsidR="00495120">
              <w:rPr>
                <w:noProof/>
              </w:rPr>
              <w:t>22</w:t>
            </w:r>
            <w:r>
              <w:fldChar w:fldCharType="end"/>
            </w:r>
          </w:p>
          <w:p w:rsidR="00F23C28" w:rsidRDefault="00F23C28" w:rsidP="00D14E0B">
            <w:pPr>
              <w:jc w:val="right"/>
            </w:pPr>
          </w:p>
        </w:tc>
      </w:tr>
      <w:tr w:rsidR="00F23C28" w:rsidTr="00D14E0B">
        <w:tc>
          <w:tcPr>
            <w:tcW w:w="8222" w:type="dxa"/>
          </w:tcPr>
          <w:p w:rsidR="00F23C28" w:rsidRDefault="00F23C28" w:rsidP="00D14E0B">
            <w:pPr>
              <w:rPr>
                <w:rFonts w:eastAsia="Times New Roman" w:cs="Times New Roman"/>
              </w:rPr>
            </w:pPr>
          </w:p>
        </w:tc>
        <w:tc>
          <w:tcPr>
            <w:tcW w:w="839" w:type="dxa"/>
            <w:vAlign w:val="center"/>
          </w:tcPr>
          <w:p w:rsidR="00F23C28" w:rsidRDefault="00F23C28" w:rsidP="00D14E0B">
            <w:pPr>
              <w:pStyle w:val="Legenda"/>
              <w:keepNext/>
              <w:jc w:val="right"/>
            </w:pPr>
          </w:p>
        </w:tc>
      </w:tr>
      <w:tr w:rsidR="00F23C28" w:rsidTr="00D14E0B">
        <w:tc>
          <w:tcPr>
            <w:tcW w:w="8222" w:type="dxa"/>
          </w:tcPr>
          <w:p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rsidR="00F23C28" w:rsidRDefault="0068644F" w:rsidP="00D14E0B">
            <w:pPr>
              <w:pStyle w:val="Legenda"/>
              <w:keepNext/>
              <w:jc w:val="right"/>
            </w:pPr>
            <w:fldSimple w:instr=" STYLEREF 1 \s ">
              <w:r w:rsidR="00495120">
                <w:rPr>
                  <w:noProof/>
                </w:rPr>
                <w:t>2</w:t>
              </w:r>
            </w:fldSimple>
            <w:proofErr w:type="gramStart"/>
            <w:r w:rsidR="00F23C28">
              <w:t>.</w:t>
            </w:r>
            <w:proofErr w:type="gramEnd"/>
            <w:r>
              <w:fldChar w:fldCharType="begin"/>
            </w:r>
            <w:r w:rsidR="00067C59">
              <w:instrText xml:space="preserve"> SEQ Equação \* ARABIC \s 1 </w:instrText>
            </w:r>
            <w:r>
              <w:fldChar w:fldCharType="separate"/>
            </w:r>
            <w:r w:rsidR="00495120">
              <w:rPr>
                <w:noProof/>
              </w:rPr>
              <w:t>23</w:t>
            </w:r>
            <w:r>
              <w:fldChar w:fldCharType="end"/>
            </w:r>
          </w:p>
          <w:p w:rsidR="00F23C28" w:rsidRDefault="00F23C28" w:rsidP="00D14E0B">
            <w:pPr>
              <w:jc w:val="right"/>
            </w:pPr>
          </w:p>
        </w:tc>
      </w:tr>
    </w:tbl>
    <w:p w:rsidR="00F23C28" w:rsidRDefault="00F23C28" w:rsidP="00F23C28">
      <w:pPr>
        <w:pStyle w:val="NormalcomRecuo"/>
      </w:pPr>
    </w:p>
    <w:p w:rsidR="00F23C28" w:rsidRDefault="00F23C28" w:rsidP="00F23C28">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23C28" w:rsidTr="00D14E0B">
        <w:tc>
          <w:tcPr>
            <w:tcW w:w="8222" w:type="dxa"/>
          </w:tcPr>
          <w:p w:rsidR="00F23C28" w:rsidRDefault="00F23C28" w:rsidP="00D14E0B">
            <w:pPr>
              <w:rPr>
                <w:rFonts w:eastAsia="Times New Roman" w:cs="Times New Roman"/>
              </w:rPr>
            </w:pPr>
          </w:p>
        </w:tc>
        <w:tc>
          <w:tcPr>
            <w:tcW w:w="839" w:type="dxa"/>
            <w:vAlign w:val="center"/>
          </w:tcPr>
          <w:p w:rsidR="00F23C28" w:rsidRDefault="00F23C28" w:rsidP="00D14E0B">
            <w:pPr>
              <w:pStyle w:val="Legenda"/>
              <w:keepNext/>
              <w:jc w:val="right"/>
            </w:pPr>
          </w:p>
        </w:tc>
      </w:tr>
      <w:tr w:rsidR="00F23C28" w:rsidTr="00D14E0B">
        <w:tc>
          <w:tcPr>
            <w:tcW w:w="8222" w:type="dxa"/>
          </w:tcPr>
          <w:p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134" w:name="_Ref48470915"/>
        <w:tc>
          <w:tcPr>
            <w:tcW w:w="839" w:type="dxa"/>
            <w:vAlign w:val="center"/>
          </w:tcPr>
          <w:p w:rsidR="00F23C28" w:rsidRDefault="0068644F" w:rsidP="00D14E0B">
            <w:pPr>
              <w:pStyle w:val="Legenda"/>
              <w:keepNext/>
              <w:jc w:val="right"/>
            </w:pPr>
            <w:r>
              <w:fldChar w:fldCharType="begin"/>
            </w:r>
            <w:r w:rsidR="00F23C28">
              <w:instrText xml:space="preserve"> STYLEREF 1 \s </w:instrText>
            </w:r>
            <w:r>
              <w:fldChar w:fldCharType="separate"/>
            </w:r>
            <w:r w:rsidR="00495120">
              <w:rPr>
                <w:noProof/>
              </w:rPr>
              <w:t>2</w:t>
            </w:r>
            <w:r>
              <w:rPr>
                <w:noProof/>
              </w:rPr>
              <w:fldChar w:fldCharType="end"/>
            </w:r>
            <w:proofErr w:type="gramStart"/>
            <w:r w:rsidR="00F23C28">
              <w:t>.</w:t>
            </w:r>
            <w:proofErr w:type="gramEnd"/>
            <w:r>
              <w:fldChar w:fldCharType="begin"/>
            </w:r>
            <w:r w:rsidR="00067C59">
              <w:instrText xml:space="preserve"> SEQ Equação \* ARABIC \s 1 </w:instrText>
            </w:r>
            <w:r>
              <w:fldChar w:fldCharType="separate"/>
            </w:r>
            <w:r w:rsidR="00495120">
              <w:rPr>
                <w:noProof/>
              </w:rPr>
              <w:t>24</w:t>
            </w:r>
            <w:r>
              <w:fldChar w:fldCharType="end"/>
            </w:r>
            <w:bookmarkEnd w:id="134"/>
          </w:p>
          <w:p w:rsidR="00F23C28" w:rsidRDefault="00F23C28" w:rsidP="00D14E0B">
            <w:pPr>
              <w:jc w:val="right"/>
            </w:pPr>
          </w:p>
        </w:tc>
      </w:tr>
    </w:tbl>
    <w:p w:rsidR="00F23C28" w:rsidRDefault="00F23C28" w:rsidP="00F23C28">
      <w:pPr>
        <w:pStyle w:val="NormalcomRecuo"/>
      </w:pPr>
    </w:p>
    <w:p w:rsidR="00701A54" w:rsidRDefault="00F23C28" w:rsidP="00701A54">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r w:rsidR="00701A54">
        <w:rPr>
          <w:rFonts w:eastAsiaTheme="minorEastAsia"/>
        </w:rPr>
        <w:t xml:space="preserve"> Assim, considerando </w:t>
      </w:r>
      <w:del w:id="135" w:author="Castrolara" w:date="2020-09-09T14:13:00Z">
        <w:r w:rsidR="0068644F" w:rsidDel="00584E6C">
          <w:rPr>
            <w:rFonts w:eastAsiaTheme="minorEastAsia"/>
          </w:rPr>
          <w:fldChar w:fldCharType="begin"/>
        </w:r>
        <w:r w:rsidR="00701A54" w:rsidDel="00584E6C">
          <w:rPr>
            <w:rFonts w:eastAsiaTheme="minorEastAsia"/>
          </w:rPr>
          <w:delInstrText xml:space="preserve"> REF _Ref48470915 \h </w:delInstrText>
        </w:r>
        <w:r w:rsidR="0068644F" w:rsidDel="00584E6C">
          <w:rPr>
            <w:rFonts w:eastAsiaTheme="minorEastAsia"/>
          </w:rPr>
        </w:r>
        <w:r w:rsidR="0068644F" w:rsidDel="00584E6C">
          <w:rPr>
            <w:rFonts w:eastAsiaTheme="minorEastAsia"/>
          </w:rPr>
          <w:fldChar w:fldCharType="separate"/>
        </w:r>
        <w:r w:rsidR="00495120" w:rsidDel="00584E6C">
          <w:rPr>
            <w:noProof/>
          </w:rPr>
          <w:delText>2</w:delText>
        </w:r>
        <w:r w:rsidR="00495120" w:rsidDel="00584E6C">
          <w:delText>.</w:delText>
        </w:r>
        <w:r w:rsidR="00495120" w:rsidDel="00584E6C">
          <w:rPr>
            <w:noProof/>
          </w:rPr>
          <w:delText>24</w:delText>
        </w:r>
        <w:r w:rsidR="0068644F" w:rsidDel="00584E6C">
          <w:rPr>
            <w:rFonts w:eastAsiaTheme="minorEastAsia"/>
          </w:rPr>
          <w:fldChar w:fldCharType="end"/>
        </w:r>
      </w:del>
      <w:ins w:id="136" w:author="Castrolara" w:date="2020-09-09T14:13:00Z">
        <w:r w:rsidR="00584E6C">
          <w:rPr>
            <w:rFonts w:eastAsiaTheme="minorEastAsia"/>
          </w:rPr>
          <w:t>a Eq</w:t>
        </w:r>
      </w:ins>
      <w:ins w:id="137" w:author="Castrolara" w:date="2020-09-09T14:14:00Z">
        <w:r w:rsidR="00584E6C">
          <w:rPr>
            <w:rFonts w:eastAsiaTheme="minorEastAsia"/>
          </w:rPr>
          <w:t>. 2.20</w:t>
        </w:r>
      </w:ins>
      <w:r w:rsidR="00701A54">
        <w:rPr>
          <w:rFonts w:eastAsiaTheme="minorEastAsia"/>
        </w:rPr>
        <w:t xml:space="preserve">, a equação </w:t>
      </w:r>
      <w:r w:rsidR="0068644F">
        <w:rPr>
          <w:rFonts w:eastAsiaTheme="minorEastAsia"/>
        </w:rPr>
        <w:fldChar w:fldCharType="begin"/>
      </w:r>
      <w:r w:rsidR="00701A54">
        <w:rPr>
          <w:rFonts w:eastAsiaTheme="minorEastAsia"/>
        </w:rPr>
        <w:instrText xml:space="preserve"> REF _Ref48470935 \h </w:instrText>
      </w:r>
      <w:r w:rsidR="0068644F">
        <w:rPr>
          <w:rFonts w:eastAsiaTheme="minorEastAsia"/>
        </w:rPr>
      </w:r>
      <w:r w:rsidR="0068644F">
        <w:rPr>
          <w:rFonts w:eastAsiaTheme="minorEastAsia"/>
        </w:rPr>
        <w:fldChar w:fldCharType="separate"/>
      </w:r>
      <w:r w:rsidR="00495120">
        <w:rPr>
          <w:noProof/>
        </w:rPr>
        <w:t>2</w:t>
      </w:r>
      <w:r w:rsidR="00495120">
        <w:t>.</w:t>
      </w:r>
      <w:r w:rsidR="00495120">
        <w:rPr>
          <w:noProof/>
        </w:rPr>
        <w:t>18</w:t>
      </w:r>
      <w:r w:rsidR="0068644F">
        <w:rPr>
          <w:rFonts w:eastAsiaTheme="minorEastAsia"/>
        </w:rPr>
        <w:fldChar w:fldCharType="end"/>
      </w:r>
      <w:r w:rsidR="00701A54">
        <w:rPr>
          <w:rFonts w:eastAsiaTheme="minorEastAsia"/>
        </w:rPr>
        <w:t xml:space="preserve"> se torna:</w:t>
      </w:r>
    </w:p>
    <w:p w:rsidR="00701A54"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701A54" w:rsidTr="00D14E0B">
        <w:tc>
          <w:tcPr>
            <w:tcW w:w="8222" w:type="dxa"/>
          </w:tcPr>
          <w:p w:rsidR="00701A54" w:rsidRPr="003070CD" w:rsidRDefault="00701A54" w:rsidP="00D14E0B">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w:commentRangeStart w:id="138"/>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w:commentRangeEnd w:id="138"/>
                    <m:r>
                      <m:rPr>
                        <m:sty m:val="p"/>
                      </m:rPr>
                      <w:rPr>
                        <w:rStyle w:val="Refdecomentrio"/>
                      </w:rPr>
                      <w:commentReference w:id="138"/>
                    </m:r>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bookmarkStart w:id="139" w:name="_Ref48654276"/>
        <w:tc>
          <w:tcPr>
            <w:tcW w:w="839" w:type="dxa"/>
            <w:vAlign w:val="center"/>
          </w:tcPr>
          <w:p w:rsidR="00701A54" w:rsidRDefault="0068644F" w:rsidP="00D14E0B">
            <w:pPr>
              <w:pStyle w:val="Legenda"/>
              <w:keepNext/>
              <w:jc w:val="right"/>
            </w:pPr>
            <w:r>
              <w:fldChar w:fldCharType="begin"/>
            </w:r>
            <w:r w:rsidR="00701A54">
              <w:instrText xml:space="preserve"> STYLEREF 1 \s </w:instrText>
            </w:r>
            <w:r>
              <w:fldChar w:fldCharType="separate"/>
            </w:r>
            <w:r w:rsidR="00495120">
              <w:rPr>
                <w:noProof/>
              </w:rPr>
              <w:t>2</w:t>
            </w:r>
            <w:r>
              <w:fldChar w:fldCharType="end"/>
            </w:r>
            <w:proofErr w:type="gramStart"/>
            <w:r w:rsidR="00701A54">
              <w:t>.</w:t>
            </w:r>
            <w:proofErr w:type="gramEnd"/>
            <w:r>
              <w:fldChar w:fldCharType="begin"/>
            </w:r>
            <w:r w:rsidR="00067C59">
              <w:instrText xml:space="preserve"> SEQ Equação \* ARABIC \s 1 </w:instrText>
            </w:r>
            <w:r>
              <w:fldChar w:fldCharType="separate"/>
            </w:r>
            <w:r w:rsidR="00495120">
              <w:rPr>
                <w:noProof/>
              </w:rPr>
              <w:t>25</w:t>
            </w:r>
            <w:r>
              <w:fldChar w:fldCharType="end"/>
            </w:r>
            <w:bookmarkEnd w:id="139"/>
          </w:p>
          <w:p w:rsidR="00701A54" w:rsidRDefault="00701A54" w:rsidP="00D14E0B">
            <w:pPr>
              <w:jc w:val="right"/>
            </w:pPr>
          </w:p>
        </w:tc>
      </w:tr>
    </w:tbl>
    <w:p w:rsidR="004137E3" w:rsidRDefault="004137E3" w:rsidP="004137E3">
      <w:pPr>
        <w:pStyle w:val="NormalcomRecuo"/>
      </w:pPr>
    </w:p>
    <w:p w:rsidR="004137E3" w:rsidRPr="00B546D1" w:rsidRDefault="004137E3" w:rsidP="004137E3">
      <w:pPr>
        <w:pStyle w:val="NormalcomRecuo"/>
      </w:pPr>
      <w:r>
        <w:t xml:space="preserve">Por fim, é necessário </w:t>
      </w:r>
      <w:proofErr w:type="spellStart"/>
      <w:r>
        <w:t>discretizar</w:t>
      </w:r>
      <w:proofErr w:type="spellEnd"/>
      <w:r>
        <w:t xml:space="preserve"> essa equação em forma matricial no contorno, assim, devido aos procedimentos </w:t>
      </w:r>
      <w:proofErr w:type="gramStart"/>
      <w:r>
        <w:t>seguintes,</w:t>
      </w:r>
      <w:r w:rsidRPr="00B546D1">
        <w:t xml:space="preserve"> </w:t>
      </w:r>
      <w:r>
        <w:t>para um ponto fonte genérico</w:t>
      </w:r>
      <w:proofErr w:type="gramEnd"/>
      <w:r>
        <w:t xml:space="preserve"> </w:t>
      </w:r>
      <m:oMath>
        <m:r>
          <w:rPr>
            <w:rFonts w:ascii="Cambria Math" w:hAnsi="Cambria Math"/>
          </w:rPr>
          <m:t>ξ</m:t>
        </m:r>
      </m:oMath>
      <w:r>
        <w:rPr>
          <w:rFonts w:eastAsiaTheme="minorEastAsia"/>
        </w:rPr>
        <w:t>,</w:t>
      </w:r>
      <w:r>
        <w:t xml:space="preserve"> obtém-se </w:t>
      </w:r>
      <w:ins w:id="140" w:author="Castrolara" w:date="2020-09-09T14:15:00Z">
        <w:r w:rsidR="00D429A6">
          <w:t xml:space="preserve">a </w:t>
        </w:r>
      </w:ins>
      <w:r>
        <w:t>equação matricial</w:t>
      </w:r>
      <w:r>
        <w:rPr>
          <w:rFonts w:eastAsiaTheme="minorEastAsia"/>
        </w:rPr>
        <w:t>.</w:t>
      </w:r>
    </w:p>
    <w:p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137E3" w:rsidTr="00D14E0B">
        <w:tc>
          <w:tcPr>
            <w:tcW w:w="8222" w:type="dxa"/>
          </w:tcPr>
          <w:p w:rsidR="004137E3" w:rsidRPr="003070CD" w:rsidRDefault="0068644F"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141" w:name="_Ref49261016"/>
        <w:tc>
          <w:tcPr>
            <w:tcW w:w="839" w:type="dxa"/>
            <w:vAlign w:val="center"/>
          </w:tcPr>
          <w:p w:rsidR="004137E3" w:rsidRDefault="0068644F" w:rsidP="00D14E0B">
            <w:pPr>
              <w:pStyle w:val="Legenda"/>
              <w:keepNext/>
              <w:jc w:val="right"/>
            </w:pPr>
            <w:r>
              <w:fldChar w:fldCharType="begin"/>
            </w:r>
            <w:r w:rsidR="0039409F">
              <w:instrText xml:space="preserve"> STYLEREF 1 \s </w:instrText>
            </w:r>
            <w:r>
              <w:fldChar w:fldCharType="separate"/>
            </w:r>
            <w:r w:rsidR="00495120">
              <w:rPr>
                <w:noProof/>
              </w:rPr>
              <w:t>2</w:t>
            </w:r>
            <w:r>
              <w:rPr>
                <w:noProof/>
              </w:rPr>
              <w:fldChar w:fldCharType="end"/>
            </w:r>
            <w:proofErr w:type="gramStart"/>
            <w:r w:rsidR="004137E3">
              <w:t>.</w:t>
            </w:r>
            <w:proofErr w:type="gramEnd"/>
            <w:r>
              <w:fldChar w:fldCharType="begin"/>
            </w:r>
            <w:r w:rsidR="00067C59">
              <w:instrText xml:space="preserve"> SEQ Equação \* ARABIC \s 1 </w:instrText>
            </w:r>
            <w:r>
              <w:fldChar w:fldCharType="separate"/>
            </w:r>
            <w:r w:rsidR="00495120">
              <w:rPr>
                <w:noProof/>
              </w:rPr>
              <w:t>26</w:t>
            </w:r>
            <w:r>
              <w:fldChar w:fldCharType="end"/>
            </w:r>
            <w:bookmarkEnd w:id="141"/>
          </w:p>
          <w:p w:rsidR="004137E3" w:rsidRDefault="004137E3" w:rsidP="00D14E0B">
            <w:pPr>
              <w:jc w:val="right"/>
            </w:pPr>
          </w:p>
        </w:tc>
      </w:tr>
    </w:tbl>
    <w:p w:rsidR="004137E3" w:rsidRPr="00137366" w:rsidRDefault="004137E3" w:rsidP="004137E3">
      <w:pPr>
        <w:pStyle w:val="NormalcomRecuo"/>
        <w:rPr>
          <w:color w:val="4472C4" w:themeColor="accent1"/>
        </w:rPr>
      </w:pPr>
    </w:p>
    <w:p w:rsidR="00137366" w:rsidRPr="00137366" w:rsidRDefault="00137366" w:rsidP="004137E3">
      <w:pPr>
        <w:pStyle w:val="NormalcomRecuo"/>
        <w:rPr>
          <w:color w:val="4472C4" w:themeColor="accent1"/>
        </w:rPr>
      </w:pPr>
      <w:r w:rsidRPr="00137366">
        <w:rPr>
          <w:color w:val="4472C4" w:themeColor="accent1"/>
        </w:rPr>
        <w:t xml:space="preserve">Onde, o termo </w:t>
      </w:r>
      <m:oMath>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r</m:t>
            </m:r>
          </m:sub>
        </m:sSub>
      </m:oMath>
      <w:r w:rsidRPr="00137366">
        <w:rPr>
          <w:rFonts w:eastAsiaTheme="minorEastAsia"/>
          <w:color w:val="4472C4" w:themeColor="accent1"/>
        </w:rPr>
        <w:t xml:space="preserve"> da equação </w:t>
      </w:r>
      <w:r w:rsidR="0068644F" w:rsidRPr="00137366">
        <w:rPr>
          <w:rFonts w:eastAsiaTheme="minorEastAsia"/>
          <w:color w:val="4472C4" w:themeColor="accent1"/>
        </w:rPr>
        <w:fldChar w:fldCharType="begin"/>
      </w:r>
      <w:r w:rsidRPr="00137366">
        <w:rPr>
          <w:rFonts w:eastAsiaTheme="minorEastAsia"/>
          <w:color w:val="4472C4" w:themeColor="accent1"/>
        </w:rPr>
        <w:instrText xml:space="preserve"> REF _Ref49261016 \h </w:instrText>
      </w:r>
      <w:r w:rsidR="0068644F" w:rsidRPr="00137366">
        <w:rPr>
          <w:rFonts w:eastAsiaTheme="minorEastAsia"/>
          <w:color w:val="4472C4" w:themeColor="accent1"/>
        </w:rPr>
      </w:r>
      <w:r w:rsidR="0068644F" w:rsidRPr="00137366">
        <w:rPr>
          <w:rFonts w:eastAsiaTheme="minorEastAsia"/>
          <w:color w:val="4472C4" w:themeColor="accent1"/>
        </w:rPr>
        <w:fldChar w:fldCharType="separate"/>
      </w:r>
      <w:r w:rsidR="00495120">
        <w:rPr>
          <w:noProof/>
        </w:rPr>
        <w:t>2</w:t>
      </w:r>
      <w:r w:rsidR="00495120">
        <w:t>.</w:t>
      </w:r>
      <w:r w:rsidR="00495120">
        <w:rPr>
          <w:noProof/>
        </w:rPr>
        <w:t>26</w:t>
      </w:r>
      <w:r w:rsidR="0068644F" w:rsidRPr="00137366">
        <w:rPr>
          <w:rFonts w:eastAsiaTheme="minorEastAsia"/>
          <w:color w:val="4472C4" w:themeColor="accent1"/>
        </w:rPr>
        <w:fldChar w:fldCharType="end"/>
      </w:r>
      <w:r w:rsidRPr="00137366">
        <w:rPr>
          <w:rFonts w:eastAsiaTheme="minorEastAsia"/>
          <w:color w:val="4472C4" w:themeColor="accent1"/>
        </w:rPr>
        <w:t xml:space="preserve"> se refere ao termo reativo.</w:t>
      </w:r>
    </w:p>
    <w:p w:rsidR="004137E3" w:rsidRPr="00C851A1" w:rsidRDefault="004137E3" w:rsidP="004137E3">
      <w:pPr>
        <w:pStyle w:val="NormalcomRecuo"/>
        <w:rPr>
          <w:rFonts w:eastAsiaTheme="minorEastAsia"/>
          <w:color w:val="4472C4" w:themeColor="accent1"/>
        </w:rPr>
      </w:pPr>
      <w:r w:rsidRPr="00C851A1">
        <w:rPr>
          <w:rFonts w:eastAsiaTheme="minorEastAsia"/>
          <w:color w:val="4472C4" w:themeColor="accent1"/>
        </w:rPr>
        <w:t xml:space="preserve">Assim, o procedimento para a avaliação numérica </w:t>
      </w:r>
      <w:proofErr w:type="gramStart"/>
      <w:r w:rsidRPr="00C851A1">
        <w:rPr>
          <w:rFonts w:eastAsiaTheme="minorEastAsia"/>
          <w:color w:val="4472C4" w:themeColor="accent1"/>
        </w:rPr>
        <w:t xml:space="preserve">das integrais, bem simples e </w:t>
      </w:r>
      <w:proofErr w:type="spellStart"/>
      <w:r w:rsidRPr="00C851A1">
        <w:rPr>
          <w:rFonts w:eastAsiaTheme="minorEastAsia"/>
          <w:color w:val="4472C4" w:themeColor="accent1"/>
        </w:rPr>
        <w:t>bem-conhecido</w:t>
      </w:r>
      <w:proofErr w:type="spellEnd"/>
      <w:proofErr w:type="gramEnd"/>
      <w:r w:rsidRPr="00C851A1">
        <w:rPr>
          <w:rFonts w:eastAsiaTheme="minorEastAsia"/>
          <w:color w:val="4472C4" w:themeColor="accent1"/>
        </w:rPr>
        <w:t>, é demonstrado abaixo:</w:t>
      </w:r>
    </w:p>
    <w:p w:rsidR="004137E3" w:rsidRPr="00C851A1" w:rsidRDefault="004137E3" w:rsidP="004137E3">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81934" w:rsidRPr="00C851A1" w:rsidTr="00D14E0B">
        <w:tc>
          <w:tcPr>
            <w:tcW w:w="8222" w:type="dxa"/>
          </w:tcPr>
          <w:p w:rsidR="004137E3" w:rsidRPr="00C851A1" w:rsidRDefault="0068644F" w:rsidP="00D14E0B">
            <w:pPr>
              <w:rPr>
                <w:color w:val="4472C4" w:themeColor="accent1"/>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11</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1n</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11</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1n</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d1</m:t>
                            </m:r>
                          </m:sub>
                        </m:sSub>
                      </m:e>
                      <m:e>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21</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2n</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11</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2n</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d2</m:t>
                            </m:r>
                          </m:sub>
                        </m:sSub>
                      </m:e>
                      <m:e>
                        <m:r>
                          <w:rPr>
                            <w:rFonts w:ascii="Cambria Math" w:hAnsi="Cambria Math"/>
                            <w:color w:val="4472C4" w:themeColor="accent1"/>
                          </w:rPr>
                          <m:t>⋯</m:t>
                        </m:r>
                        <m:ctrlPr>
                          <w:rPr>
                            <w:rFonts w:ascii="Cambria Math" w:eastAsia="Cambria Math" w:hAnsi="Cambria Math" w:cs="Cambria Math"/>
                            <w:i/>
                            <w:color w:val="4472C4" w:themeColor="accent1"/>
                          </w:rPr>
                        </m:ctrlPr>
                      </m:e>
                      <m:e>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eastAsia="Cambria Math" w:hAnsi="Cambria Math" w:cs="Cambria Math"/>
                                <w:i/>
                                <w:color w:val="4472C4" w:themeColor="accent1"/>
                              </w:rPr>
                            </m:ctrlPr>
                          </m:e>
                          <m:sub>
                            <m:r>
                              <w:rPr>
                                <w:rFonts w:ascii="Cambria Math" w:hAnsi="Cambria Math"/>
                                <w:color w:val="4472C4" w:themeColor="accent1"/>
                              </w:rPr>
                              <m:t>n1</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nn</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n1</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nn</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dn</m:t>
                            </m:r>
                          </m:sub>
                        </m:sSub>
                      </m:e>
                    </m:eqArr>
                  </m:e>
                </m:d>
              </m:oMath>
            </m:oMathPara>
          </w:p>
        </w:tc>
        <w:tc>
          <w:tcPr>
            <w:tcW w:w="839" w:type="dxa"/>
            <w:vAlign w:val="center"/>
          </w:tcPr>
          <w:p w:rsidR="004137E3" w:rsidRPr="00C851A1" w:rsidRDefault="0068644F" w:rsidP="00D14E0B">
            <w:pPr>
              <w:pStyle w:val="Legenda"/>
              <w:keepNext/>
              <w:jc w:val="right"/>
              <w:rPr>
                <w:color w:val="4472C4" w:themeColor="accent1"/>
              </w:rPr>
            </w:pPr>
            <w:r w:rsidRPr="00C851A1">
              <w:rPr>
                <w:color w:val="4472C4" w:themeColor="accent1"/>
              </w:rPr>
              <w:fldChar w:fldCharType="begin"/>
            </w:r>
            <w:r w:rsidR="004137E3" w:rsidRPr="00C851A1">
              <w:rPr>
                <w:color w:val="4472C4" w:themeColor="accent1"/>
              </w:rPr>
              <w:instrText xml:space="preserve"> STYLEREF 1 \s </w:instrText>
            </w:r>
            <w:r w:rsidRPr="00C851A1">
              <w:rPr>
                <w:color w:val="4472C4" w:themeColor="accent1"/>
              </w:rPr>
              <w:fldChar w:fldCharType="separate"/>
            </w:r>
            <w:r w:rsidR="00495120">
              <w:rPr>
                <w:noProof/>
                <w:color w:val="4472C4" w:themeColor="accent1"/>
              </w:rPr>
              <w:t>2</w:t>
            </w:r>
            <w:r w:rsidRPr="00C851A1">
              <w:rPr>
                <w:noProof/>
                <w:color w:val="4472C4" w:themeColor="accent1"/>
              </w:rPr>
              <w:fldChar w:fldCharType="end"/>
            </w:r>
            <w:proofErr w:type="gramStart"/>
            <w:r w:rsidR="004137E3" w:rsidRPr="00C851A1">
              <w:rPr>
                <w:color w:val="4472C4" w:themeColor="accent1"/>
              </w:rPr>
              <w:t>.</w:t>
            </w:r>
            <w:proofErr w:type="gramEnd"/>
            <w:r w:rsidRPr="00C851A1">
              <w:rPr>
                <w:color w:val="4472C4" w:themeColor="accent1"/>
              </w:rPr>
              <w:fldChar w:fldCharType="begin"/>
            </w:r>
            <w:r w:rsidR="004137E3" w:rsidRPr="00C851A1">
              <w:rPr>
                <w:color w:val="4472C4" w:themeColor="accent1"/>
              </w:rPr>
              <w:instrText xml:space="preserve"> SEQ Equação \* ARABIC \s 1 </w:instrText>
            </w:r>
            <w:r w:rsidRPr="00C851A1">
              <w:rPr>
                <w:color w:val="4472C4" w:themeColor="accent1"/>
              </w:rPr>
              <w:fldChar w:fldCharType="separate"/>
            </w:r>
            <w:r w:rsidR="00495120">
              <w:rPr>
                <w:noProof/>
                <w:color w:val="4472C4" w:themeColor="accent1"/>
              </w:rPr>
              <w:t>27</w:t>
            </w:r>
            <w:r w:rsidRPr="00C851A1">
              <w:rPr>
                <w:noProof/>
                <w:color w:val="4472C4" w:themeColor="accent1"/>
              </w:rPr>
              <w:fldChar w:fldCharType="end"/>
            </w:r>
          </w:p>
          <w:p w:rsidR="004137E3" w:rsidRPr="00C851A1" w:rsidRDefault="004137E3" w:rsidP="00D14E0B">
            <w:pPr>
              <w:jc w:val="right"/>
              <w:rPr>
                <w:color w:val="4472C4" w:themeColor="accent1"/>
              </w:rPr>
            </w:pPr>
          </w:p>
        </w:tc>
      </w:tr>
    </w:tbl>
    <w:p w:rsidR="004137E3" w:rsidRPr="00C851A1" w:rsidRDefault="004137E3" w:rsidP="004137E3">
      <w:pPr>
        <w:pStyle w:val="NormalcomRecuo"/>
        <w:ind w:firstLine="0"/>
        <w:rPr>
          <w:rFonts w:eastAsiaTheme="minorEastAsia"/>
          <w:color w:val="4472C4" w:themeColor="accent1"/>
        </w:rPr>
      </w:pPr>
    </w:p>
    <w:p w:rsidR="004137E3" w:rsidRDefault="004137E3" w:rsidP="004137E3">
      <w:pPr>
        <w:pStyle w:val="NormalcomRecuo"/>
      </w:pPr>
      <w:r>
        <w:rPr>
          <w:rFonts w:eastAsiaTheme="minorEastAsia"/>
        </w:rPr>
        <w:t xml:space="preserve">Desta forma, ao agrupar este sistema de equações, </w:t>
      </w:r>
      <w:r>
        <w:t>obtém-se a equação matricial final:</w:t>
      </w:r>
    </w:p>
    <w:p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137E3" w:rsidTr="00D14E0B">
        <w:tc>
          <w:tcPr>
            <w:tcW w:w="8222" w:type="dxa"/>
          </w:tcPr>
          <w:p w:rsidR="004137E3" w:rsidRPr="003070CD"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839" w:type="dxa"/>
            <w:vAlign w:val="center"/>
          </w:tcPr>
          <w:p w:rsidR="004137E3" w:rsidRDefault="0068644F" w:rsidP="00D14E0B">
            <w:pPr>
              <w:pStyle w:val="Legenda"/>
              <w:keepNext/>
              <w:jc w:val="right"/>
            </w:pPr>
            <w:fldSimple w:instr=" STYLEREF 1 \s ">
              <w:r w:rsidR="00495120">
                <w:rPr>
                  <w:noProof/>
                </w:rPr>
                <w:t>2</w:t>
              </w:r>
            </w:fldSimple>
            <w:proofErr w:type="gramStart"/>
            <w:r w:rsidR="004137E3">
              <w:t>.</w:t>
            </w:r>
            <w:proofErr w:type="gramEnd"/>
            <w:r>
              <w:fldChar w:fldCharType="begin"/>
            </w:r>
            <w:r w:rsidR="00067C59">
              <w:instrText xml:space="preserve"> SEQ Equação \* ARABIC \s 1 </w:instrText>
            </w:r>
            <w:r>
              <w:fldChar w:fldCharType="separate"/>
            </w:r>
            <w:r w:rsidR="00495120">
              <w:rPr>
                <w:noProof/>
              </w:rPr>
              <w:t>28</w:t>
            </w:r>
            <w:r>
              <w:fldChar w:fldCharType="end"/>
            </w:r>
          </w:p>
          <w:p w:rsidR="004137E3" w:rsidRDefault="004137E3" w:rsidP="00D14E0B">
            <w:pPr>
              <w:jc w:val="right"/>
            </w:pPr>
          </w:p>
        </w:tc>
      </w:tr>
    </w:tbl>
    <w:p w:rsidR="004137E3" w:rsidRDefault="004137E3" w:rsidP="004137E3">
      <w:pPr>
        <w:pStyle w:val="NormalcomRecuo"/>
      </w:pPr>
    </w:p>
    <w:p w:rsidR="004137E3" w:rsidRDefault="004137E3" w:rsidP="004137E3">
      <w:pPr>
        <w:pStyle w:val="NormalcomRecuo"/>
      </w:pPr>
      <w:r>
        <w:t xml:space="preserve">Onde,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respectivamente, os vetores de potencial e fluxo prescritos, </w:t>
      </w:r>
      <w:commentRangeStart w:id="142"/>
      <w:r>
        <w:rPr>
          <w:rFonts w:eastAsiaTheme="minorEastAsia"/>
        </w:rPr>
        <w:t>contendo os valores que devem ser calculados</w:t>
      </w:r>
      <w:commentRangeEnd w:id="142"/>
      <w:r w:rsidR="00F93A4A">
        <w:rPr>
          <w:rStyle w:val="Refdecomentrio"/>
        </w:rPr>
        <w:commentReference w:id="142"/>
      </w:r>
      <w:r>
        <w:rPr>
          <w:rFonts w:eastAsiaTheme="minorEastAsia"/>
        </w:rPr>
        <w:t xml:space="preserve">,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respectivamente, as matrizes provenientes das integrais de função de ponderação para o potencial e fluxo.</w:t>
      </w:r>
    </w:p>
    <w:p w:rsidR="00F23C28" w:rsidRPr="00F23C28" w:rsidRDefault="00F23C28" w:rsidP="00F23C28"/>
    <w:p w:rsidR="00FF430B" w:rsidRDefault="00A81934" w:rsidP="00FF430B">
      <w:pPr>
        <w:pStyle w:val="Ttulo2"/>
        <w:rPr>
          <w:caps w:val="0"/>
        </w:rPr>
      </w:pPr>
      <w:bookmarkStart w:id="143" w:name="_Toc49463852"/>
      <w:r>
        <w:rPr>
          <w:caps w:val="0"/>
        </w:rPr>
        <w:t>TRATAMENTO DO TERMO REATIVO</w:t>
      </w:r>
      <w:r w:rsidR="00137366">
        <w:rPr>
          <w:caps w:val="0"/>
        </w:rPr>
        <w:t xml:space="preserve"> PELA FORMULAÇÃO MECID REGULARIZADA</w:t>
      </w:r>
      <w:bookmarkEnd w:id="143"/>
    </w:p>
    <w:p w:rsidR="00ED15BB" w:rsidRPr="00206D15" w:rsidRDefault="00ED15BB" w:rsidP="00ED15BB">
      <w:pPr>
        <w:pStyle w:val="NormalcomRecuo"/>
        <w:rPr>
          <w:color w:val="4472C4" w:themeColor="accent1"/>
        </w:rPr>
      </w:pPr>
      <w:r w:rsidRPr="00206D15">
        <w:rPr>
          <w:color w:val="4472C4" w:themeColor="accent1"/>
        </w:rPr>
        <w:t xml:space="preserve">Para facilitar o entendimento, a equação </w:t>
      </w:r>
      <w:r w:rsidR="0068644F" w:rsidRPr="00206D15">
        <w:rPr>
          <w:color w:val="4472C4" w:themeColor="accent1"/>
        </w:rPr>
        <w:fldChar w:fldCharType="begin"/>
      </w:r>
      <w:r w:rsidRPr="00206D15">
        <w:rPr>
          <w:color w:val="4472C4" w:themeColor="accent1"/>
        </w:rPr>
        <w:instrText xml:space="preserve"> REF _Ref42212378 \h </w:instrText>
      </w:r>
      <w:r w:rsidR="0068644F" w:rsidRPr="00206D15">
        <w:rPr>
          <w:color w:val="4472C4" w:themeColor="accent1"/>
        </w:rPr>
      </w:r>
      <w:r w:rsidR="0068644F" w:rsidRPr="00206D15">
        <w:rPr>
          <w:color w:val="4472C4" w:themeColor="accent1"/>
        </w:rPr>
        <w:fldChar w:fldCharType="separate"/>
      </w:r>
      <w:r w:rsidR="00495120">
        <w:rPr>
          <w:noProof/>
        </w:rPr>
        <w:t>2</w:t>
      </w:r>
      <w:r w:rsidR="00495120">
        <w:t>.</w:t>
      </w:r>
      <w:r w:rsidR="00495120">
        <w:rPr>
          <w:noProof/>
        </w:rPr>
        <w:t>7</w:t>
      </w:r>
      <w:r w:rsidR="0068644F" w:rsidRPr="00206D15">
        <w:rPr>
          <w:color w:val="4472C4" w:themeColor="accent1"/>
        </w:rPr>
        <w:fldChar w:fldCharType="end"/>
      </w:r>
      <w:r w:rsidR="00817167" w:rsidRPr="00206D15">
        <w:rPr>
          <w:color w:val="4472C4" w:themeColor="accent1"/>
        </w:rPr>
        <w:t>,</w:t>
      </w:r>
      <w:r w:rsidRPr="00206D15">
        <w:rPr>
          <w:color w:val="4472C4" w:themeColor="accent1"/>
        </w:rPr>
        <w:t xml:space="preserve"> apresentada no capítulo 2</w:t>
      </w:r>
      <w:r w:rsidR="00817167" w:rsidRPr="00206D15">
        <w:rPr>
          <w:color w:val="4472C4" w:themeColor="accent1"/>
        </w:rPr>
        <w:t>,</w:t>
      </w:r>
      <w:r w:rsidRPr="00206D15">
        <w:rPr>
          <w:color w:val="4472C4" w:themeColor="accent1"/>
        </w:rPr>
        <w:t xml:space="preserve"> será reintroduzida como a equação </w:t>
      </w:r>
      <w:r w:rsidR="0068644F" w:rsidRPr="00206D15">
        <w:rPr>
          <w:color w:val="4472C4" w:themeColor="accent1"/>
        </w:rPr>
        <w:fldChar w:fldCharType="begin"/>
      </w:r>
      <w:r w:rsidR="00B022F0" w:rsidRPr="00206D15">
        <w:rPr>
          <w:color w:val="4472C4" w:themeColor="accent1"/>
        </w:rPr>
        <w:instrText xml:space="preserve"> REF _Ref42492155 \h </w:instrText>
      </w:r>
      <w:r w:rsidR="0068644F" w:rsidRPr="00206D15">
        <w:rPr>
          <w:color w:val="4472C4" w:themeColor="accent1"/>
        </w:rPr>
      </w:r>
      <w:r w:rsidR="0068644F" w:rsidRPr="00206D15">
        <w:rPr>
          <w:color w:val="4472C4" w:themeColor="accent1"/>
        </w:rPr>
        <w:fldChar w:fldCharType="separate"/>
      </w:r>
      <w:r w:rsidR="00495120">
        <w:rPr>
          <w:noProof/>
          <w:color w:val="4472C4" w:themeColor="accent1"/>
        </w:rPr>
        <w:t>2</w:t>
      </w:r>
      <w:r w:rsidR="00495120" w:rsidRPr="00206D15">
        <w:rPr>
          <w:color w:val="4472C4" w:themeColor="accent1"/>
        </w:rPr>
        <w:t>.</w:t>
      </w:r>
      <w:r w:rsidR="00495120">
        <w:rPr>
          <w:noProof/>
          <w:color w:val="4472C4" w:themeColor="accent1"/>
        </w:rPr>
        <w:t>29</w:t>
      </w:r>
      <w:r w:rsidR="0068644F" w:rsidRPr="00206D15">
        <w:rPr>
          <w:color w:val="4472C4" w:themeColor="accent1"/>
        </w:rPr>
        <w:fldChar w:fldCharType="end"/>
      </w:r>
      <w:r w:rsidRPr="00206D15">
        <w:rPr>
          <w:color w:val="4472C4" w:themeColor="accent1"/>
        </w:rPr>
        <w:t xml:space="preserve"> abaixo:</w:t>
      </w:r>
    </w:p>
    <w:p w:rsidR="00B022F0" w:rsidRPr="00206D15" w:rsidRDefault="004137E3" w:rsidP="004137E3">
      <w:pPr>
        <w:pStyle w:val="NormalcomRecuo"/>
        <w:ind w:firstLine="0"/>
        <w:rPr>
          <w:rFonts w:eastAsiaTheme="minorEastAsia"/>
          <w:color w:val="4472C4" w:themeColor="accent1"/>
        </w:rPr>
      </w:pPr>
      <w:r w:rsidRPr="00206D15">
        <w:rPr>
          <w:rFonts w:eastAsiaTheme="minorEastAsia"/>
          <w:color w:val="4472C4" w:themeColor="accent1"/>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022F0" w:rsidRPr="00206D15" w:rsidTr="00AB6447">
        <w:tc>
          <w:tcPr>
            <w:tcW w:w="8222" w:type="dxa"/>
          </w:tcPr>
          <w:p w:rsidR="00B022F0" w:rsidRPr="00206D15" w:rsidRDefault="000D4F75" w:rsidP="00A85152">
            <w:pPr>
              <w:rPr>
                <w:color w:val="4472C4" w:themeColor="accent1"/>
              </w:rPr>
            </w:pPr>
            <m:oMathPara>
              <m:oMathParaPr>
                <m:jc m:val="left"/>
              </m:oMathParaPr>
              <m:oMath>
                <m:r>
                  <w:rPr>
                    <w:rFonts w:ascii="Cambria Math" w:hAnsi="Cambria Math"/>
                    <w:color w:val="4472C4" w:themeColor="accent1"/>
                  </w:rPr>
                  <w:lastRenderedPageBreak/>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m:r>
                  <w:rPr>
                    <w:rFonts w:ascii="Cambria Math" w:hAnsi="Cambria Math"/>
                    <w:color w:val="4472C4" w:themeColor="accent1"/>
                  </w:rPr>
                  <m:t>= -</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w:del w:id="144" w:author="Castrolara" w:date="2020-09-09T14:23:00Z">
                      <m:r>
                        <w:rPr>
                          <w:rFonts w:ascii="Cambria Math" w:hAnsi="Cambria Math"/>
                          <w:color w:val="4472C4" w:themeColor="accent1"/>
                        </w:rPr>
                        <m:t>,t</m:t>
                      </m:r>
                    </w:del>
                  </m:e>
                </m:d>
              </m:oMath>
            </m:oMathPara>
          </w:p>
        </w:tc>
        <w:bookmarkStart w:id="145" w:name="_Ref42492155"/>
        <w:tc>
          <w:tcPr>
            <w:tcW w:w="839" w:type="dxa"/>
            <w:vAlign w:val="center"/>
          </w:tcPr>
          <w:p w:rsidR="00B022F0" w:rsidRPr="00206D15" w:rsidRDefault="0068644F" w:rsidP="00AB6447">
            <w:pPr>
              <w:pStyle w:val="Legenda"/>
              <w:keepNext/>
              <w:jc w:val="right"/>
              <w:rPr>
                <w:color w:val="4472C4" w:themeColor="accent1"/>
              </w:rPr>
            </w:pPr>
            <w:r w:rsidRPr="00206D15">
              <w:rPr>
                <w:color w:val="4472C4" w:themeColor="accent1"/>
              </w:rPr>
              <w:fldChar w:fldCharType="begin"/>
            </w:r>
            <w:r w:rsidR="00B022F0" w:rsidRPr="00206D15">
              <w:rPr>
                <w:color w:val="4472C4" w:themeColor="accent1"/>
              </w:rPr>
              <w:instrText xml:space="preserve"> STYLEREF 1 \s </w:instrText>
            </w:r>
            <w:r w:rsidRPr="00206D15">
              <w:rPr>
                <w:color w:val="4472C4" w:themeColor="accent1"/>
              </w:rPr>
              <w:fldChar w:fldCharType="separate"/>
            </w:r>
            <w:r w:rsidR="00495120">
              <w:rPr>
                <w:noProof/>
                <w:color w:val="4472C4" w:themeColor="accent1"/>
              </w:rPr>
              <w:t>2</w:t>
            </w:r>
            <w:r w:rsidRPr="00206D15">
              <w:rPr>
                <w:color w:val="4472C4" w:themeColor="accent1"/>
              </w:rPr>
              <w:fldChar w:fldCharType="end"/>
            </w:r>
            <w:proofErr w:type="gramStart"/>
            <w:r w:rsidR="00B022F0" w:rsidRPr="00206D15">
              <w:rPr>
                <w:color w:val="4472C4" w:themeColor="accent1"/>
              </w:rPr>
              <w:t>.</w:t>
            </w:r>
            <w:proofErr w:type="gramEnd"/>
            <w:r w:rsidRPr="00206D15">
              <w:rPr>
                <w:color w:val="4472C4" w:themeColor="accent1"/>
              </w:rPr>
              <w:fldChar w:fldCharType="begin"/>
            </w:r>
            <w:r w:rsidR="00AA6C57" w:rsidRPr="00206D15">
              <w:rPr>
                <w:color w:val="4472C4" w:themeColor="accent1"/>
              </w:rPr>
              <w:instrText xml:space="preserve"> SEQ Equação \* ARABIC \s 1 </w:instrText>
            </w:r>
            <w:r w:rsidRPr="00206D15">
              <w:rPr>
                <w:color w:val="4472C4" w:themeColor="accent1"/>
              </w:rPr>
              <w:fldChar w:fldCharType="separate"/>
            </w:r>
            <w:r w:rsidR="00495120">
              <w:rPr>
                <w:noProof/>
                <w:color w:val="4472C4" w:themeColor="accent1"/>
              </w:rPr>
              <w:t>29</w:t>
            </w:r>
            <w:r w:rsidRPr="00206D15">
              <w:rPr>
                <w:noProof/>
                <w:color w:val="4472C4" w:themeColor="accent1"/>
              </w:rPr>
              <w:fldChar w:fldCharType="end"/>
            </w:r>
            <w:bookmarkEnd w:id="145"/>
          </w:p>
          <w:p w:rsidR="00B022F0" w:rsidRPr="00206D15" w:rsidRDefault="00B022F0" w:rsidP="00AB6447">
            <w:pPr>
              <w:jc w:val="right"/>
              <w:rPr>
                <w:color w:val="4472C4" w:themeColor="accent1"/>
              </w:rPr>
            </w:pPr>
          </w:p>
        </w:tc>
      </w:tr>
    </w:tbl>
    <w:p w:rsidR="00ED15BB" w:rsidRPr="00206D15" w:rsidRDefault="00ED15BB" w:rsidP="00ED15BB">
      <w:pPr>
        <w:rPr>
          <w:color w:val="4472C4" w:themeColor="accent1"/>
        </w:rPr>
      </w:pPr>
    </w:p>
    <w:p w:rsidR="00B022F0" w:rsidRPr="00206D15" w:rsidRDefault="00ED15BB" w:rsidP="00B022F0">
      <w:pPr>
        <w:pStyle w:val="NormalcomRecuo"/>
        <w:rPr>
          <w:color w:val="4472C4" w:themeColor="accent1"/>
        </w:rPr>
      </w:pPr>
      <w:r w:rsidRPr="00206D15">
        <w:rPr>
          <w:color w:val="4472C4" w:themeColor="accent1"/>
        </w:rPr>
        <w:t xml:space="preserve">Da mesma forma na qual foi desenvolvido o MEC no </w:t>
      </w:r>
      <w:commentRangeStart w:id="146"/>
      <w:r w:rsidRPr="00206D15">
        <w:rPr>
          <w:color w:val="4472C4" w:themeColor="accent1"/>
        </w:rPr>
        <w:t>capítulo 3</w:t>
      </w:r>
      <w:commentRangeEnd w:id="146"/>
      <w:r w:rsidR="00761EB2">
        <w:rPr>
          <w:rStyle w:val="Refdecomentrio"/>
        </w:rPr>
        <w:commentReference w:id="146"/>
      </w:r>
      <w:r w:rsidRPr="00206D15">
        <w:rPr>
          <w:color w:val="4472C4" w:themeColor="accent1"/>
        </w:rPr>
        <w:t xml:space="preserve">, aplica-se a Forma Integral Forte na Equação de </w:t>
      </w:r>
      <w:proofErr w:type="spellStart"/>
      <w:r w:rsidRPr="00206D15">
        <w:rPr>
          <w:color w:val="4472C4" w:themeColor="accent1"/>
        </w:rPr>
        <w:t>Helmholtz</w:t>
      </w:r>
      <w:proofErr w:type="spellEnd"/>
      <w:r w:rsidR="00817167" w:rsidRPr="00206D15">
        <w:rPr>
          <w:color w:val="4472C4" w:themeColor="accent1"/>
        </w:rPr>
        <w:t xml:space="preserve"> </w:t>
      </w:r>
      <w:r w:rsidR="00734C14" w:rsidRPr="00206D15">
        <w:rPr>
          <w:color w:val="4472C4" w:themeColor="accent1"/>
        </w:rPr>
        <w:t xml:space="preserve">demonstrada na </w:t>
      </w:r>
      <w:r w:rsidR="00817167" w:rsidRPr="00206D15">
        <w:rPr>
          <w:color w:val="4472C4" w:themeColor="accent1"/>
        </w:rPr>
        <w:t>equação</w:t>
      </w:r>
      <w:r w:rsidR="00734C14" w:rsidRPr="00206D15">
        <w:rPr>
          <w:color w:val="4472C4" w:themeColor="accent1"/>
        </w:rPr>
        <w:t xml:space="preserve"> </w:t>
      </w:r>
      <w:r w:rsidR="0068644F" w:rsidRPr="00206D15">
        <w:rPr>
          <w:color w:val="4472C4" w:themeColor="accent1"/>
        </w:rPr>
        <w:fldChar w:fldCharType="begin"/>
      </w:r>
      <w:r w:rsidR="00B022F0" w:rsidRPr="00206D15">
        <w:rPr>
          <w:color w:val="4472C4" w:themeColor="accent1"/>
        </w:rPr>
        <w:instrText xml:space="preserve"> REF _Ref42492155 \h </w:instrText>
      </w:r>
      <w:r w:rsidR="0068644F" w:rsidRPr="00206D15">
        <w:rPr>
          <w:color w:val="4472C4" w:themeColor="accent1"/>
        </w:rPr>
      </w:r>
      <w:r w:rsidR="0068644F" w:rsidRPr="00206D15">
        <w:rPr>
          <w:color w:val="4472C4" w:themeColor="accent1"/>
        </w:rPr>
        <w:fldChar w:fldCharType="separate"/>
      </w:r>
      <w:r w:rsidR="00495120">
        <w:rPr>
          <w:noProof/>
          <w:color w:val="4472C4" w:themeColor="accent1"/>
        </w:rPr>
        <w:t>2</w:t>
      </w:r>
      <w:r w:rsidR="00495120" w:rsidRPr="00206D15">
        <w:rPr>
          <w:color w:val="4472C4" w:themeColor="accent1"/>
        </w:rPr>
        <w:t>.</w:t>
      </w:r>
      <w:r w:rsidR="00495120">
        <w:rPr>
          <w:noProof/>
          <w:color w:val="4472C4" w:themeColor="accent1"/>
        </w:rPr>
        <w:t>29</w:t>
      </w:r>
      <w:r w:rsidR="0068644F" w:rsidRPr="00206D15">
        <w:rPr>
          <w:color w:val="4472C4" w:themeColor="accent1"/>
        </w:rPr>
        <w:fldChar w:fldCharType="end"/>
      </w:r>
      <w:r w:rsidRPr="00206D15">
        <w:rPr>
          <w:color w:val="4472C4" w:themeColor="accent1"/>
        </w:rPr>
        <w:t xml:space="preserve">, </w:t>
      </w:r>
      <w:r w:rsidR="00B022F0" w:rsidRPr="00206D15">
        <w:rPr>
          <w:color w:val="4472C4" w:themeColor="accent1"/>
        </w:rPr>
        <w:t xml:space="preserve">assim, será obtida a equação </w:t>
      </w:r>
      <w:r w:rsidR="0068644F" w:rsidRPr="00206D15">
        <w:rPr>
          <w:color w:val="4472C4" w:themeColor="accent1"/>
        </w:rPr>
        <w:fldChar w:fldCharType="begin"/>
      </w:r>
      <w:r w:rsidR="00B022F0" w:rsidRPr="00206D15">
        <w:rPr>
          <w:color w:val="4472C4" w:themeColor="accent1"/>
        </w:rPr>
        <w:instrText xml:space="preserve"> REF _Ref42492221 \h </w:instrText>
      </w:r>
      <w:r w:rsidR="0068644F" w:rsidRPr="00206D15">
        <w:rPr>
          <w:color w:val="4472C4" w:themeColor="accent1"/>
        </w:rPr>
      </w:r>
      <w:r w:rsidR="0068644F" w:rsidRPr="00206D15">
        <w:rPr>
          <w:color w:val="4472C4" w:themeColor="accent1"/>
        </w:rPr>
        <w:fldChar w:fldCharType="separate"/>
      </w:r>
      <w:r w:rsidR="00495120">
        <w:rPr>
          <w:noProof/>
          <w:color w:val="4472C4" w:themeColor="accent1"/>
        </w:rPr>
        <w:t>2</w:t>
      </w:r>
      <w:r w:rsidR="00495120" w:rsidRPr="00206D15">
        <w:rPr>
          <w:color w:val="4472C4" w:themeColor="accent1"/>
        </w:rPr>
        <w:t>.</w:t>
      </w:r>
      <w:r w:rsidR="00495120">
        <w:rPr>
          <w:noProof/>
          <w:color w:val="4472C4" w:themeColor="accent1"/>
        </w:rPr>
        <w:t>30</w:t>
      </w:r>
      <w:r w:rsidR="0068644F" w:rsidRPr="00206D15">
        <w:rPr>
          <w:color w:val="4472C4" w:themeColor="accent1"/>
        </w:rPr>
        <w:fldChar w:fldCharType="end"/>
      </w:r>
      <w:r w:rsidR="00B022F0" w:rsidRPr="00206D15">
        <w:rPr>
          <w:color w:val="4472C4" w:themeColor="accent1"/>
        </w:rPr>
        <w:t xml:space="preserve">, considerando uma função de ponderação </w:t>
      </w:r>
      <m:oMath>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oMath>
      <w:r w:rsidR="00B022F0" w:rsidRPr="00206D15">
        <w:rPr>
          <w:color w:val="4472C4" w:themeColor="accent1"/>
        </w:rPr>
        <w:t>:</w:t>
      </w:r>
    </w:p>
    <w:p w:rsidR="00B022F0" w:rsidRPr="00206D15" w:rsidRDefault="00B022F0" w:rsidP="00B022F0">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022F0" w:rsidRPr="00206D15" w:rsidTr="00AB6447">
        <w:tc>
          <w:tcPr>
            <w:tcW w:w="8222" w:type="dxa"/>
          </w:tcPr>
          <w:p w:rsidR="00B022F0" w:rsidRPr="00206D15" w:rsidRDefault="0068644F" w:rsidP="00AB6447">
            <w:pPr>
              <w:rPr>
                <w:color w:val="4472C4" w:themeColor="accent1"/>
              </w:rPr>
            </w:pPr>
            <m:oMathPara>
              <m:oMathParaPr>
                <m:jc m:val="left"/>
              </m:oMathParaPr>
              <m:oMath>
                <w:commentRangeStart w:id="147"/>
                <m:nary>
                  <m:naryPr>
                    <m:limLoc m:val="subSup"/>
                    <m:supHide m:val="on"/>
                    <m:ctrlPr>
                      <w:rPr>
                        <w:rFonts w:ascii="Cambria Math" w:hAnsi="Cambria Math"/>
                        <w:color w:val="4472C4" w:themeColor="accent1"/>
                      </w:rPr>
                    </m:ctrlPr>
                  </m:naryPr>
                  <m:sub>
                    <m:r>
                      <m:rPr>
                        <m:sty m:val="p"/>
                      </m:rPr>
                      <w:rPr>
                        <w:rFonts w:ascii="Cambria Math" w:hAnsi="Cambria Math"/>
                        <w:color w:val="4472C4" w:themeColor="accent1"/>
                      </w:rPr>
                      <m:t>Ω</m:t>
                    </m:r>
                  </m:sub>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m:e>
                </m:nary>
                <m:r>
                  <w:rPr>
                    <w:rFonts w:ascii="Cambria Math" w:hAnsi="Cambria Math"/>
                    <w:color w:val="4472C4" w:themeColor="accent1"/>
                  </w:rPr>
                  <m:t>d</m:t>
                </m:r>
                <m:r>
                  <m:rPr>
                    <m:sty m:val="p"/>
                  </m:rPr>
                  <w:rPr>
                    <w:rFonts w:ascii="Cambria Math" w:hAnsi="Cambria Math"/>
                    <w:color w:val="4472C4" w:themeColor="accent1"/>
                  </w:rPr>
                  <m:t>Ω</m:t>
                </m:r>
                <m:r>
                  <w:rPr>
                    <w:rFonts w:ascii="Cambria Math" w:hAnsi="Cambria Math"/>
                    <w:color w:val="4472C4" w:themeColor="accent1"/>
                  </w:rPr>
                  <m:t>= -</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nary>
                  <m:naryPr>
                    <m:limLoc m:val="subSup"/>
                    <m:supHide m:val="on"/>
                    <m:ctrlPr>
                      <w:rPr>
                        <w:rFonts w:ascii="Cambria Math" w:hAnsi="Cambria Math"/>
                        <w:color w:val="4472C4" w:themeColor="accent1"/>
                      </w:rPr>
                    </m:ctrlPr>
                  </m:naryPr>
                  <m:sub>
                    <m:r>
                      <m:rPr>
                        <m:sty m:val="p"/>
                      </m:rPr>
                      <w:rPr>
                        <w:rFonts w:ascii="Cambria Math" w:hAnsi="Cambria Math"/>
                        <w:color w:val="4472C4" w:themeColor="accent1"/>
                      </w:rPr>
                      <m:t>Ω</m:t>
                    </m:r>
                  </m:sub>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m:e>
                </m:nary>
                <m:r>
                  <w:rPr>
                    <w:rFonts w:ascii="Cambria Math" w:hAnsi="Cambria Math"/>
                    <w:color w:val="4472C4" w:themeColor="accent1"/>
                  </w:rPr>
                  <m:t>d</m:t>
                </m:r>
                <m:r>
                  <m:rPr>
                    <m:sty m:val="p"/>
                  </m:rPr>
                  <w:rPr>
                    <w:rFonts w:ascii="Cambria Math" w:hAnsi="Cambria Math"/>
                    <w:color w:val="4472C4" w:themeColor="accent1"/>
                  </w:rPr>
                  <m:t>Ω</m:t>
                </m:r>
                <w:commentRangeEnd w:id="147"/>
                <m:r>
                  <m:rPr>
                    <m:sty m:val="p"/>
                  </m:rPr>
                  <w:rPr>
                    <w:rStyle w:val="Refdecomentrio"/>
                  </w:rPr>
                  <w:commentReference w:id="147"/>
                </m:r>
              </m:oMath>
            </m:oMathPara>
          </w:p>
        </w:tc>
        <w:bookmarkStart w:id="148" w:name="_Ref42492221"/>
        <w:tc>
          <w:tcPr>
            <w:tcW w:w="839" w:type="dxa"/>
            <w:vAlign w:val="center"/>
          </w:tcPr>
          <w:p w:rsidR="00B022F0" w:rsidRPr="00206D15" w:rsidRDefault="0068644F" w:rsidP="00AB6447">
            <w:pPr>
              <w:pStyle w:val="Legenda"/>
              <w:keepNext/>
              <w:jc w:val="right"/>
              <w:rPr>
                <w:color w:val="4472C4" w:themeColor="accent1"/>
              </w:rPr>
            </w:pPr>
            <w:r w:rsidRPr="00206D15">
              <w:rPr>
                <w:color w:val="4472C4" w:themeColor="accent1"/>
              </w:rPr>
              <w:fldChar w:fldCharType="begin"/>
            </w:r>
            <w:r w:rsidR="00B022F0" w:rsidRPr="00206D15">
              <w:rPr>
                <w:color w:val="4472C4" w:themeColor="accent1"/>
              </w:rPr>
              <w:instrText xml:space="preserve"> STYLEREF 1 \s </w:instrText>
            </w:r>
            <w:r w:rsidRPr="00206D15">
              <w:rPr>
                <w:color w:val="4472C4" w:themeColor="accent1"/>
              </w:rPr>
              <w:fldChar w:fldCharType="separate"/>
            </w:r>
            <w:r w:rsidR="00495120">
              <w:rPr>
                <w:noProof/>
                <w:color w:val="4472C4" w:themeColor="accent1"/>
              </w:rPr>
              <w:t>2</w:t>
            </w:r>
            <w:r w:rsidRPr="00206D15">
              <w:rPr>
                <w:color w:val="4472C4" w:themeColor="accent1"/>
              </w:rPr>
              <w:fldChar w:fldCharType="end"/>
            </w:r>
            <w:proofErr w:type="gramStart"/>
            <w:r w:rsidR="00B022F0" w:rsidRPr="00206D15">
              <w:rPr>
                <w:color w:val="4472C4" w:themeColor="accent1"/>
              </w:rPr>
              <w:t>.</w:t>
            </w:r>
            <w:proofErr w:type="gramEnd"/>
            <w:r w:rsidRPr="00206D15">
              <w:rPr>
                <w:color w:val="4472C4" w:themeColor="accent1"/>
              </w:rPr>
              <w:fldChar w:fldCharType="begin"/>
            </w:r>
            <w:r w:rsidR="00AA6C57" w:rsidRPr="00206D15">
              <w:rPr>
                <w:color w:val="4472C4" w:themeColor="accent1"/>
              </w:rPr>
              <w:instrText xml:space="preserve"> SEQ Equação \* ARABIC \s 1 </w:instrText>
            </w:r>
            <w:r w:rsidRPr="00206D15">
              <w:rPr>
                <w:color w:val="4472C4" w:themeColor="accent1"/>
              </w:rPr>
              <w:fldChar w:fldCharType="separate"/>
            </w:r>
            <w:r w:rsidR="00495120">
              <w:rPr>
                <w:noProof/>
                <w:color w:val="4472C4" w:themeColor="accent1"/>
              </w:rPr>
              <w:t>30</w:t>
            </w:r>
            <w:r w:rsidRPr="00206D15">
              <w:rPr>
                <w:noProof/>
                <w:color w:val="4472C4" w:themeColor="accent1"/>
              </w:rPr>
              <w:fldChar w:fldCharType="end"/>
            </w:r>
            <w:bookmarkEnd w:id="148"/>
          </w:p>
          <w:p w:rsidR="00B022F0" w:rsidRPr="00206D15" w:rsidRDefault="00B022F0" w:rsidP="00AB6447">
            <w:pPr>
              <w:jc w:val="right"/>
              <w:rPr>
                <w:color w:val="4472C4" w:themeColor="accent1"/>
              </w:rPr>
            </w:pPr>
          </w:p>
        </w:tc>
      </w:tr>
    </w:tbl>
    <w:p w:rsidR="00CB129D" w:rsidRPr="00206D15" w:rsidRDefault="00CB129D" w:rsidP="00ED15BB">
      <w:pPr>
        <w:pStyle w:val="NormalcomRecuo"/>
        <w:rPr>
          <w:color w:val="4472C4" w:themeColor="accent1"/>
        </w:rPr>
      </w:pPr>
    </w:p>
    <w:p w:rsidR="00CB129D" w:rsidRPr="00206D15" w:rsidRDefault="00CB129D" w:rsidP="00137366">
      <w:pPr>
        <w:pStyle w:val="NormalcomRecuo"/>
        <w:rPr>
          <w:color w:val="4472C4" w:themeColor="accent1"/>
        </w:rPr>
      </w:pPr>
      <w:r w:rsidRPr="00206D15">
        <w:rPr>
          <w:color w:val="4472C4" w:themeColor="accent1"/>
        </w:rPr>
        <w:t xml:space="preserve">A função </w:t>
      </w:r>
      <m:oMath>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oMath>
      <w:r w:rsidRPr="00206D15">
        <w:rPr>
          <w:color w:val="4472C4" w:themeColor="accent1"/>
        </w:rPr>
        <w:t xml:space="preserve"> representa uma função de ponderação que corresponde à solução do problema de campo escalar estacionário, governado pela equação de Poisson.</w:t>
      </w:r>
      <w:r w:rsidR="00AB6447" w:rsidRPr="00206D15">
        <w:rPr>
          <w:color w:val="4472C4" w:themeColor="accent1"/>
        </w:rPr>
        <w:t xml:space="preserve"> Essa função, que é a solução fundamental do problema </w:t>
      </w:r>
      <w:r w:rsidR="00137366">
        <w:rPr>
          <w:color w:val="4472C4" w:themeColor="accent1"/>
        </w:rPr>
        <w:t xml:space="preserve">de </w:t>
      </w:r>
      <w:proofErr w:type="spellStart"/>
      <w:r w:rsidR="00137366">
        <w:rPr>
          <w:color w:val="4472C4" w:themeColor="accent1"/>
        </w:rPr>
        <w:t>Laplace</w:t>
      </w:r>
      <w:proofErr w:type="spellEnd"/>
      <w:r w:rsidR="00AB6447" w:rsidRPr="00206D15">
        <w:rPr>
          <w:color w:val="4472C4" w:themeColor="accent1"/>
        </w:rPr>
        <w:t xml:space="preserve"> em um domínio infinito </w:t>
      </w:r>
      <w:r w:rsidR="00137366">
        <w:rPr>
          <w:color w:val="4472C4" w:themeColor="accent1"/>
        </w:rPr>
        <w:t xml:space="preserve">já demonstrado anteriormente, neste trabalho. </w:t>
      </w:r>
      <w:r w:rsidR="00AB6447" w:rsidRPr="00206D15">
        <w:rPr>
          <w:color w:val="4472C4" w:themeColor="accent1"/>
        </w:rPr>
        <w:t xml:space="preserve">Nota-se, que o termo do lado esquerdo da Equação de </w:t>
      </w:r>
      <w:proofErr w:type="spellStart"/>
      <w:r w:rsidR="00AB6447" w:rsidRPr="00206D15">
        <w:rPr>
          <w:color w:val="4472C4" w:themeColor="accent1"/>
        </w:rPr>
        <w:t>Laplace</w:t>
      </w:r>
      <w:proofErr w:type="spellEnd"/>
      <w:r w:rsidR="00AB6447" w:rsidRPr="00206D15">
        <w:rPr>
          <w:color w:val="4472C4" w:themeColor="accent1"/>
        </w:rPr>
        <w:t xml:space="preserve"> é idêntico ao lado esquerdo da equação</w:t>
      </w:r>
      <w:r w:rsidR="00206D15">
        <w:rPr>
          <w:color w:val="4472C4" w:themeColor="accent1"/>
        </w:rPr>
        <w:t xml:space="preserve"> </w:t>
      </w:r>
      <w:r w:rsidR="0068644F">
        <w:rPr>
          <w:color w:val="4472C4" w:themeColor="accent1"/>
        </w:rPr>
        <w:fldChar w:fldCharType="begin"/>
      </w:r>
      <w:r w:rsidR="00206D15">
        <w:rPr>
          <w:color w:val="4472C4" w:themeColor="accent1"/>
        </w:rPr>
        <w:instrText xml:space="preserve"> REF _Ref48654276 \h </w:instrText>
      </w:r>
      <w:r w:rsidR="0068644F">
        <w:rPr>
          <w:color w:val="4472C4" w:themeColor="accent1"/>
        </w:rPr>
      </w:r>
      <w:r w:rsidR="0068644F">
        <w:rPr>
          <w:color w:val="4472C4" w:themeColor="accent1"/>
        </w:rPr>
        <w:fldChar w:fldCharType="separate"/>
      </w:r>
      <w:r w:rsidR="00495120">
        <w:rPr>
          <w:noProof/>
        </w:rPr>
        <w:t>2</w:t>
      </w:r>
      <w:r w:rsidR="00495120">
        <w:t>.</w:t>
      </w:r>
      <w:r w:rsidR="00495120">
        <w:rPr>
          <w:noProof/>
        </w:rPr>
        <w:t>25</w:t>
      </w:r>
      <w:r w:rsidR="0068644F">
        <w:rPr>
          <w:color w:val="4472C4" w:themeColor="accent1"/>
        </w:rPr>
        <w:fldChar w:fldCharType="end"/>
      </w:r>
      <w:r w:rsidR="00AB6447" w:rsidRPr="00206D15">
        <w:rPr>
          <w:color w:val="4472C4" w:themeColor="accent1"/>
        </w:rPr>
        <w:t>, assim, utilizando dessa semelhança, pode-se reescrever a equação</w:t>
      </w:r>
      <w:r w:rsidR="00206D15">
        <w:rPr>
          <w:color w:val="4472C4" w:themeColor="accent1"/>
        </w:rPr>
        <w:t xml:space="preserve"> </w:t>
      </w:r>
      <w:del w:id="149" w:author="Castrolara" w:date="2020-09-09T14:31:00Z">
        <w:r w:rsidR="0068644F" w:rsidDel="00A04D40">
          <w:rPr>
            <w:color w:val="4472C4" w:themeColor="accent1"/>
          </w:rPr>
          <w:fldChar w:fldCharType="begin"/>
        </w:r>
        <w:r w:rsidR="00206D15" w:rsidDel="00A04D40">
          <w:rPr>
            <w:color w:val="4472C4" w:themeColor="accent1"/>
          </w:rPr>
          <w:delInstrText xml:space="preserve"> REF _Ref48654276 \h </w:delInstrText>
        </w:r>
        <w:r w:rsidR="0068644F" w:rsidDel="00A04D40">
          <w:rPr>
            <w:color w:val="4472C4" w:themeColor="accent1"/>
          </w:rPr>
        </w:r>
        <w:r w:rsidR="0068644F" w:rsidDel="00A04D40">
          <w:rPr>
            <w:color w:val="4472C4" w:themeColor="accent1"/>
          </w:rPr>
          <w:fldChar w:fldCharType="separate"/>
        </w:r>
        <w:r w:rsidR="00495120" w:rsidDel="00A04D40">
          <w:rPr>
            <w:noProof/>
          </w:rPr>
          <w:delText>2</w:delText>
        </w:r>
        <w:r w:rsidR="00495120" w:rsidDel="00A04D40">
          <w:delText>.</w:delText>
        </w:r>
        <w:r w:rsidR="00495120" w:rsidDel="00A04D40">
          <w:rPr>
            <w:noProof/>
          </w:rPr>
          <w:delText>25</w:delText>
        </w:r>
        <w:r w:rsidR="0068644F" w:rsidDel="00A04D40">
          <w:rPr>
            <w:color w:val="4472C4" w:themeColor="accent1"/>
          </w:rPr>
          <w:fldChar w:fldCharType="end"/>
        </w:r>
      </w:del>
      <w:ins w:id="150" w:author="Castrolara" w:date="2020-09-09T14:31:00Z">
        <w:r w:rsidR="00A04D40">
          <w:rPr>
            <w:color w:val="4472C4" w:themeColor="accent1"/>
          </w:rPr>
          <w:t>2.30</w:t>
        </w:r>
      </w:ins>
      <w:r w:rsidR="00206D15">
        <w:rPr>
          <w:color w:val="4472C4" w:themeColor="accent1"/>
        </w:rPr>
        <w:t>, inserindo a equação</w:t>
      </w:r>
      <w:r w:rsidR="00AB6447" w:rsidRPr="00206D15">
        <w:rPr>
          <w:color w:val="4472C4" w:themeColor="accent1"/>
        </w:rPr>
        <w:t xml:space="preserve"> </w:t>
      </w:r>
      <w:del w:id="151" w:author="Castrolara" w:date="2020-09-09T14:31:00Z">
        <w:r w:rsidR="0068644F" w:rsidRPr="00206D15" w:rsidDel="00A04D40">
          <w:rPr>
            <w:color w:val="4472C4" w:themeColor="accent1"/>
          </w:rPr>
          <w:fldChar w:fldCharType="begin"/>
        </w:r>
        <w:r w:rsidR="00AB6447" w:rsidRPr="00206D15" w:rsidDel="00A04D40">
          <w:rPr>
            <w:color w:val="4472C4" w:themeColor="accent1"/>
          </w:rPr>
          <w:delInstrText xml:space="preserve"> REF _Ref42492221 \h </w:delInstrText>
        </w:r>
        <w:r w:rsidR="0068644F" w:rsidRPr="00206D15" w:rsidDel="00A04D40">
          <w:rPr>
            <w:color w:val="4472C4" w:themeColor="accent1"/>
          </w:rPr>
        </w:r>
        <w:r w:rsidR="0068644F" w:rsidRPr="00206D15" w:rsidDel="00A04D40">
          <w:rPr>
            <w:color w:val="4472C4" w:themeColor="accent1"/>
          </w:rPr>
          <w:fldChar w:fldCharType="separate"/>
        </w:r>
        <w:r w:rsidR="00495120" w:rsidDel="00A04D40">
          <w:rPr>
            <w:noProof/>
            <w:color w:val="4472C4" w:themeColor="accent1"/>
          </w:rPr>
          <w:delText>2</w:delText>
        </w:r>
        <w:r w:rsidR="00495120" w:rsidRPr="00206D15" w:rsidDel="00A04D40">
          <w:rPr>
            <w:color w:val="4472C4" w:themeColor="accent1"/>
          </w:rPr>
          <w:delText>.</w:delText>
        </w:r>
        <w:r w:rsidR="00495120" w:rsidDel="00A04D40">
          <w:rPr>
            <w:noProof/>
            <w:color w:val="4472C4" w:themeColor="accent1"/>
          </w:rPr>
          <w:delText>30</w:delText>
        </w:r>
        <w:r w:rsidR="0068644F" w:rsidRPr="00206D15" w:rsidDel="00A04D40">
          <w:rPr>
            <w:color w:val="4472C4" w:themeColor="accent1"/>
          </w:rPr>
          <w:fldChar w:fldCharType="end"/>
        </w:r>
      </w:del>
      <w:ins w:id="152" w:author="Castrolara" w:date="2020-09-09T14:31:00Z">
        <w:r w:rsidR="00A04D40">
          <w:rPr>
            <w:color w:val="4472C4" w:themeColor="accent1"/>
          </w:rPr>
          <w:t>2.25</w:t>
        </w:r>
      </w:ins>
      <w:r w:rsidR="00206D15">
        <w:rPr>
          <w:color w:val="4472C4" w:themeColor="accent1"/>
        </w:rPr>
        <w:t xml:space="preserve"> em seu lado esquerdo, assim</w:t>
      </w:r>
      <w:r w:rsidR="00AB6447" w:rsidRPr="00206D15">
        <w:rPr>
          <w:color w:val="4472C4" w:themeColor="accent1"/>
        </w:rPr>
        <w:t>:</w:t>
      </w:r>
    </w:p>
    <w:p w:rsidR="00AB6447" w:rsidRPr="00206D15" w:rsidRDefault="00AB6447" w:rsidP="00AB6447">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B6447" w:rsidRPr="00206D15" w:rsidTr="00AB6447">
        <w:tc>
          <w:tcPr>
            <w:tcW w:w="8222" w:type="dxa"/>
          </w:tcPr>
          <w:p w:rsidR="00AB6447" w:rsidRPr="00206D15" w:rsidRDefault="00206D15" w:rsidP="00AB6447">
            <w:pPr>
              <w:rPr>
                <w:color w:val="4472C4" w:themeColor="accent1"/>
              </w:rPr>
            </w:pPr>
            <m:oMathPara>
              <m:oMathParaPr>
                <m:jc m:val="left"/>
              </m:oMathParaPr>
              <m:oMath>
                <m:r>
                  <w:rPr>
                    <w:rFonts w:ascii="Cambria Math" w:hAnsi="Cambria Math"/>
                    <w:color w:val="4472C4" w:themeColor="accent1"/>
                  </w:rPr>
                  <m:t>c</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q</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q</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nary>
                  <m:naryPr>
                    <m:limLoc m:val="subSup"/>
                    <m:supHide m:val="on"/>
                    <m:ctrlPr>
                      <w:rPr>
                        <w:rFonts w:ascii="Cambria Math" w:hAnsi="Cambria Math"/>
                        <w:color w:val="4472C4" w:themeColor="accent1"/>
                      </w:rPr>
                    </m:ctrlPr>
                  </m:naryPr>
                  <m:sub>
                    <m:r>
                      <m:rPr>
                        <m:sty m:val="p"/>
                      </m:rPr>
                      <w:rPr>
                        <w:rFonts w:ascii="Cambria Math" w:hAnsi="Cambria Math"/>
                        <w:color w:val="4472C4" w:themeColor="accent1"/>
                      </w:rPr>
                      <m:t>Ω</m:t>
                    </m:r>
                  </m:sub>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w:commentRangeStart w:id="153"/>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w:commentRangeEnd w:id="153"/>
                    <m:r>
                      <m:rPr>
                        <m:sty m:val="p"/>
                      </m:rPr>
                      <w:rPr>
                        <w:rStyle w:val="Refdecomentrio"/>
                      </w:rPr>
                      <w:commentReference w:id="153"/>
                    </m:r>
                  </m:e>
                </m:nary>
                <m:r>
                  <w:rPr>
                    <w:rFonts w:ascii="Cambria Math" w:hAnsi="Cambria Math"/>
                    <w:color w:val="4472C4" w:themeColor="accent1"/>
                  </w:rPr>
                  <m:t>d</m:t>
                </m:r>
                <m:r>
                  <m:rPr>
                    <m:sty m:val="p"/>
                  </m:rPr>
                  <w:rPr>
                    <w:rFonts w:ascii="Cambria Math" w:hAnsi="Cambria Math"/>
                    <w:color w:val="4472C4" w:themeColor="accent1"/>
                  </w:rPr>
                  <m:t>Ω</m:t>
                </m:r>
              </m:oMath>
            </m:oMathPara>
          </w:p>
        </w:tc>
        <w:tc>
          <w:tcPr>
            <w:tcW w:w="839" w:type="dxa"/>
            <w:vAlign w:val="center"/>
          </w:tcPr>
          <w:p w:rsidR="00AB6447" w:rsidRPr="00206D15" w:rsidRDefault="0068644F" w:rsidP="00AB6447">
            <w:pPr>
              <w:pStyle w:val="Legenda"/>
              <w:keepNext/>
              <w:jc w:val="right"/>
              <w:rPr>
                <w:color w:val="4472C4" w:themeColor="accent1"/>
              </w:rPr>
            </w:pPr>
            <w:r w:rsidRPr="00206D15">
              <w:rPr>
                <w:color w:val="4472C4" w:themeColor="accent1"/>
              </w:rPr>
              <w:fldChar w:fldCharType="begin"/>
            </w:r>
            <w:r w:rsidR="00AA6C57" w:rsidRPr="00206D15">
              <w:rPr>
                <w:color w:val="4472C4" w:themeColor="accent1"/>
              </w:rPr>
              <w:instrText xml:space="preserve"> STYLEREF 1 \s </w:instrText>
            </w:r>
            <w:r w:rsidRPr="00206D15">
              <w:rPr>
                <w:color w:val="4472C4" w:themeColor="accent1"/>
              </w:rPr>
              <w:fldChar w:fldCharType="separate"/>
            </w:r>
            <w:r w:rsidR="00495120">
              <w:rPr>
                <w:noProof/>
                <w:color w:val="4472C4" w:themeColor="accent1"/>
              </w:rPr>
              <w:t>2</w:t>
            </w:r>
            <w:r w:rsidRPr="00206D15">
              <w:rPr>
                <w:noProof/>
                <w:color w:val="4472C4" w:themeColor="accent1"/>
              </w:rPr>
              <w:fldChar w:fldCharType="end"/>
            </w:r>
            <w:proofErr w:type="gramStart"/>
            <w:r w:rsidR="00AB6447" w:rsidRPr="00206D15">
              <w:rPr>
                <w:color w:val="4472C4" w:themeColor="accent1"/>
              </w:rPr>
              <w:t>.</w:t>
            </w:r>
            <w:proofErr w:type="gramEnd"/>
            <w:r w:rsidRPr="00206D15">
              <w:rPr>
                <w:color w:val="4472C4" w:themeColor="accent1"/>
              </w:rPr>
              <w:fldChar w:fldCharType="begin"/>
            </w:r>
            <w:r w:rsidR="00AA6C57" w:rsidRPr="00206D15">
              <w:rPr>
                <w:color w:val="4472C4" w:themeColor="accent1"/>
              </w:rPr>
              <w:instrText xml:space="preserve"> SEQ Equação \* ARABIC \s 1 </w:instrText>
            </w:r>
            <w:r w:rsidRPr="00206D15">
              <w:rPr>
                <w:color w:val="4472C4" w:themeColor="accent1"/>
              </w:rPr>
              <w:fldChar w:fldCharType="separate"/>
            </w:r>
            <w:r w:rsidR="00495120">
              <w:rPr>
                <w:noProof/>
                <w:color w:val="4472C4" w:themeColor="accent1"/>
              </w:rPr>
              <w:t>31</w:t>
            </w:r>
            <w:r w:rsidRPr="00206D15">
              <w:rPr>
                <w:noProof/>
                <w:color w:val="4472C4" w:themeColor="accent1"/>
              </w:rPr>
              <w:fldChar w:fldCharType="end"/>
            </w:r>
          </w:p>
          <w:p w:rsidR="00AB6447" w:rsidRPr="00206D15" w:rsidRDefault="00AB6447" w:rsidP="00AB6447">
            <w:pPr>
              <w:jc w:val="right"/>
              <w:rPr>
                <w:color w:val="4472C4" w:themeColor="accent1"/>
              </w:rPr>
            </w:pPr>
          </w:p>
        </w:tc>
      </w:tr>
    </w:tbl>
    <w:p w:rsidR="00206D15" w:rsidRPr="00206D15" w:rsidRDefault="00206D15" w:rsidP="00ED15BB">
      <w:pPr>
        <w:pStyle w:val="NormalcomRecuo"/>
        <w:rPr>
          <w:color w:val="4472C4" w:themeColor="accent1"/>
        </w:rPr>
      </w:pPr>
    </w:p>
    <w:p w:rsidR="00AB6447" w:rsidRPr="00206D15" w:rsidRDefault="00821BCC" w:rsidP="00ED15BB">
      <w:pPr>
        <w:pStyle w:val="NormalcomRecuo"/>
        <w:rPr>
          <w:rFonts w:eastAsiaTheme="minorEastAsia"/>
          <w:color w:val="4472C4" w:themeColor="accent1"/>
        </w:rPr>
      </w:pPr>
      <w:r w:rsidRPr="00206D15">
        <w:rPr>
          <w:color w:val="4472C4" w:themeColor="accent1"/>
        </w:rPr>
        <w:t xml:space="preserve">A </w:t>
      </w:r>
      <w:proofErr w:type="spellStart"/>
      <w:r w:rsidRPr="00206D15">
        <w:rPr>
          <w:color w:val="4472C4" w:themeColor="accent1"/>
        </w:rPr>
        <w:t>discretização</w:t>
      </w:r>
      <w:proofErr w:type="spellEnd"/>
      <w:r w:rsidRPr="00206D15">
        <w:rPr>
          <w:color w:val="4472C4" w:themeColor="accent1"/>
        </w:rPr>
        <w:t xml:space="preserve">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w:t>
      </w:r>
      <w:proofErr w:type="spellStart"/>
      <w:r w:rsidRPr="00206D15">
        <w:rPr>
          <w:color w:val="4472C4" w:themeColor="accent1"/>
        </w:rPr>
        <w:t>discretização</w:t>
      </w:r>
      <w:proofErr w:type="spellEnd"/>
      <w:r w:rsidRPr="00206D15">
        <w:rPr>
          <w:color w:val="4472C4" w:themeColor="accent1"/>
        </w:rPr>
        <w:t xml:space="preserve">, faz se necessária uma varredura de todos os pontos situados no contorno, adotando mesma quantidade de pontos forte </w:t>
      </w:r>
      <m:oMath>
        <m:r>
          <w:rPr>
            <w:rFonts w:ascii="Cambria Math" w:hAnsi="Cambria Math"/>
            <w:color w:val="4472C4" w:themeColor="accent1"/>
          </w:rPr>
          <m:t>ξ</m:t>
        </m:r>
      </m:oMath>
      <w:r w:rsidRPr="00206D15">
        <w:rPr>
          <w:color w:val="4472C4" w:themeColor="accent1"/>
        </w:rPr>
        <w:t xml:space="preserve"> equivalente aos nós funcionais definidos pelo processo de discretização</w:t>
      </w:r>
      <w:r w:rsidRPr="00206D15">
        <w:rPr>
          <w:rFonts w:eastAsiaTheme="minorEastAsia"/>
          <w:color w:val="4472C4" w:themeColor="accent1"/>
        </w:rPr>
        <w:t>.</w:t>
      </w:r>
    </w:p>
    <w:p w:rsidR="00137366" w:rsidRDefault="00821BCC" w:rsidP="00B934AD">
      <w:pPr>
        <w:pStyle w:val="NormalcomRecuo"/>
        <w:rPr>
          <w:rFonts w:eastAsiaTheme="minorEastAsia"/>
          <w:color w:val="4472C4" w:themeColor="accent1"/>
        </w:rPr>
      </w:pPr>
      <w:r w:rsidRPr="00206D15">
        <w:rPr>
          <w:rFonts w:eastAsiaTheme="minorEastAsia"/>
          <w:color w:val="4472C4" w:themeColor="accent1"/>
        </w:rPr>
        <w:t xml:space="preserve">Ao adotar este procedimento, o posicionamento dos </w:t>
      </w:r>
      <w:r w:rsidRPr="00206D15">
        <w:rPr>
          <w:color w:val="4472C4" w:themeColor="accent1"/>
        </w:rPr>
        <w:t xml:space="preserve">pontos forte </w:t>
      </w:r>
      <m:oMath>
        <m:r>
          <w:rPr>
            <w:rFonts w:ascii="Cambria Math" w:hAnsi="Cambria Math"/>
            <w:color w:val="4472C4" w:themeColor="accent1"/>
          </w:rPr>
          <m:t>ξ</m:t>
        </m:r>
      </m:oMath>
      <w:r w:rsidRPr="00206D15">
        <w:rPr>
          <w:rFonts w:eastAsiaTheme="minorEastAsia"/>
          <w:color w:val="4472C4" w:themeColor="accent1"/>
        </w:rPr>
        <w:t xml:space="preserve"> coincidindo com todos os nós funcionais causará uma singularidade no núcleo da integral de domínio demonstrada pelo lado direito da equação </w:t>
      </w:r>
      <w:del w:id="154" w:author="Castrolara" w:date="2020-09-09T14:35:00Z">
        <w:r w:rsidR="0068644F" w:rsidRPr="00206D15" w:rsidDel="0041373A">
          <w:rPr>
            <w:rFonts w:eastAsiaTheme="minorEastAsia"/>
            <w:color w:val="4472C4" w:themeColor="accent1"/>
          </w:rPr>
          <w:fldChar w:fldCharType="begin"/>
        </w:r>
        <w:r w:rsidRPr="00206D15" w:rsidDel="0041373A">
          <w:rPr>
            <w:rFonts w:eastAsiaTheme="minorEastAsia"/>
            <w:color w:val="4472C4" w:themeColor="accent1"/>
          </w:rPr>
          <w:delInstrText xml:space="preserve"> REF _Ref42215155 \h </w:delInstrText>
        </w:r>
        <w:r w:rsidR="0068644F" w:rsidRPr="00206D15" w:rsidDel="0041373A">
          <w:rPr>
            <w:rFonts w:eastAsiaTheme="minorEastAsia"/>
            <w:color w:val="4472C4" w:themeColor="accent1"/>
          </w:rPr>
        </w:r>
        <w:r w:rsidR="0068644F" w:rsidRPr="00206D15" w:rsidDel="0041373A">
          <w:rPr>
            <w:rFonts w:eastAsiaTheme="minorEastAsia"/>
            <w:color w:val="4472C4" w:themeColor="accent1"/>
          </w:rPr>
          <w:fldChar w:fldCharType="separate"/>
        </w:r>
        <w:r w:rsidR="00495120" w:rsidDel="0041373A">
          <w:rPr>
            <w:noProof/>
          </w:rPr>
          <w:delText>2</w:delText>
        </w:r>
        <w:r w:rsidR="00495120" w:rsidDel="0041373A">
          <w:delText>.</w:delText>
        </w:r>
        <w:r w:rsidR="00495120" w:rsidDel="0041373A">
          <w:rPr>
            <w:noProof/>
          </w:rPr>
          <w:delText>62</w:delText>
        </w:r>
        <w:r w:rsidR="0068644F" w:rsidRPr="00206D15" w:rsidDel="0041373A">
          <w:rPr>
            <w:rFonts w:eastAsiaTheme="minorEastAsia"/>
            <w:color w:val="4472C4" w:themeColor="accent1"/>
          </w:rPr>
          <w:fldChar w:fldCharType="end"/>
        </w:r>
      </w:del>
      <w:ins w:id="155" w:author="Castrolara" w:date="2020-09-09T14:35:00Z">
        <w:r w:rsidR="0041373A">
          <w:rPr>
            <w:rFonts w:eastAsiaTheme="minorEastAsia"/>
            <w:color w:val="4472C4" w:themeColor="accent1"/>
          </w:rPr>
          <w:t>2.31</w:t>
        </w:r>
      </w:ins>
      <w:r w:rsidRPr="00206D15">
        <w:rPr>
          <w:rFonts w:eastAsiaTheme="minorEastAsia"/>
          <w:color w:val="4472C4" w:themeColor="accent1"/>
        </w:rPr>
        <w:t xml:space="preserve">. </w:t>
      </w:r>
    </w:p>
    <w:p w:rsidR="00821BCC" w:rsidRPr="00206D15" w:rsidRDefault="00821BCC" w:rsidP="00B934AD">
      <w:pPr>
        <w:pStyle w:val="NormalcomRecuo"/>
        <w:rPr>
          <w:rFonts w:eastAsiaTheme="minorEastAsia"/>
          <w:color w:val="4472C4" w:themeColor="accent1"/>
        </w:rPr>
      </w:pPr>
      <w:del w:id="156" w:author="Castrolara" w:date="2020-09-09T14:39:00Z">
        <w:r w:rsidRPr="00206D15" w:rsidDel="008A71A1">
          <w:rPr>
            <w:rFonts w:eastAsiaTheme="minorEastAsia"/>
            <w:color w:val="4472C4" w:themeColor="accent1"/>
          </w:rPr>
          <w:lastRenderedPageBreak/>
          <w:delText>À</w:delText>
        </w:r>
      </w:del>
      <w:ins w:id="157" w:author="Castrolara" w:date="2020-09-09T14:39:00Z">
        <w:r w:rsidR="008A71A1" w:rsidRPr="00206D15">
          <w:rPr>
            <w:rFonts w:eastAsiaTheme="minorEastAsia"/>
            <w:color w:val="4472C4" w:themeColor="accent1"/>
          </w:rPr>
          <w:t>A</w:t>
        </w:r>
      </w:ins>
      <w:r w:rsidRPr="00206D15">
        <w:rPr>
          <w:rFonts w:eastAsiaTheme="minorEastAsia"/>
          <w:color w:val="4472C4" w:themeColor="accent1"/>
        </w:rPr>
        <w:t xml:space="preserve"> fim de evitar essa singularidade, duas nuvens, uma de pontos forte e </w:t>
      </w:r>
      <w:proofErr w:type="gramStart"/>
      <w:r w:rsidRPr="00206D15">
        <w:rPr>
          <w:rFonts w:eastAsiaTheme="minorEastAsia"/>
          <w:color w:val="4472C4" w:themeColor="accent1"/>
        </w:rPr>
        <w:t>uma de pontos distintas</w:t>
      </w:r>
      <w:proofErr w:type="gramEnd"/>
      <w:r w:rsidRPr="00206D15">
        <w:rPr>
          <w:rFonts w:eastAsiaTheme="minorEastAsia"/>
          <w:color w:val="4472C4" w:themeColor="accent1"/>
        </w:rPr>
        <w:t xml:space="preserve">, eram adotadas. Para evitar esta abordagem problemática, </w:t>
      </w:r>
      <w:customXmlDelRangeStart w:id="158" w:author="Castrolara" w:date="2020-09-09T14:40:00Z"/>
      <w:sdt>
        <w:sdtPr>
          <w:rPr>
            <w:rFonts w:eastAsiaTheme="minorEastAsia"/>
            <w:color w:val="4472C4" w:themeColor="accent1"/>
          </w:rPr>
          <w:id w:val="600149338"/>
          <w:citation/>
        </w:sdtPr>
        <w:sdtContent>
          <w:customXmlDelRangeEnd w:id="158"/>
          <w:del w:id="159" w:author="Castrolara" w:date="2020-09-09T14:40:00Z">
            <w:r w:rsidR="0068644F" w:rsidRPr="00206D15" w:rsidDel="008A71A1">
              <w:rPr>
                <w:rFonts w:eastAsiaTheme="minorEastAsia"/>
                <w:color w:val="4472C4" w:themeColor="accent1"/>
              </w:rPr>
              <w:fldChar w:fldCharType="begin"/>
            </w:r>
            <w:r w:rsidR="00F23C28" w:rsidRPr="00206D15" w:rsidDel="008A71A1">
              <w:rPr>
                <w:rFonts w:eastAsiaTheme="minorEastAsia"/>
                <w:color w:val="4472C4" w:themeColor="accent1"/>
              </w:rPr>
              <w:delInstrText xml:space="preserve">CITATION Loe \t  \l 1046 </w:delInstrText>
            </w:r>
            <w:r w:rsidR="0068644F" w:rsidRPr="00206D15" w:rsidDel="008A71A1">
              <w:rPr>
                <w:rFonts w:eastAsiaTheme="minorEastAsia"/>
                <w:color w:val="4472C4" w:themeColor="accent1"/>
              </w:rPr>
              <w:fldChar w:fldCharType="separate"/>
            </w:r>
            <w:r w:rsidR="00495120" w:rsidRPr="00495120" w:rsidDel="008A71A1">
              <w:rPr>
                <w:rFonts w:eastAsiaTheme="minorEastAsia"/>
                <w:noProof/>
                <w:color w:val="4472C4" w:themeColor="accent1"/>
              </w:rPr>
              <w:delText>(Loeffler &amp; Mansur, 2017)</w:delText>
            </w:r>
            <w:r w:rsidR="0068644F" w:rsidRPr="00206D15" w:rsidDel="008A71A1">
              <w:rPr>
                <w:rFonts w:eastAsiaTheme="minorEastAsia"/>
                <w:color w:val="4472C4" w:themeColor="accent1"/>
              </w:rPr>
              <w:fldChar w:fldCharType="end"/>
            </w:r>
          </w:del>
          <w:customXmlDelRangeStart w:id="160" w:author="Castrolara" w:date="2020-09-09T14:40:00Z"/>
        </w:sdtContent>
      </w:sdt>
      <w:customXmlDelRangeEnd w:id="160"/>
      <w:proofErr w:type="spellStart"/>
      <w:ins w:id="161" w:author="Castrolara" w:date="2020-09-09T14:40:00Z">
        <w:r w:rsidR="008A71A1">
          <w:rPr>
            <w:rFonts w:eastAsiaTheme="minorEastAsia"/>
            <w:color w:val="4472C4" w:themeColor="accent1"/>
          </w:rPr>
          <w:t>Loeffler</w:t>
        </w:r>
        <w:proofErr w:type="spellEnd"/>
        <w:r w:rsidR="008A71A1">
          <w:rPr>
            <w:rFonts w:eastAsiaTheme="minorEastAsia"/>
            <w:color w:val="4472C4" w:themeColor="accent1"/>
          </w:rPr>
          <w:t xml:space="preserve"> e Mansur (2017)</w:t>
        </w:r>
      </w:ins>
      <w:r w:rsidRPr="00206D15">
        <w:rPr>
          <w:rFonts w:eastAsiaTheme="minorEastAsia"/>
          <w:color w:val="4472C4" w:themeColor="accent1"/>
        </w:rPr>
        <w:t xml:space="preserve">, </w:t>
      </w:r>
      <w:del w:id="162" w:author="Castrolara" w:date="2020-09-09T14:41:00Z">
        <w:r w:rsidRPr="00206D15" w:rsidDel="008A71A1">
          <w:rPr>
            <w:rFonts w:eastAsiaTheme="minorEastAsia"/>
            <w:color w:val="4472C4" w:themeColor="accent1"/>
          </w:rPr>
          <w:delText xml:space="preserve">propôs </w:delText>
        </w:r>
      </w:del>
      <w:ins w:id="163" w:author="Castrolara" w:date="2020-09-09T14:41:00Z">
        <w:r w:rsidR="008A71A1" w:rsidRPr="00206D15">
          <w:rPr>
            <w:rFonts w:eastAsiaTheme="minorEastAsia"/>
            <w:color w:val="4472C4" w:themeColor="accent1"/>
          </w:rPr>
          <w:t>prop</w:t>
        </w:r>
        <w:r w:rsidR="008A71A1">
          <w:rPr>
            <w:rFonts w:eastAsiaTheme="minorEastAsia"/>
            <w:color w:val="4472C4" w:themeColor="accent1"/>
          </w:rPr>
          <w:t>useram</w:t>
        </w:r>
        <w:r w:rsidR="008A71A1" w:rsidRPr="00206D15">
          <w:rPr>
            <w:rFonts w:eastAsiaTheme="minorEastAsia"/>
            <w:color w:val="4472C4" w:themeColor="accent1"/>
          </w:rPr>
          <w:t xml:space="preserve"> </w:t>
        </w:r>
      </w:ins>
      <w:r w:rsidRPr="00206D15">
        <w:rPr>
          <w:rFonts w:eastAsiaTheme="minorEastAsia"/>
          <w:color w:val="4472C4" w:themeColor="accent1"/>
        </w:rPr>
        <w:t xml:space="preserve">uma abordagem similar à </w:t>
      </w:r>
      <w:proofErr w:type="spellStart"/>
      <w:r w:rsidRPr="00206D15">
        <w:rPr>
          <w:rFonts w:eastAsiaTheme="minorEastAsia"/>
          <w:color w:val="4472C4" w:themeColor="accent1"/>
        </w:rPr>
        <w:t>Hadammard</w:t>
      </w:r>
      <w:proofErr w:type="spellEnd"/>
      <w:r w:rsidRPr="00206D15">
        <w:rPr>
          <w:rFonts w:eastAsiaTheme="minorEastAsia"/>
          <w:color w:val="4472C4" w:themeColor="accent1"/>
        </w:rPr>
        <w:t>, onde</w:t>
      </w:r>
      <w:r w:rsidR="00B934AD" w:rsidRPr="00206D15">
        <w:rPr>
          <w:rFonts w:eastAsiaTheme="minorEastAsia"/>
          <w:color w:val="4472C4" w:themeColor="accent1"/>
        </w:rPr>
        <w:t xml:space="preserve"> as singularidades foram eliminadas, causando a entrada de dados e o processo de </w:t>
      </w:r>
      <w:proofErr w:type="gramStart"/>
      <w:r w:rsidR="00B934AD" w:rsidRPr="00206D15">
        <w:rPr>
          <w:rFonts w:eastAsiaTheme="minorEastAsia"/>
          <w:color w:val="4472C4" w:themeColor="accent1"/>
        </w:rPr>
        <w:t>implementação</w:t>
      </w:r>
      <w:proofErr w:type="gramEnd"/>
      <w:r w:rsidR="00B934AD" w:rsidRPr="00206D15">
        <w:rPr>
          <w:rFonts w:eastAsiaTheme="minorEastAsia"/>
          <w:color w:val="4472C4" w:themeColor="accent1"/>
        </w:rPr>
        <w:t xml:space="preserve"> do MECID mais rápidos, já que ambos os pontos campo e pontos fonte podem coincidir. Assim:</w:t>
      </w:r>
    </w:p>
    <w:p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934AD" w:rsidTr="00BD0EA4">
        <w:tc>
          <w:tcPr>
            <w:tcW w:w="8222" w:type="dxa"/>
          </w:tcPr>
          <w:p w:rsidR="00B934AD" w:rsidRPr="003070CD" w:rsidRDefault="0068644F"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164" w:name="_Ref42557329"/>
        <w:tc>
          <w:tcPr>
            <w:tcW w:w="839" w:type="dxa"/>
            <w:vAlign w:val="center"/>
          </w:tcPr>
          <w:p w:rsidR="00B934AD" w:rsidRDefault="0068644F" w:rsidP="00BD0EA4">
            <w:pPr>
              <w:pStyle w:val="Legenda"/>
              <w:keepNext/>
              <w:jc w:val="right"/>
            </w:pPr>
            <w:r>
              <w:fldChar w:fldCharType="begin"/>
            </w:r>
            <w:r w:rsidR="00B934AD">
              <w:instrText xml:space="preserve"> STYLEREF 1 \s </w:instrText>
            </w:r>
            <w:r>
              <w:fldChar w:fldCharType="separate"/>
            </w:r>
            <w:r w:rsidR="00495120">
              <w:rPr>
                <w:noProof/>
              </w:rPr>
              <w:t>2</w:t>
            </w:r>
            <w:r>
              <w:fldChar w:fldCharType="end"/>
            </w:r>
            <w:proofErr w:type="gramStart"/>
            <w:r w:rsidR="00B934AD">
              <w:t>.</w:t>
            </w:r>
            <w:proofErr w:type="gramEnd"/>
            <w:r>
              <w:fldChar w:fldCharType="begin"/>
            </w:r>
            <w:r w:rsidR="00067C59">
              <w:instrText xml:space="preserve"> SEQ Equação \* ARABIC \s 1 </w:instrText>
            </w:r>
            <w:r>
              <w:fldChar w:fldCharType="separate"/>
            </w:r>
            <w:r w:rsidR="00495120">
              <w:rPr>
                <w:noProof/>
              </w:rPr>
              <w:t>32</w:t>
            </w:r>
            <w:r>
              <w:fldChar w:fldCharType="end"/>
            </w:r>
            <w:bookmarkEnd w:id="164"/>
          </w:p>
          <w:p w:rsidR="00B934AD" w:rsidRDefault="00B934AD" w:rsidP="00BD0EA4">
            <w:pPr>
              <w:jc w:val="right"/>
            </w:pPr>
          </w:p>
        </w:tc>
      </w:tr>
    </w:tbl>
    <w:p w:rsidR="00606C1E" w:rsidRDefault="00606C1E" w:rsidP="00B934AD">
      <w:pPr>
        <w:pStyle w:val="NormalcomRecuo"/>
      </w:pPr>
    </w:p>
    <w:p w:rsidR="00606C1E" w:rsidRDefault="00606C1E" w:rsidP="00606C1E">
      <w:pPr>
        <w:pStyle w:val="NormalcomRecuo"/>
      </w:pPr>
      <w:r>
        <w:t xml:space="preserve">Para dar prosseguimento com a regularização da equação </w:t>
      </w:r>
      <w:r w:rsidR="0068644F">
        <w:fldChar w:fldCharType="begin"/>
      </w:r>
      <w:r>
        <w:instrText xml:space="preserve"> REF _Ref42557329 \h </w:instrText>
      </w:r>
      <w:r w:rsidR="0068644F">
        <w:fldChar w:fldCharType="separate"/>
      </w:r>
      <w:r w:rsidR="00495120">
        <w:rPr>
          <w:noProof/>
        </w:rPr>
        <w:t>2</w:t>
      </w:r>
      <w:r w:rsidR="00495120">
        <w:t>.</w:t>
      </w:r>
      <w:r w:rsidR="00495120">
        <w:rPr>
          <w:noProof/>
        </w:rPr>
        <w:t>32</w:t>
      </w:r>
      <w:r w:rsidR="0068644F">
        <w:fldChar w:fldCharType="end"/>
      </w:r>
      <w:r>
        <w:t xml:space="preserve">, deve-se utilizar o núcleo completo da integral de domínio, que será diretamente interpolada utilizando funções de base radial como apresentado na equação </w:t>
      </w:r>
      <w:r w:rsidR="0068644F">
        <w:fldChar w:fldCharType="begin"/>
      </w:r>
      <w:r>
        <w:instrText xml:space="preserve"> REF _Ref49261527 \h </w:instrText>
      </w:r>
      <w:r w:rsidR="0068644F">
        <w:fldChar w:fldCharType="separate"/>
      </w:r>
      <w:r w:rsidR="00495120">
        <w:rPr>
          <w:noProof/>
        </w:rPr>
        <w:t>2</w:t>
      </w:r>
      <w:r w:rsidR="00495120">
        <w:t>.</w:t>
      </w:r>
      <w:r w:rsidR="00495120">
        <w:rPr>
          <w:noProof/>
        </w:rPr>
        <w:t>33</w:t>
      </w:r>
      <w:r w:rsidR="0068644F">
        <w:fldChar w:fldCharType="end"/>
      </w:r>
      <w:r>
        <w:t xml:space="preserve"> </w:t>
      </w:r>
      <w:del w:id="165" w:author="Castrolara" w:date="2020-09-09T14:43:00Z">
        <w:r w:rsidDel="00F702F6">
          <w:delText>à</w:delText>
        </w:r>
      </w:del>
      <w:ins w:id="166" w:author="Castrolara" w:date="2020-09-09T14:43:00Z">
        <w:r w:rsidR="00F702F6">
          <w:t>a</w:t>
        </w:r>
      </w:ins>
      <w:r>
        <w:t xml:space="preserve"> seguir:</w:t>
      </w:r>
    </w:p>
    <w:p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934AD" w:rsidTr="00BD0EA4">
        <w:tc>
          <w:tcPr>
            <w:tcW w:w="8222" w:type="dxa"/>
          </w:tcPr>
          <w:p w:rsidR="00B934AD" w:rsidRPr="003070CD" w:rsidRDefault="0068644F"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167" w:name="_Ref49261527"/>
        <w:tc>
          <w:tcPr>
            <w:tcW w:w="839" w:type="dxa"/>
            <w:vAlign w:val="center"/>
          </w:tcPr>
          <w:p w:rsidR="00B934AD" w:rsidRDefault="0068644F" w:rsidP="00BD0EA4">
            <w:pPr>
              <w:pStyle w:val="Legenda"/>
              <w:keepNext/>
              <w:jc w:val="right"/>
            </w:pPr>
            <w:r>
              <w:fldChar w:fldCharType="begin"/>
            </w:r>
            <w:r w:rsidR="0039409F">
              <w:instrText xml:space="preserve"> STYLEREF 1 \s </w:instrText>
            </w:r>
            <w:r>
              <w:fldChar w:fldCharType="separate"/>
            </w:r>
            <w:r w:rsidR="00495120">
              <w:rPr>
                <w:noProof/>
              </w:rPr>
              <w:t>2</w:t>
            </w:r>
            <w:r>
              <w:rPr>
                <w:noProof/>
              </w:rPr>
              <w:fldChar w:fldCharType="end"/>
            </w:r>
            <w:proofErr w:type="gramStart"/>
            <w:r w:rsidR="00B934AD">
              <w:t>.</w:t>
            </w:r>
            <w:proofErr w:type="gramEnd"/>
            <w:r>
              <w:fldChar w:fldCharType="begin"/>
            </w:r>
            <w:r w:rsidR="00067C59">
              <w:instrText xml:space="preserve"> SEQ Equação \* ARABIC \s 1 </w:instrText>
            </w:r>
            <w:r>
              <w:fldChar w:fldCharType="separate"/>
            </w:r>
            <w:r w:rsidR="00495120">
              <w:rPr>
                <w:noProof/>
              </w:rPr>
              <w:t>33</w:t>
            </w:r>
            <w:r>
              <w:fldChar w:fldCharType="end"/>
            </w:r>
            <w:bookmarkEnd w:id="167"/>
          </w:p>
          <w:p w:rsidR="00B934AD" w:rsidRDefault="00B934AD" w:rsidP="00BD0EA4">
            <w:pPr>
              <w:jc w:val="right"/>
            </w:pPr>
          </w:p>
        </w:tc>
      </w:tr>
    </w:tbl>
    <w:p w:rsidR="00B934AD" w:rsidRDefault="00B934AD" w:rsidP="00B934AD">
      <w:pPr>
        <w:pStyle w:val="NormalcomRecuo"/>
        <w:rPr>
          <w:rFonts w:eastAsiaTheme="minorEastAsia"/>
        </w:rPr>
      </w:pPr>
    </w:p>
    <w:p w:rsidR="00B934AD" w:rsidRDefault="00B934AD" w:rsidP="00B934AD">
      <w:pPr>
        <w:pStyle w:val="NormalcomRecuo"/>
        <w:rPr>
          <w:rFonts w:eastAsiaTheme="minorEastAsia"/>
        </w:rPr>
      </w:pPr>
      <w:r>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Pr>
          <w:rFonts w:eastAsiaTheme="minorEastAsia"/>
        </w:rPr>
        <w:t xml:space="preserve"> é uma constante que depende o ponto forte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A69" w:rsidTr="00BD0EA4">
        <w:tc>
          <w:tcPr>
            <w:tcW w:w="8222" w:type="dxa"/>
          </w:tcPr>
          <w:p w:rsidR="00C70A69" w:rsidRPr="003070CD"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rsidR="00C70A69" w:rsidRDefault="0068644F" w:rsidP="00BD0EA4">
            <w:pPr>
              <w:pStyle w:val="Legenda"/>
              <w:keepNext/>
              <w:jc w:val="right"/>
            </w:pPr>
            <w:fldSimple w:instr=" STYLEREF 1 \s ">
              <w:r w:rsidR="00495120">
                <w:rPr>
                  <w:noProof/>
                </w:rPr>
                <w:t>2</w:t>
              </w:r>
            </w:fldSimple>
            <w:proofErr w:type="gramStart"/>
            <w:r w:rsidR="00C70A69">
              <w:t>.</w:t>
            </w:r>
            <w:proofErr w:type="gramEnd"/>
            <w:r>
              <w:fldChar w:fldCharType="begin"/>
            </w:r>
            <w:r w:rsidR="00067C59">
              <w:instrText xml:space="preserve"> SEQ Equação \* ARABIC \s 1 </w:instrText>
            </w:r>
            <w:r>
              <w:fldChar w:fldCharType="separate"/>
            </w:r>
            <w:r w:rsidR="00495120">
              <w:rPr>
                <w:noProof/>
              </w:rPr>
              <w:t>34</w:t>
            </w:r>
            <w:r>
              <w:fldChar w:fldCharType="end"/>
            </w:r>
          </w:p>
          <w:p w:rsidR="00C70A69" w:rsidRDefault="00C70A69" w:rsidP="00BD0EA4">
            <w:pPr>
              <w:jc w:val="right"/>
            </w:pPr>
          </w:p>
        </w:tc>
      </w:tr>
    </w:tbl>
    <w:p w:rsidR="00C70A69" w:rsidRDefault="00C70A69" w:rsidP="00B934AD">
      <w:pPr>
        <w:pStyle w:val="NormalcomRecuo"/>
        <w:rPr>
          <w:rFonts w:eastAsiaTheme="minorEastAsia"/>
        </w:rPr>
      </w:pPr>
    </w:p>
    <w:p w:rsidR="00B934AD" w:rsidRDefault="00C70A69" w:rsidP="00B934AD">
      <w:pPr>
        <w:pStyle w:val="NormalcomRecuo"/>
      </w:pPr>
      <w:r>
        <w:lastRenderedPageBreak/>
        <w:t>Estes dois pontos abordados na distância euclidiana são os pontos base e de interpolação.</w:t>
      </w:r>
    </w:p>
    <w:p w:rsidR="00C70A69" w:rsidRDefault="00C70A69" w:rsidP="00B934AD">
      <w:pPr>
        <w:pStyle w:val="NormalcomRecuo"/>
        <w:rPr>
          <w:rFonts w:eastAsiaTheme="minorEastAsia"/>
        </w:rPr>
      </w:pPr>
      <w:r>
        <w:t>De forma similar ao DRBEM</w:t>
      </w:r>
      <w:r w:rsidR="00DB59B8">
        <w:t xml:space="preserve"> </w:t>
      </w:r>
      <w:sdt>
        <w:sdtPr>
          <w:id w:val="-691992532"/>
          <w:citation/>
        </w:sdtPr>
        <w:sdtContent>
          <w:r w:rsidR="0068644F">
            <w:fldChar w:fldCharType="begin"/>
          </w:r>
          <w:r w:rsidR="00DB59B8">
            <w:instrText xml:space="preserve"> CITATION Par92 \l 1046 </w:instrText>
          </w:r>
          <w:r w:rsidR="0068644F">
            <w:fldChar w:fldCharType="separate"/>
          </w:r>
          <w:r w:rsidR="00495120">
            <w:rPr>
              <w:noProof/>
            </w:rPr>
            <w:t>(Partridge, Brebbia, &amp; Wrobel, 1992)</w:t>
          </w:r>
          <w:r w:rsidR="0068644F">
            <w:fldChar w:fldCharType="end"/>
          </w:r>
        </w:sdtContent>
      </w:sdt>
      <w:r>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A69" w:rsidTr="00BD0EA4">
        <w:tc>
          <w:tcPr>
            <w:tcW w:w="8222" w:type="dxa"/>
          </w:tcPr>
          <w:p w:rsidR="00C70A69" w:rsidRPr="003070CD" w:rsidRDefault="0068644F"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168" w:name="_Ref42965976"/>
        <w:tc>
          <w:tcPr>
            <w:tcW w:w="839" w:type="dxa"/>
            <w:vAlign w:val="center"/>
          </w:tcPr>
          <w:p w:rsidR="00C70A69" w:rsidRDefault="0068644F" w:rsidP="00BD0EA4">
            <w:pPr>
              <w:pStyle w:val="Legenda"/>
              <w:keepNext/>
              <w:jc w:val="right"/>
            </w:pPr>
            <w:r>
              <w:fldChar w:fldCharType="begin"/>
            </w:r>
            <w:r w:rsidR="00DB59B8">
              <w:instrText xml:space="preserve"> STYLEREF 1 \s </w:instrText>
            </w:r>
            <w:r>
              <w:fldChar w:fldCharType="separate"/>
            </w:r>
            <w:r w:rsidR="00495120">
              <w:rPr>
                <w:noProof/>
              </w:rPr>
              <w:t>2</w:t>
            </w:r>
            <w:r>
              <w:rPr>
                <w:noProof/>
              </w:rPr>
              <w:fldChar w:fldCharType="end"/>
            </w:r>
            <w:proofErr w:type="gramStart"/>
            <w:r w:rsidR="00C70A69">
              <w:t>.</w:t>
            </w:r>
            <w:proofErr w:type="gramEnd"/>
            <w:r>
              <w:fldChar w:fldCharType="begin"/>
            </w:r>
            <w:r w:rsidR="00067C59">
              <w:instrText xml:space="preserve"> SEQ Equação \* ARABIC \s 1 </w:instrText>
            </w:r>
            <w:r>
              <w:fldChar w:fldCharType="separate"/>
            </w:r>
            <w:r w:rsidR="00495120">
              <w:rPr>
                <w:noProof/>
              </w:rPr>
              <w:t>35</w:t>
            </w:r>
            <w:r>
              <w:fldChar w:fldCharType="end"/>
            </w:r>
            <w:bookmarkEnd w:id="168"/>
          </w:p>
          <w:p w:rsidR="00C70A69" w:rsidRDefault="00C70A69" w:rsidP="00BD0EA4">
            <w:pPr>
              <w:jc w:val="right"/>
            </w:pPr>
          </w:p>
        </w:tc>
      </w:tr>
    </w:tbl>
    <w:p w:rsidR="00C70A69" w:rsidRDefault="00C70A69" w:rsidP="00C70A69">
      <w:pPr>
        <w:pStyle w:val="NormalcomRecuo"/>
      </w:pPr>
    </w:p>
    <w:p w:rsidR="00C70A69" w:rsidRPr="00B934AD" w:rsidRDefault="00C70A69" w:rsidP="00C70A69">
      <w:pPr>
        <w:pStyle w:val="NormalcomRecuo"/>
      </w:pPr>
      <w:r>
        <w:t>Assim, é aplicado o Teorema da Divergência ao lado direito da equação, transformando a integral de domínio em uma integral de contorno:</w:t>
      </w:r>
    </w:p>
    <w:p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A69" w:rsidTr="00BD0EA4">
        <w:tc>
          <w:tcPr>
            <w:tcW w:w="8222" w:type="dxa"/>
          </w:tcPr>
          <w:p w:rsidR="00C70A69" w:rsidRPr="003070CD" w:rsidRDefault="0068644F"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rsidR="00C70A69" w:rsidRDefault="0068644F" w:rsidP="00BD0EA4">
            <w:pPr>
              <w:pStyle w:val="Legenda"/>
              <w:keepNext/>
              <w:jc w:val="right"/>
            </w:pPr>
            <w:fldSimple w:instr=" STYLEREF 1 \s ">
              <w:r w:rsidR="00495120">
                <w:rPr>
                  <w:noProof/>
                </w:rPr>
                <w:t>2</w:t>
              </w:r>
            </w:fldSimple>
            <w:proofErr w:type="gramStart"/>
            <w:r w:rsidR="00C70A69">
              <w:t>.</w:t>
            </w:r>
            <w:proofErr w:type="gramEnd"/>
            <w:r>
              <w:fldChar w:fldCharType="begin"/>
            </w:r>
            <w:r w:rsidR="00067C59">
              <w:instrText xml:space="preserve"> SEQ Equação \* ARABIC \s 1 </w:instrText>
            </w:r>
            <w:r>
              <w:fldChar w:fldCharType="separate"/>
            </w:r>
            <w:r w:rsidR="00495120">
              <w:rPr>
                <w:noProof/>
              </w:rPr>
              <w:t>36</w:t>
            </w:r>
            <w:r>
              <w:fldChar w:fldCharType="end"/>
            </w:r>
          </w:p>
          <w:p w:rsidR="00C70A69" w:rsidRDefault="00C70A69" w:rsidP="00BD0EA4">
            <w:pPr>
              <w:jc w:val="right"/>
            </w:pPr>
          </w:p>
        </w:tc>
      </w:tr>
    </w:tbl>
    <w:p w:rsidR="00C70A69" w:rsidRDefault="00C70A69" w:rsidP="00C70A69">
      <w:pPr>
        <w:pStyle w:val="NormalcomRecuo"/>
      </w:pPr>
    </w:p>
    <w:p w:rsidR="00C70A69" w:rsidRPr="00B934AD" w:rsidRDefault="00C70A69" w:rsidP="00C70A69">
      <w:pPr>
        <w:pStyle w:val="NormalcomRecuo"/>
      </w:pPr>
      <w:r>
        <w:t>Simplificando a equação, define-se:</w:t>
      </w:r>
    </w:p>
    <w:p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A69" w:rsidTr="00BD0EA4">
        <w:tc>
          <w:tcPr>
            <w:tcW w:w="8222" w:type="dxa"/>
          </w:tcPr>
          <w:p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rsidR="00C70A69" w:rsidRDefault="0068644F" w:rsidP="00BD0EA4">
            <w:pPr>
              <w:pStyle w:val="Legenda"/>
              <w:keepNext/>
              <w:jc w:val="right"/>
            </w:pPr>
            <w:fldSimple w:instr=" STYLEREF 1 \s ">
              <w:r w:rsidR="00495120">
                <w:rPr>
                  <w:noProof/>
                </w:rPr>
                <w:t>2</w:t>
              </w:r>
            </w:fldSimple>
            <w:proofErr w:type="gramStart"/>
            <w:r w:rsidR="00C70A69">
              <w:t>.</w:t>
            </w:r>
            <w:proofErr w:type="gramEnd"/>
            <w:r>
              <w:fldChar w:fldCharType="begin"/>
            </w:r>
            <w:r w:rsidR="00067C59">
              <w:instrText xml:space="preserve"> SEQ Equação \* ARABIC \s 1 </w:instrText>
            </w:r>
            <w:r>
              <w:fldChar w:fldCharType="separate"/>
            </w:r>
            <w:r w:rsidR="00495120">
              <w:rPr>
                <w:noProof/>
              </w:rPr>
              <w:t>37</w:t>
            </w:r>
            <w:r>
              <w:fldChar w:fldCharType="end"/>
            </w:r>
          </w:p>
          <w:p w:rsidR="00C70A69" w:rsidRDefault="00C70A69" w:rsidP="00BD0EA4">
            <w:pPr>
              <w:jc w:val="right"/>
            </w:pPr>
          </w:p>
        </w:tc>
      </w:tr>
    </w:tbl>
    <w:p w:rsidR="00C70A69" w:rsidRDefault="00C70A69" w:rsidP="00C70A69">
      <w:pPr>
        <w:pStyle w:val="NormalcomRecuo"/>
        <w:rPr>
          <w:rFonts w:eastAsiaTheme="minorEastAsia"/>
        </w:rPr>
      </w:pPr>
    </w:p>
    <w:p w:rsidR="00C70A69" w:rsidRDefault="00C70A69" w:rsidP="00C70A69">
      <w:pPr>
        <w:pStyle w:val="NormalcomRecuo"/>
        <w:rPr>
          <w:rFonts w:eastAsiaTheme="minorEastAsia"/>
        </w:rPr>
      </w:pPr>
      <w:r>
        <w:rPr>
          <w:rFonts w:eastAsiaTheme="minorEastAsia"/>
        </w:rPr>
        <w:t>Portanto:</w:t>
      </w:r>
    </w:p>
    <w:p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A69" w:rsidTr="00BD0EA4">
        <w:tc>
          <w:tcPr>
            <w:tcW w:w="8222" w:type="dxa"/>
          </w:tcPr>
          <w:p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rsidR="00C70A69" w:rsidRDefault="0068644F" w:rsidP="00BD0EA4">
            <w:pPr>
              <w:pStyle w:val="Legenda"/>
              <w:keepNext/>
              <w:jc w:val="right"/>
            </w:pPr>
            <w:fldSimple w:instr=" STYLEREF 1 \s ">
              <w:r w:rsidR="00495120">
                <w:rPr>
                  <w:noProof/>
                </w:rPr>
                <w:t>2</w:t>
              </w:r>
            </w:fldSimple>
            <w:proofErr w:type="gramStart"/>
            <w:r w:rsidR="00C70A69">
              <w:t>.</w:t>
            </w:r>
            <w:proofErr w:type="gramEnd"/>
            <w:r>
              <w:fldChar w:fldCharType="begin"/>
            </w:r>
            <w:r w:rsidR="00067C59">
              <w:instrText xml:space="preserve"> SEQ Equação \* ARABIC \s 1 </w:instrText>
            </w:r>
            <w:r>
              <w:fldChar w:fldCharType="separate"/>
            </w:r>
            <w:r w:rsidR="00495120">
              <w:rPr>
                <w:noProof/>
              </w:rPr>
              <w:t>38</w:t>
            </w:r>
            <w:r>
              <w:fldChar w:fldCharType="end"/>
            </w:r>
          </w:p>
          <w:p w:rsidR="00C70A69" w:rsidRDefault="00C70A69" w:rsidP="00BD0EA4">
            <w:pPr>
              <w:jc w:val="right"/>
            </w:pPr>
          </w:p>
        </w:tc>
      </w:tr>
    </w:tbl>
    <w:p w:rsidR="00C70A69" w:rsidRPr="00D5455B" w:rsidRDefault="00C70A69" w:rsidP="00C70A69">
      <w:pPr>
        <w:pStyle w:val="NormalcomRecuo"/>
      </w:pPr>
    </w:p>
    <w:p w:rsidR="00C70A69" w:rsidRDefault="00C70A69" w:rsidP="00C70A69">
      <w:pPr>
        <w:pStyle w:val="NormalcomRecuo"/>
      </w:pPr>
      <w:r>
        <w:t xml:space="preserve">Assim, a equação de governo do problema de </w:t>
      </w:r>
      <w:proofErr w:type="spellStart"/>
      <w:r>
        <w:t>Helmholtz</w:t>
      </w:r>
      <w:proofErr w:type="spellEnd"/>
      <w:r>
        <w:t xml:space="preserve"> se torna:</w:t>
      </w:r>
    </w:p>
    <w:p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A69" w:rsidRPr="00C851A1" w:rsidTr="00BD0EA4">
        <w:tc>
          <w:tcPr>
            <w:tcW w:w="8222" w:type="dxa"/>
          </w:tcPr>
          <w:p w:rsidR="00C70A69" w:rsidRPr="00C851A1" w:rsidRDefault="00C70A69" w:rsidP="00BD0EA4">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169" w:name="_Ref49460732"/>
        <w:tc>
          <w:tcPr>
            <w:tcW w:w="839" w:type="dxa"/>
            <w:vAlign w:val="center"/>
          </w:tcPr>
          <w:p w:rsidR="00C70A69" w:rsidRPr="00C851A1" w:rsidRDefault="0068644F" w:rsidP="00BD0EA4">
            <w:pPr>
              <w:pStyle w:val="Legenda"/>
              <w:keepNext/>
              <w:jc w:val="right"/>
            </w:pPr>
            <w:r w:rsidRPr="00C851A1">
              <w:fldChar w:fldCharType="begin"/>
            </w:r>
            <w:r w:rsidR="0039409F" w:rsidRPr="00C851A1">
              <w:instrText xml:space="preserve"> STYLEREF 1 \s </w:instrText>
            </w:r>
            <w:r w:rsidRPr="00C851A1">
              <w:fldChar w:fldCharType="separate"/>
            </w:r>
            <w:r w:rsidR="00495120">
              <w:rPr>
                <w:noProof/>
              </w:rPr>
              <w:t>2</w:t>
            </w:r>
            <w:r w:rsidRPr="00C851A1">
              <w:rPr>
                <w:noProof/>
              </w:rPr>
              <w:fldChar w:fldCharType="end"/>
            </w:r>
            <w:proofErr w:type="gramStart"/>
            <w:r w:rsidR="00C70A69" w:rsidRPr="00C851A1">
              <w:t>.</w:t>
            </w:r>
            <w:proofErr w:type="gramEnd"/>
            <w:r>
              <w:fldChar w:fldCharType="begin"/>
            </w:r>
            <w:r w:rsidR="00067C59">
              <w:instrText xml:space="preserve"> SEQ Equação \* ARABIC \s 1 </w:instrText>
            </w:r>
            <w:r>
              <w:fldChar w:fldCharType="separate"/>
            </w:r>
            <w:r w:rsidR="00495120">
              <w:rPr>
                <w:noProof/>
              </w:rPr>
              <w:t>39</w:t>
            </w:r>
            <w:r>
              <w:fldChar w:fldCharType="end"/>
            </w:r>
            <w:bookmarkEnd w:id="169"/>
          </w:p>
          <w:p w:rsidR="00C70A69" w:rsidRPr="00C851A1" w:rsidRDefault="00C70A69" w:rsidP="00BD0EA4">
            <w:pPr>
              <w:jc w:val="right"/>
            </w:pPr>
          </w:p>
        </w:tc>
      </w:tr>
    </w:tbl>
    <w:p w:rsidR="00C70A69" w:rsidRPr="00C851A1" w:rsidRDefault="00C70A69" w:rsidP="00C70A69">
      <w:pPr>
        <w:pStyle w:val="NormalcomRecuo"/>
      </w:pPr>
    </w:p>
    <w:p w:rsidR="00606C1E" w:rsidRDefault="00BD0EA4" w:rsidP="00606C1E">
      <w:pPr>
        <w:pStyle w:val="NormalcomRecuo"/>
      </w:pPr>
      <w:r w:rsidRPr="00C851A1">
        <w:t>Por ora, o segundo termo do lado direito da equação</w:t>
      </w:r>
      <w:r w:rsidR="00A009D0" w:rsidRPr="00C851A1">
        <w:t>, chamado doravante, de termo excedente,</w:t>
      </w:r>
      <w:r w:rsidRPr="00C851A1">
        <w:t xml:space="preserve"> deverá ser mantido em sua forma de integral de domínio</w:t>
      </w:r>
      <w:r w:rsidR="0087659B" w:rsidRPr="00C851A1">
        <w:t>, que</w:t>
      </w:r>
      <w:r w:rsidRPr="00C851A1">
        <w:t xml:space="preserve"> será abordado novamente, em um momento mais conveniente.</w:t>
      </w:r>
    </w:p>
    <w:p w:rsidR="00EF513D" w:rsidRDefault="00606C1E" w:rsidP="00606C1E">
      <w:pPr>
        <w:pStyle w:val="NormalcomRecuo"/>
      </w:pPr>
      <w:r>
        <w:t>A</w:t>
      </w:r>
      <w:r w:rsidR="00BD0EA4">
        <w:t xml:space="preserve">ssim, o tratamento matemático e </w:t>
      </w:r>
      <w:proofErr w:type="spellStart"/>
      <w:r w:rsidR="00BD0EA4">
        <w:t>discretização</w:t>
      </w:r>
      <w:proofErr w:type="spellEnd"/>
      <w:r w:rsidR="00BD0EA4">
        <w:t xml:space="preserve"> dos termos restantes serão feitos de acordo com </w:t>
      </w:r>
      <w:commentRangeStart w:id="170"/>
      <w:sdt>
        <w:sdtPr>
          <w:id w:val="-572589918"/>
          <w:citation/>
        </w:sdtPr>
        <w:sdtContent>
          <w:r w:rsidR="0068644F">
            <w:fldChar w:fldCharType="begin"/>
          </w:r>
          <w:r w:rsidR="009D03F8">
            <w:instrText xml:space="preserve">CITATION Loe151 \l 1046 </w:instrText>
          </w:r>
          <w:r w:rsidR="0068644F">
            <w:fldChar w:fldCharType="separate"/>
          </w:r>
          <w:r w:rsidR="00495120">
            <w:rPr>
              <w:noProof/>
            </w:rPr>
            <w:t>(Loeffler, Barcelos, &amp; Mansur, Solving Helmholtz Problems with the Boundary Element Method Using Direct Radial Basis Function Interpolation, 2015)</w:t>
          </w:r>
          <w:r w:rsidR="0068644F">
            <w:fldChar w:fldCharType="end"/>
          </w:r>
        </w:sdtContent>
      </w:sdt>
      <w:r w:rsidR="00EF513D">
        <w:t>.</w:t>
      </w:r>
      <w:r w:rsidR="00BD0EA4">
        <w:t xml:space="preserve"> </w:t>
      </w:r>
      <w:commentRangeEnd w:id="170"/>
      <w:r w:rsidR="00CE2570">
        <w:rPr>
          <w:rStyle w:val="Refdecomentrio"/>
        </w:rPr>
        <w:commentReference w:id="170"/>
      </w:r>
    </w:p>
    <w:p w:rsidR="00EF513D" w:rsidRDefault="00EF513D" w:rsidP="00C70A69">
      <w:pPr>
        <w:pStyle w:val="NormalcomRecuo"/>
        <w:rPr>
          <w:rFonts w:eastAsiaTheme="minorEastAsia"/>
        </w:rPr>
      </w:pPr>
      <w:r>
        <w:t xml:space="preserve">Assim, para a tal </w:t>
      </w:r>
      <w:proofErr w:type="spellStart"/>
      <w:r>
        <w:t>discretização</w:t>
      </w:r>
      <w:proofErr w:type="spellEnd"/>
      <w:r>
        <w:t xml:space="preserve">, é seguido o procedimento comum ao MEC. Portanto, para um ponto fonte genérico </w:t>
      </w:r>
      <m:oMath>
        <m:r>
          <w:rPr>
            <w:rFonts w:ascii="Cambria Math" w:hAnsi="Cambria Math"/>
          </w:rPr>
          <m:t>ξ</m:t>
        </m:r>
      </m:oMath>
      <w:r>
        <w:rPr>
          <w:rFonts w:eastAsiaTheme="minorEastAsia"/>
        </w:rPr>
        <w:t>, tem-se:</w:t>
      </w:r>
    </w:p>
    <w:p w:rsidR="00EF513D" w:rsidRPr="00721AEA"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F513D" w:rsidTr="00997939">
        <w:tc>
          <w:tcPr>
            <w:tcW w:w="8222" w:type="dxa"/>
          </w:tcPr>
          <w:p w:rsidR="00EF513D" w:rsidRPr="003070CD" w:rsidRDefault="0068644F"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171" w:name="_Ref42952393"/>
        <w:tc>
          <w:tcPr>
            <w:tcW w:w="839" w:type="dxa"/>
            <w:vAlign w:val="center"/>
          </w:tcPr>
          <w:p w:rsidR="00EF513D" w:rsidRDefault="0068644F" w:rsidP="00997939">
            <w:pPr>
              <w:pStyle w:val="Legenda"/>
              <w:keepNext/>
              <w:jc w:val="right"/>
            </w:pPr>
            <w:r>
              <w:fldChar w:fldCharType="begin"/>
            </w:r>
            <w:r w:rsidR="00EF513D">
              <w:instrText xml:space="preserve"> STYLEREF 1 \s </w:instrText>
            </w:r>
            <w:r>
              <w:fldChar w:fldCharType="separate"/>
            </w:r>
            <w:r w:rsidR="00495120">
              <w:rPr>
                <w:noProof/>
              </w:rPr>
              <w:t>2</w:t>
            </w:r>
            <w:r>
              <w:rPr>
                <w:noProof/>
              </w:rPr>
              <w:fldChar w:fldCharType="end"/>
            </w:r>
            <w:proofErr w:type="gramStart"/>
            <w:r w:rsidR="00EF513D">
              <w:t>.</w:t>
            </w:r>
            <w:proofErr w:type="gramEnd"/>
            <w:r>
              <w:fldChar w:fldCharType="begin"/>
            </w:r>
            <w:r w:rsidR="00067C59">
              <w:instrText xml:space="preserve"> SEQ Equação \* ARABIC \s 1 </w:instrText>
            </w:r>
            <w:r>
              <w:fldChar w:fldCharType="separate"/>
            </w:r>
            <w:r w:rsidR="00495120">
              <w:rPr>
                <w:noProof/>
              </w:rPr>
              <w:t>40</w:t>
            </w:r>
            <w:r>
              <w:fldChar w:fldCharType="end"/>
            </w:r>
            <w:bookmarkEnd w:id="171"/>
          </w:p>
          <w:p w:rsidR="00EF513D" w:rsidRDefault="00EF513D" w:rsidP="00997939">
            <w:pPr>
              <w:jc w:val="right"/>
            </w:pPr>
          </w:p>
        </w:tc>
      </w:tr>
    </w:tbl>
    <w:p w:rsidR="00EF513D" w:rsidRDefault="00EF513D" w:rsidP="00C70A69">
      <w:pPr>
        <w:pStyle w:val="NormalcomRecuo"/>
      </w:pPr>
    </w:p>
    <w:p w:rsidR="00997939" w:rsidRPr="00817167" w:rsidRDefault="00997939" w:rsidP="00C70A69">
      <w:pPr>
        <w:pStyle w:val="NormalcomRecuo"/>
        <w:rPr>
          <w:rFonts w:eastAsiaTheme="minorEastAsia"/>
          <w:color w:val="0070C0"/>
        </w:rPr>
      </w:pPr>
      <w:r>
        <w:t xml:space="preserve">Os pontos </w:t>
      </w:r>
      <m:oMath>
        <m:r>
          <w:rPr>
            <w:rFonts w:ascii="Cambria Math" w:hAnsi="Cambria Math"/>
          </w:rPr>
          <m:t>X</m:t>
        </m:r>
      </m:oMath>
      <w:r>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também são coincidentes com os pontos nodais </w:t>
      </w:r>
      <m:oMath>
        <m:r>
          <w:rPr>
            <w:rFonts w:ascii="Cambria Math" w:eastAsiaTheme="minorEastAsia" w:hAnsi="Cambria Math"/>
          </w:rPr>
          <m:t>X</m:t>
        </m:r>
      </m:oMath>
      <w:r>
        <w:rPr>
          <w:rFonts w:eastAsiaTheme="minorEastAsia"/>
        </w:rPr>
        <w:t xml:space="preserve"> na aproximação da integral de domínio. </w:t>
      </w:r>
      <w:r w:rsidRPr="00817167">
        <w:rPr>
          <w:rFonts w:eastAsiaTheme="minorEastAsia"/>
          <w:color w:val="0070C0"/>
        </w:rPr>
        <w:t xml:space="preserve">Assim, os pontos base </w:t>
      </w:r>
      <m:oMath>
        <m:sSup>
          <m:sSupPr>
            <m:ctrlPr>
              <w:rPr>
                <w:rFonts w:ascii="Cambria Math" w:eastAsiaTheme="minorEastAsia" w:hAnsi="Cambria Math"/>
                <w:i/>
                <w:color w:val="0070C0"/>
              </w:rPr>
            </m:ctrlPr>
          </m:sSupPr>
          <m:e>
            <m:r>
              <w:rPr>
                <w:rFonts w:ascii="Cambria Math" w:eastAsiaTheme="minorEastAsia" w:hAnsi="Cambria Math"/>
                <w:color w:val="0070C0"/>
              </w:rPr>
              <m:t>X</m:t>
            </m:r>
          </m:e>
          <m:sup>
            <m:r>
              <w:rPr>
                <w:rFonts w:ascii="Cambria Math" w:eastAsiaTheme="minorEastAsia" w:hAnsi="Cambria Math"/>
                <w:color w:val="0070C0"/>
              </w:rPr>
              <m:t>i</m:t>
            </m:r>
          </m:sup>
        </m:sSup>
      </m:oMath>
      <w:r w:rsidRPr="00817167">
        <w:rPr>
          <w:rFonts w:eastAsiaTheme="minorEastAsia"/>
          <w:color w:val="0070C0"/>
        </w:rPr>
        <w:t xml:space="preserve"> devem ser diferenciados dos pontos fonte </w:t>
      </w:r>
      <m:oMath>
        <m:r>
          <w:rPr>
            <w:rFonts w:ascii="Cambria Math" w:eastAsiaTheme="minorEastAsia" w:hAnsi="Cambria Math"/>
            <w:color w:val="0070C0"/>
          </w:rPr>
          <m:t>ξ</m:t>
        </m:r>
      </m:oMath>
      <w:r w:rsidRPr="00817167">
        <w:rPr>
          <w:rFonts w:eastAsiaTheme="minorEastAsia"/>
          <w:color w:val="0070C0"/>
        </w:rPr>
        <w:t xml:space="preserve"> em vista de evitar singularidades.</w:t>
      </w:r>
      <w:r w:rsidR="00817167">
        <w:rPr>
          <w:rFonts w:eastAsiaTheme="minorEastAsia"/>
          <w:color w:val="0070C0"/>
        </w:rPr>
        <w:t xml:space="preserve"> </w:t>
      </w:r>
    </w:p>
    <w:p w:rsidR="00997939" w:rsidRDefault="00997939" w:rsidP="00C70A69">
      <w:pPr>
        <w:pStyle w:val="NormalcomRecuo"/>
        <w:rPr>
          <w:rFonts w:eastAsiaTheme="minorEastAsia"/>
        </w:rPr>
      </w:pPr>
      <w:r>
        <w:rPr>
          <w:rFonts w:eastAsiaTheme="minorEastAsia"/>
        </w:rPr>
        <w:t xml:space="preserve">Assim, o procedimento para a avaliação numérica das integrais previamente apresentadas em </w:t>
      </w:r>
      <w:r w:rsidR="0068644F">
        <w:rPr>
          <w:rFonts w:eastAsiaTheme="minorEastAsia"/>
        </w:rPr>
        <w:fldChar w:fldCharType="begin"/>
      </w:r>
      <w:r>
        <w:rPr>
          <w:rFonts w:eastAsiaTheme="minorEastAsia"/>
        </w:rPr>
        <w:instrText xml:space="preserve"> REF _Ref42952393 \h </w:instrText>
      </w:r>
      <w:r w:rsidR="0068644F">
        <w:rPr>
          <w:rFonts w:eastAsiaTheme="minorEastAsia"/>
        </w:rPr>
      </w:r>
      <w:r w:rsidR="0068644F">
        <w:rPr>
          <w:rFonts w:eastAsiaTheme="minorEastAsia"/>
        </w:rPr>
        <w:fldChar w:fldCharType="separate"/>
      </w:r>
      <w:r w:rsidR="00495120">
        <w:rPr>
          <w:noProof/>
        </w:rPr>
        <w:t>2</w:t>
      </w:r>
      <w:r w:rsidR="00495120">
        <w:t>.</w:t>
      </w:r>
      <w:r w:rsidR="00495120">
        <w:rPr>
          <w:noProof/>
        </w:rPr>
        <w:t>40</w:t>
      </w:r>
      <w:r w:rsidR="0068644F">
        <w:rPr>
          <w:rFonts w:eastAsiaTheme="minorEastAsia"/>
        </w:rPr>
        <w:fldChar w:fldCharType="end"/>
      </w:r>
      <w:del w:id="172" w:author="Castrolara" w:date="2020-09-09T14:53:00Z">
        <w:r w:rsidDel="00A05E65">
          <w:rPr>
            <w:rFonts w:eastAsiaTheme="minorEastAsia"/>
          </w:rPr>
          <w:delText xml:space="preserve">, bem simples e bem-conhecido, </w:delText>
        </w:r>
      </w:del>
      <w:ins w:id="173" w:author="Castrolara" w:date="2020-09-09T14:53:00Z">
        <w:r w:rsidR="00A05E65">
          <w:rPr>
            <w:rFonts w:eastAsiaTheme="minorEastAsia"/>
          </w:rPr>
          <w:t xml:space="preserve"> </w:t>
        </w:r>
      </w:ins>
      <w:r>
        <w:rPr>
          <w:rFonts w:eastAsiaTheme="minorEastAsia"/>
        </w:rPr>
        <w:t>é demonstrado abaixo:</w:t>
      </w:r>
    </w:p>
    <w:p w:rsidR="00997939" w:rsidRPr="00721AEA"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997939" w:rsidTr="00997939">
        <w:tc>
          <w:tcPr>
            <w:tcW w:w="8222" w:type="dxa"/>
          </w:tcPr>
          <w:p w:rsidR="00997939" w:rsidRPr="003070CD" w:rsidRDefault="0068644F"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rsidR="00997939" w:rsidRDefault="0068644F" w:rsidP="00997939">
            <w:pPr>
              <w:pStyle w:val="Legenda"/>
              <w:keepNext/>
              <w:jc w:val="right"/>
            </w:pPr>
            <w:fldSimple w:instr=" STYLEREF 1 \s ">
              <w:r w:rsidR="00495120">
                <w:rPr>
                  <w:noProof/>
                </w:rPr>
                <w:t>2</w:t>
              </w:r>
            </w:fldSimple>
            <w:proofErr w:type="gramStart"/>
            <w:r w:rsidR="00997939">
              <w:t>.</w:t>
            </w:r>
            <w:proofErr w:type="gramEnd"/>
            <w:r>
              <w:fldChar w:fldCharType="begin"/>
            </w:r>
            <w:r w:rsidR="00067C59">
              <w:instrText xml:space="preserve"> SEQ Equação \* ARABIC \s 1 </w:instrText>
            </w:r>
            <w:r>
              <w:fldChar w:fldCharType="separate"/>
            </w:r>
            <w:r w:rsidR="00495120">
              <w:rPr>
                <w:noProof/>
              </w:rPr>
              <w:t>41</w:t>
            </w:r>
            <w:r>
              <w:fldChar w:fldCharType="end"/>
            </w:r>
          </w:p>
          <w:p w:rsidR="00997939" w:rsidRDefault="00997939" w:rsidP="00997939">
            <w:pPr>
              <w:jc w:val="right"/>
            </w:pPr>
          </w:p>
        </w:tc>
      </w:tr>
    </w:tbl>
    <w:p w:rsidR="00997939" w:rsidRDefault="00997939" w:rsidP="00997939">
      <w:pPr>
        <w:pStyle w:val="NormalcomRecuo"/>
        <w:ind w:firstLine="0"/>
        <w:rPr>
          <w:rFonts w:eastAsiaTheme="minorEastAsia"/>
        </w:rPr>
      </w:pPr>
    </w:p>
    <w:p w:rsidR="00BD0EA4" w:rsidRDefault="00997939" w:rsidP="00C70A69">
      <w:pPr>
        <w:pStyle w:val="NormalcomRecuo"/>
      </w:pPr>
      <w:r>
        <w:rPr>
          <w:rFonts w:eastAsiaTheme="minorEastAsia"/>
        </w:rPr>
        <w:t xml:space="preserve">Desta forma, ao agrupar este procedimento, </w:t>
      </w:r>
      <w:r>
        <w:t xml:space="preserve">obtém-se </w:t>
      </w:r>
      <w:r w:rsidR="00BD0EA4">
        <w:t>a seguinte equação matricial:</w:t>
      </w:r>
    </w:p>
    <w:p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D0EA4" w:rsidTr="00BD0EA4">
        <w:tc>
          <w:tcPr>
            <w:tcW w:w="8222" w:type="dxa"/>
          </w:tcPr>
          <w:p w:rsidR="00BD0EA4" w:rsidRPr="003070CD" w:rsidRDefault="0068644F"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on"/>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174" w:name="_Ref42945762"/>
        <w:tc>
          <w:tcPr>
            <w:tcW w:w="839" w:type="dxa"/>
            <w:vAlign w:val="center"/>
          </w:tcPr>
          <w:p w:rsidR="00BD0EA4" w:rsidRDefault="0068644F" w:rsidP="00BD0EA4">
            <w:pPr>
              <w:pStyle w:val="Legenda"/>
              <w:keepNext/>
              <w:jc w:val="right"/>
            </w:pPr>
            <w:r>
              <w:fldChar w:fldCharType="begin"/>
            </w:r>
            <w:r w:rsidR="00DB59B8">
              <w:instrText xml:space="preserve"> STYLEREF 1 \s </w:instrText>
            </w:r>
            <w:r>
              <w:fldChar w:fldCharType="separate"/>
            </w:r>
            <w:r w:rsidR="00495120">
              <w:rPr>
                <w:noProof/>
              </w:rPr>
              <w:t>2</w:t>
            </w:r>
            <w:r>
              <w:rPr>
                <w:noProof/>
              </w:rPr>
              <w:fldChar w:fldCharType="end"/>
            </w:r>
            <w:proofErr w:type="gramStart"/>
            <w:r w:rsidR="00BD0EA4">
              <w:t>.</w:t>
            </w:r>
            <w:proofErr w:type="gramEnd"/>
            <w:r>
              <w:fldChar w:fldCharType="begin"/>
            </w:r>
            <w:r w:rsidR="00067C59">
              <w:instrText xml:space="preserve"> SEQ Equação \* ARABIC \s 1 </w:instrText>
            </w:r>
            <w:r>
              <w:fldChar w:fldCharType="separate"/>
            </w:r>
            <w:r w:rsidR="00495120">
              <w:rPr>
                <w:noProof/>
              </w:rPr>
              <w:t>42</w:t>
            </w:r>
            <w:r>
              <w:fldChar w:fldCharType="end"/>
            </w:r>
            <w:bookmarkEnd w:id="174"/>
          </w:p>
          <w:p w:rsidR="00BD0EA4" w:rsidRDefault="00BD0EA4" w:rsidP="00BD0EA4">
            <w:pPr>
              <w:jc w:val="right"/>
            </w:pPr>
          </w:p>
        </w:tc>
      </w:tr>
    </w:tbl>
    <w:p w:rsidR="00BD0EA4" w:rsidRDefault="00BD0EA4" w:rsidP="00C70A69">
      <w:pPr>
        <w:pStyle w:val="NormalcomRecuo"/>
      </w:pPr>
    </w:p>
    <w:p w:rsidR="00D5455B" w:rsidRDefault="008202DD" w:rsidP="00D5455B">
      <w:pPr>
        <w:pStyle w:val="NormalcomRecuo"/>
        <w:rPr>
          <w:rFonts w:eastAsiaTheme="minorEastAsia"/>
        </w:rPr>
      </w:pPr>
      <w:r>
        <w:t>Onde, nesta equação</w:t>
      </w:r>
      <w:r w:rsidR="0022008A">
        <w:t xml:space="preserve"> matricial</w:t>
      </w:r>
      <w:r>
        <w:t xml:space="preserve"> </w:t>
      </w:r>
      <w:r w:rsidR="0068644F">
        <w:fldChar w:fldCharType="begin"/>
      </w:r>
      <w:r>
        <w:instrText xml:space="preserve"> REF _Ref42945762 \h </w:instrText>
      </w:r>
      <w:r w:rsidR="0068644F">
        <w:fldChar w:fldCharType="separate"/>
      </w:r>
      <w:r w:rsidR="00495120">
        <w:rPr>
          <w:noProof/>
        </w:rPr>
        <w:t>2</w:t>
      </w:r>
      <w:r w:rsidR="00495120">
        <w:t>.</w:t>
      </w:r>
      <w:r w:rsidR="00495120">
        <w:rPr>
          <w:noProof/>
        </w:rPr>
        <w:t>42</w:t>
      </w:r>
      <w:r w:rsidR="0068644F">
        <w:fldChar w:fldCharType="end"/>
      </w:r>
      <w:r>
        <w:t>, será considerado</w:t>
      </w:r>
      <w:r>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Pr>
          <w:rFonts w:eastAsiaTheme="minorEastAsia"/>
        </w:rPr>
        <w:t>, e c</w:t>
      </w:r>
      <w:r w:rsidR="00B061EF">
        <w:t>ada termo do vetor</w:t>
      </w:r>
      <w:proofErr w:type="gramStart"/>
      <w:r w:rsidR="00B061EF">
        <w:t xml:space="preserve">  </w:t>
      </w:r>
      <m:oMath>
        <w:proofErr w:type="gramEnd"/>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t>corresponde a um dos pontos fonte</w:t>
      </w:r>
      <w:r w:rsidR="00464351">
        <w:rPr>
          <w:rFonts w:eastAsiaTheme="minorEastAsia"/>
        </w:rPr>
        <w:t>.</w:t>
      </w:r>
      <w:r w:rsidR="00D5455B">
        <w:rPr>
          <w:rFonts w:eastAsiaTheme="minorEastAsia"/>
        </w:rPr>
        <w:t xml:space="preserve"> </w:t>
      </w:r>
      <w:r w:rsidR="00464351">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Pr>
          <w:rFonts w:eastAsiaTheme="minorEastAsia"/>
        </w:rPr>
        <w:t xml:space="preserve"> relacionada à solução fundamental. Esta relação é determinada por:</w:t>
      </w:r>
    </w:p>
    <w:p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64351" w:rsidTr="0022008A">
        <w:tc>
          <w:tcPr>
            <w:tcW w:w="8222" w:type="dxa"/>
          </w:tcPr>
          <w:p w:rsidR="00464351" w:rsidRPr="003070CD" w:rsidRDefault="0068644F"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tc>
          <w:tcPr>
            <w:tcW w:w="839" w:type="dxa"/>
            <w:vAlign w:val="center"/>
          </w:tcPr>
          <w:p w:rsidR="00464351" w:rsidRDefault="0068644F" w:rsidP="0022008A">
            <w:pPr>
              <w:pStyle w:val="Legenda"/>
              <w:keepNext/>
              <w:jc w:val="right"/>
            </w:pPr>
            <w:fldSimple w:instr=" STYLEREF 1 \s ">
              <w:r w:rsidR="00495120">
                <w:rPr>
                  <w:noProof/>
                </w:rPr>
                <w:t>2</w:t>
              </w:r>
            </w:fldSimple>
            <w:proofErr w:type="gramStart"/>
            <w:r w:rsidR="00464351">
              <w:t>.</w:t>
            </w:r>
            <w:proofErr w:type="gramEnd"/>
            <w:r>
              <w:fldChar w:fldCharType="begin"/>
            </w:r>
            <w:r w:rsidR="00067C59">
              <w:instrText xml:space="preserve"> SEQ Equação \* ARABIC \s 1 </w:instrText>
            </w:r>
            <w:r>
              <w:fldChar w:fldCharType="separate"/>
            </w:r>
            <w:r w:rsidR="00495120">
              <w:rPr>
                <w:noProof/>
              </w:rPr>
              <w:t>43</w:t>
            </w:r>
            <w:r>
              <w:fldChar w:fldCharType="end"/>
            </w:r>
          </w:p>
          <w:p w:rsidR="00464351" w:rsidRDefault="00464351" w:rsidP="0022008A">
            <w:pPr>
              <w:jc w:val="right"/>
            </w:pPr>
          </w:p>
        </w:tc>
      </w:tr>
    </w:tbl>
    <w:p w:rsidR="00464351" w:rsidRDefault="00464351" w:rsidP="00D5455B">
      <w:pPr>
        <w:pStyle w:val="NormalcomRecuo"/>
        <w:rPr>
          <w:rFonts w:eastAsiaTheme="minorEastAsia"/>
        </w:rPr>
      </w:pPr>
    </w:p>
    <w:p w:rsidR="00464351" w:rsidRDefault="00464351" w:rsidP="00464351">
      <w:pPr>
        <w:pStyle w:val="NormalcomRecuo"/>
        <w:rPr>
          <w:rFonts w:eastAsiaTheme="minorEastAsia"/>
        </w:rPr>
      </w:pPr>
      <w:r>
        <w:rPr>
          <w:rFonts w:eastAsiaTheme="minorEastAsia"/>
        </w:rPr>
        <w:t xml:space="preserve">Assim, </w:t>
      </w:r>
    </w:p>
    <w:p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64351" w:rsidTr="0022008A">
        <w:tc>
          <w:tcPr>
            <w:tcW w:w="8222" w:type="dxa"/>
          </w:tcPr>
          <w:p w:rsidR="00464351" w:rsidRPr="003070CD" w:rsidRDefault="0068644F"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175" w:name="_Ref42955031"/>
        <w:tc>
          <w:tcPr>
            <w:tcW w:w="839" w:type="dxa"/>
            <w:vAlign w:val="center"/>
          </w:tcPr>
          <w:p w:rsidR="00464351" w:rsidRDefault="0068644F" w:rsidP="0022008A">
            <w:pPr>
              <w:pStyle w:val="Legenda"/>
              <w:keepNext/>
              <w:jc w:val="right"/>
            </w:pPr>
            <w:r>
              <w:fldChar w:fldCharType="begin"/>
            </w:r>
            <w:r w:rsidR="00464351">
              <w:instrText xml:space="preserve"> STYLEREF 1 \s </w:instrText>
            </w:r>
            <w:r>
              <w:fldChar w:fldCharType="separate"/>
            </w:r>
            <w:r w:rsidR="00495120">
              <w:rPr>
                <w:noProof/>
              </w:rPr>
              <w:t>2</w:t>
            </w:r>
            <w:r>
              <w:rPr>
                <w:noProof/>
              </w:rPr>
              <w:fldChar w:fldCharType="end"/>
            </w:r>
            <w:proofErr w:type="gramStart"/>
            <w:r w:rsidR="00464351">
              <w:t>.</w:t>
            </w:r>
            <w:proofErr w:type="gramEnd"/>
            <w:r>
              <w:fldChar w:fldCharType="begin"/>
            </w:r>
            <w:r w:rsidR="00067C59">
              <w:instrText xml:space="preserve"> SEQ Equação \* ARABIC \s 1 </w:instrText>
            </w:r>
            <w:r>
              <w:fldChar w:fldCharType="separate"/>
            </w:r>
            <w:r w:rsidR="00495120">
              <w:rPr>
                <w:noProof/>
              </w:rPr>
              <w:t>44</w:t>
            </w:r>
            <w:r>
              <w:fldChar w:fldCharType="end"/>
            </w:r>
            <w:bookmarkEnd w:id="175"/>
          </w:p>
          <w:p w:rsidR="00464351" w:rsidRDefault="00464351" w:rsidP="0022008A">
            <w:pPr>
              <w:jc w:val="right"/>
            </w:pPr>
          </w:p>
        </w:tc>
      </w:tr>
    </w:tbl>
    <w:p w:rsidR="00830DE9" w:rsidRDefault="00830DE9" w:rsidP="00D5455B">
      <w:pPr>
        <w:pStyle w:val="NormalcomRecuo"/>
        <w:rPr>
          <w:rFonts w:eastAsiaTheme="minorEastAsia"/>
        </w:rPr>
      </w:pPr>
    </w:p>
    <w:p w:rsidR="00B061EF" w:rsidRDefault="00464351" w:rsidP="00D5455B">
      <w:pPr>
        <w:pStyle w:val="NormalcomRecuo"/>
        <w:rPr>
          <w:rFonts w:eastAsiaTheme="minorEastAsia"/>
          <w:color w:val="0070C0"/>
        </w:rPr>
      </w:pPr>
      <w:r w:rsidRPr="00FB78B8">
        <w:rPr>
          <w:rFonts w:eastAsiaTheme="minorEastAsia"/>
        </w:rPr>
        <w:t xml:space="preserve">Para esta equação, elementos de contorno lineares com nós posicionados nos </w:t>
      </w:r>
      <w:r w:rsidR="00817167" w:rsidRPr="00FB78B8">
        <w:rPr>
          <w:rFonts w:eastAsiaTheme="minorEastAsia"/>
        </w:rPr>
        <w:t>extremos</w:t>
      </w:r>
      <w:r w:rsidRPr="00FB78B8">
        <w:rPr>
          <w:rFonts w:eastAsiaTheme="minorEastAsia"/>
        </w:rPr>
        <w:t xml:space="preserve"> são utilizados</w:t>
      </w:r>
      <w:r>
        <w:rPr>
          <w:rFonts w:eastAsiaTheme="minorEastAsia"/>
        </w:rPr>
        <w:t xml:space="preserve">. </w:t>
      </w:r>
      <w:r w:rsidRPr="00817167">
        <w:rPr>
          <w:rFonts w:eastAsiaTheme="minorEastAsia"/>
          <w:color w:val="0070C0"/>
        </w:rPr>
        <w:t>Portan</w:t>
      </w:r>
      <w:r w:rsidR="00FB78B8">
        <w:rPr>
          <w:rFonts w:eastAsiaTheme="minorEastAsia"/>
          <w:color w:val="0070C0"/>
        </w:rPr>
        <w:t>t</w:t>
      </w:r>
      <w:r w:rsidRPr="00817167">
        <w:rPr>
          <w:rFonts w:eastAsiaTheme="minorEastAsia"/>
          <w:color w:val="0070C0"/>
        </w:rPr>
        <w:t xml:space="preserve">o, os valores de </w:t>
      </w:r>
      <m:oMath>
        <m:r>
          <w:rPr>
            <w:rFonts w:ascii="Cambria Math" w:eastAsiaTheme="minorEastAsia" w:hAnsi="Cambria Math"/>
            <w:color w:val="0070C0"/>
          </w:rPr>
          <m:t>u</m:t>
        </m:r>
        <m:d>
          <m:dPr>
            <m:ctrlPr>
              <w:rPr>
                <w:rFonts w:ascii="Cambria Math" w:eastAsiaTheme="minorEastAsia" w:hAnsi="Cambria Math"/>
                <w:i/>
                <w:color w:val="0070C0"/>
              </w:rPr>
            </m:ctrlPr>
          </m:dPr>
          <m:e>
            <m:r>
              <w:rPr>
                <w:rFonts w:ascii="Cambria Math" w:eastAsiaTheme="minorEastAsia" w:hAnsi="Cambria Math"/>
                <w:color w:val="0070C0"/>
              </w:rPr>
              <m:t>X</m:t>
            </m:r>
          </m:e>
        </m:d>
      </m:oMath>
      <w:r w:rsidRPr="00817167">
        <w:rPr>
          <w:rFonts w:eastAsiaTheme="minorEastAsia"/>
          <w:color w:val="0070C0"/>
        </w:rPr>
        <w:t xml:space="preserve"> são definidos como inicialmente posicionados ao centro do elemento e então interpolados para as extremidades para evitar singularidades.</w:t>
      </w:r>
      <w:r w:rsidR="00926C20">
        <w:rPr>
          <w:rFonts w:eastAsiaTheme="minorEastAsia"/>
          <w:color w:val="0070C0"/>
        </w:rPr>
        <w:t xml:space="preserve"> </w:t>
      </w:r>
    </w:p>
    <w:p w:rsidR="00926C20" w:rsidRDefault="00926C20" w:rsidP="00D5455B">
      <w:pPr>
        <w:pStyle w:val="NormalcomRecuo"/>
      </w:pPr>
      <w:r>
        <w:rPr>
          <w:rFonts w:eastAsiaTheme="minorEastAsia"/>
          <w:color w:val="0070C0"/>
        </w:rPr>
        <w:lastRenderedPageBreak/>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Pr>
          <w:rFonts w:eastAsiaTheme="minorEastAsia"/>
        </w:rPr>
        <w:t xml:space="preserve"> </w:t>
      </w:r>
      <w:r>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t xml:space="preserve"> será:</w:t>
      </w:r>
    </w:p>
    <w:p w:rsidR="00926C20" w:rsidRPr="00477055" w:rsidRDefault="00926C20" w:rsidP="00D5455B">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8B25DC">
        <w:tc>
          <w:tcPr>
            <w:tcW w:w="8222" w:type="dxa"/>
          </w:tcPr>
          <w:p w:rsidR="00926C20" w:rsidRPr="00477055" w:rsidRDefault="0068644F" w:rsidP="008B25DC">
            <w:pPr>
              <w:rPr>
                <w:color w:val="4472C4" w:themeColor="accent1"/>
              </w:rPr>
            </w:pPr>
            <m:oMathPara>
              <m:oMathParaPr>
                <m:jc m:val="left"/>
              </m:oMathParaPr>
              <m:oMath>
                <m:d>
                  <m:dPr>
                    <m:begChr m:val="["/>
                    <m:endChr m:val="]"/>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ξ</m:t>
                        </m:r>
                      </m:sub>
                    </m:sSub>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m</m:t>
                              </m:r>
                            </m:sub>
                          </m:sSub>
                        </m:e>
                      </m:mr>
                    </m:m>
                  </m:e>
                </m:d>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11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1n</m:t>
                                  </m:r>
                                </m:sub>
                              </m:sSub>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n1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nn</m:t>
                                  </m:r>
                                </m:sub>
                              </m:sSub>
                            </m:e>
                          </m:mr>
                        </m:m>
                      </m:e>
                    </m:d>
                  </m:e>
                  <m:sup>
                    <m:r>
                      <w:rPr>
                        <w:rFonts w:ascii="Cambria Math" w:hAnsi="Cambria Math"/>
                        <w:color w:val="4472C4" w:themeColor="accent1"/>
                      </w:rPr>
                      <m:t>-1</m:t>
                    </m:r>
                  </m:sup>
                </m:sSup>
                <m:d>
                  <m:dPr>
                    <m:begChr m:val="{"/>
                    <m:endChr m:val="}"/>
                    <m:ctrlPr>
                      <w:rPr>
                        <w:rFonts w:ascii="Cambria Math" w:hAnsi="Cambria Math"/>
                        <w:i/>
                        <w:color w:val="4472C4" w:themeColor="accent1"/>
                      </w:rPr>
                    </m:ctrlPr>
                  </m:dPr>
                  <m:e>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mr>
                        </m:m>
                      </m:e>
                    </m:d>
                  </m:e>
                </m:d>
              </m:oMath>
            </m:oMathPara>
          </w:p>
        </w:tc>
        <w:bookmarkStart w:id="176" w:name="_Ref48083174"/>
        <w:tc>
          <w:tcPr>
            <w:tcW w:w="839" w:type="dxa"/>
            <w:vAlign w:val="center"/>
          </w:tcPr>
          <w:p w:rsidR="00926C20" w:rsidRPr="00477055" w:rsidRDefault="0068644F" w:rsidP="008B25DC">
            <w:pPr>
              <w:pStyle w:val="Legenda"/>
              <w:keepNext/>
              <w:jc w:val="right"/>
              <w:rPr>
                <w:color w:val="4472C4" w:themeColor="accent1"/>
              </w:rPr>
            </w:pPr>
            <w:r w:rsidRPr="00477055">
              <w:rPr>
                <w:color w:val="4472C4" w:themeColor="accent1"/>
              </w:rPr>
              <w:fldChar w:fldCharType="begin"/>
            </w:r>
            <w:r w:rsidR="00926C20"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926C20" w:rsidRPr="00477055">
              <w:rPr>
                <w:color w:val="4472C4" w:themeColor="accent1"/>
              </w:rPr>
              <w:t>.</w:t>
            </w:r>
            <w:proofErr w:type="gramEnd"/>
            <w:r w:rsidRPr="00477055">
              <w:rPr>
                <w:color w:val="4472C4" w:themeColor="accent1"/>
              </w:rPr>
              <w:fldChar w:fldCharType="begin"/>
            </w:r>
            <w:r w:rsidR="0039409F"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45</w:t>
            </w:r>
            <w:r w:rsidRPr="00477055">
              <w:rPr>
                <w:noProof/>
                <w:color w:val="4472C4" w:themeColor="accent1"/>
              </w:rPr>
              <w:fldChar w:fldCharType="end"/>
            </w:r>
            <w:bookmarkEnd w:id="176"/>
          </w:p>
          <w:p w:rsidR="00926C20" w:rsidRPr="00477055" w:rsidRDefault="00926C20" w:rsidP="008B25DC">
            <w:pPr>
              <w:jc w:val="right"/>
              <w:rPr>
                <w:color w:val="4472C4" w:themeColor="accent1"/>
              </w:rPr>
            </w:pPr>
          </w:p>
        </w:tc>
      </w:tr>
    </w:tbl>
    <w:p w:rsidR="00926C20" w:rsidRDefault="00926C20" w:rsidP="00D5455B">
      <w:pPr>
        <w:pStyle w:val="NormalcomRecuo"/>
        <w:rPr>
          <w:rFonts w:eastAsiaTheme="minorEastAsia"/>
          <w:color w:val="0070C0"/>
        </w:rPr>
      </w:pPr>
    </w:p>
    <w:p w:rsidR="00477055" w:rsidRDefault="00477055" w:rsidP="00D5455B">
      <w:pPr>
        <w:pStyle w:val="NormalcomRecuo"/>
        <w:rPr>
          <w:rFonts w:eastAsiaTheme="minorEastAsia"/>
          <w:color w:val="0070C0"/>
        </w:rPr>
      </w:pPr>
      <w:r>
        <w:rPr>
          <w:rFonts w:eastAsiaTheme="minorEastAsia"/>
          <w:color w:val="0070C0"/>
        </w:rPr>
        <w:t>Pode-se fazer, por conveniência, uma simplificação tal que:</w:t>
      </w:r>
    </w:p>
    <w:p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5C3B09">
        <w:tc>
          <w:tcPr>
            <w:tcW w:w="8222" w:type="dxa"/>
          </w:tcPr>
          <w:p w:rsidR="00477055" w:rsidRPr="00477055" w:rsidRDefault="0068644F" w:rsidP="005C3B09">
            <w:pPr>
              <w:rPr>
                <w:color w:val="4472C4" w:themeColor="accent1"/>
              </w:rPr>
            </w:pPr>
            <m:oMathPara>
              <m:oMathParaPr>
                <m:jc m:val="left"/>
              </m:oMathParaPr>
              <m:oMath>
                <m:d>
                  <m:dPr>
                    <m:begChr m:val="["/>
                    <m:endChr m:val="]"/>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ξ</m:t>
                        </m:r>
                      </m:sub>
                    </m:sSub>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n</m:t>
                              </m:r>
                            </m:sub>
                          </m:sSub>
                        </m:e>
                      </m:mr>
                    </m:m>
                  </m:e>
                </m:d>
                <m:d>
                  <m:dPr>
                    <m:begChr m:val="{"/>
                    <m:endChr m:val="}"/>
                    <m:ctrlPr>
                      <w:rPr>
                        <w:rFonts w:ascii="Cambria Math" w:hAnsi="Cambria Math"/>
                        <w:i/>
                        <w:color w:val="4472C4" w:themeColor="accent1"/>
                      </w:rPr>
                    </m:ctrlPr>
                  </m:dPr>
                  <m:e>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mr>
                        </m:m>
                      </m:e>
                    </m:d>
                  </m:e>
                </m:d>
              </m:oMath>
            </m:oMathPara>
          </w:p>
        </w:tc>
        <w:bookmarkStart w:id="177" w:name="_Ref49460645"/>
        <w:tc>
          <w:tcPr>
            <w:tcW w:w="839" w:type="dxa"/>
            <w:vAlign w:val="center"/>
          </w:tcPr>
          <w:p w:rsidR="00477055" w:rsidRPr="00477055" w:rsidRDefault="0068644F" w:rsidP="005C3B09">
            <w:pPr>
              <w:pStyle w:val="Legenda"/>
              <w:keepNext/>
              <w:jc w:val="right"/>
              <w:rPr>
                <w:color w:val="4472C4" w:themeColor="accent1"/>
              </w:rPr>
            </w:pPr>
            <w:r w:rsidRPr="00477055">
              <w:rPr>
                <w:color w:val="4472C4" w:themeColor="accent1"/>
              </w:rPr>
              <w:fldChar w:fldCharType="begin"/>
            </w:r>
            <w:r w:rsidR="00477055"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477055" w:rsidRPr="00477055">
              <w:rPr>
                <w:color w:val="4472C4" w:themeColor="accent1"/>
              </w:rPr>
              <w:t>.</w:t>
            </w:r>
            <w:proofErr w:type="gramEnd"/>
            <w:r w:rsidRPr="00477055">
              <w:rPr>
                <w:color w:val="4472C4" w:themeColor="accent1"/>
              </w:rPr>
              <w:fldChar w:fldCharType="begin"/>
            </w:r>
            <w:r w:rsidR="00477055"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46</w:t>
            </w:r>
            <w:r w:rsidRPr="00477055">
              <w:rPr>
                <w:noProof/>
                <w:color w:val="4472C4" w:themeColor="accent1"/>
              </w:rPr>
              <w:fldChar w:fldCharType="end"/>
            </w:r>
            <w:bookmarkEnd w:id="177"/>
          </w:p>
          <w:p w:rsidR="00477055" w:rsidRPr="00477055" w:rsidRDefault="00477055" w:rsidP="005C3B09">
            <w:pPr>
              <w:jc w:val="right"/>
              <w:rPr>
                <w:color w:val="4472C4" w:themeColor="accent1"/>
              </w:rPr>
            </w:pPr>
          </w:p>
        </w:tc>
      </w:tr>
    </w:tbl>
    <w:p w:rsidR="00477055" w:rsidRDefault="00477055" w:rsidP="00D5455B">
      <w:pPr>
        <w:pStyle w:val="NormalcomRecuo"/>
        <w:rPr>
          <w:rFonts w:eastAsiaTheme="minorEastAsia"/>
          <w:color w:val="0070C0"/>
        </w:rPr>
      </w:pPr>
    </w:p>
    <w:p w:rsidR="00477055" w:rsidRDefault="00477055" w:rsidP="00D5455B">
      <w:pPr>
        <w:pStyle w:val="NormalcomRecuo"/>
        <w:rPr>
          <w:rFonts w:eastAsiaTheme="minorEastAsia"/>
          <w:color w:val="0070C0"/>
        </w:rPr>
      </w:pPr>
      <w:r>
        <w:rPr>
          <w:rFonts w:eastAsiaTheme="minorEastAsia"/>
          <w:color w:val="0070C0"/>
        </w:rPr>
        <w:t xml:space="preserve">Esta subtração, demonstrada em </w:t>
      </w:r>
      <w:r w:rsidR="0068644F">
        <w:rPr>
          <w:rFonts w:eastAsiaTheme="minorEastAsia"/>
          <w:color w:val="0070C0"/>
        </w:rPr>
        <w:fldChar w:fldCharType="begin"/>
      </w:r>
      <w:r>
        <w:rPr>
          <w:rFonts w:eastAsiaTheme="minorEastAsia"/>
          <w:color w:val="0070C0"/>
        </w:rPr>
        <w:instrText xml:space="preserve"> REF _Ref49460645 \h </w:instrText>
      </w:r>
      <w:r w:rsidR="0068644F">
        <w:rPr>
          <w:rFonts w:eastAsiaTheme="minorEastAsia"/>
          <w:color w:val="0070C0"/>
        </w:rPr>
      </w:r>
      <w:r w:rsidR="0068644F">
        <w:rPr>
          <w:rFonts w:eastAsiaTheme="minorEastAsia"/>
          <w:color w:val="0070C0"/>
        </w:rPr>
        <w:fldChar w:fldCharType="separate"/>
      </w:r>
      <w:r w:rsidR="00495120">
        <w:rPr>
          <w:noProof/>
          <w:color w:val="4472C4" w:themeColor="accent1"/>
        </w:rPr>
        <w:t>2</w:t>
      </w:r>
      <w:r w:rsidR="00495120" w:rsidRPr="00477055">
        <w:rPr>
          <w:color w:val="4472C4" w:themeColor="accent1"/>
        </w:rPr>
        <w:t>.</w:t>
      </w:r>
      <w:r w:rsidR="00495120">
        <w:rPr>
          <w:noProof/>
          <w:color w:val="4472C4" w:themeColor="accent1"/>
        </w:rPr>
        <w:t>46</w:t>
      </w:r>
      <w:r w:rsidR="0068644F">
        <w:rPr>
          <w:rFonts w:eastAsiaTheme="minorEastAsia"/>
          <w:color w:val="0070C0"/>
        </w:rPr>
        <w:fldChar w:fldCharType="end"/>
      </w:r>
      <w:r>
        <w:rPr>
          <w:rFonts w:eastAsiaTheme="minorEastAsia"/>
          <w:color w:val="0070C0"/>
        </w:rPr>
        <w:t>, é responsável por eliminar a singularidade.</w:t>
      </w:r>
    </w:p>
    <w:p w:rsidR="00477055" w:rsidRPr="00477055" w:rsidRDefault="00477055" w:rsidP="00D5455B">
      <w:pPr>
        <w:pStyle w:val="NormalcomRecuo"/>
        <w:rPr>
          <w:rFonts w:eastAsiaTheme="minorEastAsia"/>
          <w:color w:val="4472C4" w:themeColor="accent1"/>
        </w:rPr>
      </w:pPr>
      <w:r w:rsidRPr="00477055">
        <w:rPr>
          <w:color w:val="4472C4" w:themeColor="accent1"/>
        </w:rPr>
        <w:t xml:space="preserve">O último termo restante no </w:t>
      </w:r>
      <w:r>
        <w:rPr>
          <w:color w:val="4472C4" w:themeColor="accent1"/>
        </w:rPr>
        <w:t>lado direito</w:t>
      </w:r>
      <w:r w:rsidRPr="00477055">
        <w:rPr>
          <w:color w:val="4472C4" w:themeColor="accent1"/>
        </w:rPr>
        <w:t xml:space="preserve"> </w:t>
      </w:r>
      <w:r>
        <w:rPr>
          <w:color w:val="4472C4" w:themeColor="accent1"/>
        </w:rPr>
        <w:t>d</w:t>
      </w:r>
      <w:r w:rsidRPr="00477055">
        <w:rPr>
          <w:color w:val="4472C4" w:themeColor="accent1"/>
        </w:rPr>
        <w:t xml:space="preserve">a equação </w:t>
      </w:r>
      <w:r w:rsidR="0068644F" w:rsidRPr="00477055">
        <w:rPr>
          <w:color w:val="4472C4" w:themeColor="accent1"/>
        </w:rPr>
        <w:fldChar w:fldCharType="begin"/>
      </w:r>
      <w:r w:rsidRPr="00477055">
        <w:rPr>
          <w:color w:val="4472C4" w:themeColor="accent1"/>
        </w:rPr>
        <w:instrText xml:space="preserve"> REF _Ref49460732 \h </w:instrText>
      </w:r>
      <w:r w:rsidR="0068644F" w:rsidRPr="00477055">
        <w:rPr>
          <w:color w:val="4472C4" w:themeColor="accent1"/>
        </w:rPr>
      </w:r>
      <w:r w:rsidR="0068644F" w:rsidRPr="00477055">
        <w:rPr>
          <w:color w:val="4472C4" w:themeColor="accent1"/>
        </w:rPr>
        <w:fldChar w:fldCharType="separate"/>
      </w:r>
      <w:r w:rsidR="00495120">
        <w:rPr>
          <w:noProof/>
        </w:rPr>
        <w:t>2</w:t>
      </w:r>
      <w:r w:rsidR="00495120" w:rsidRPr="00C851A1">
        <w:t>.</w:t>
      </w:r>
      <w:r w:rsidR="00495120">
        <w:rPr>
          <w:noProof/>
        </w:rPr>
        <w:t>39</w:t>
      </w:r>
      <w:r w:rsidR="0068644F" w:rsidRPr="00477055">
        <w:rPr>
          <w:color w:val="4472C4" w:themeColor="accent1"/>
        </w:rPr>
        <w:fldChar w:fldCharType="end"/>
      </w:r>
      <w:r w:rsidRPr="00477055">
        <w:rPr>
          <w:color w:val="4472C4" w:themeColor="accent1"/>
        </w:rPr>
        <w:t xml:space="preserve"> </w:t>
      </w:r>
      <w:r>
        <w:rPr>
          <w:color w:val="4472C4" w:themeColor="accent1"/>
        </w:rPr>
        <w:t>terá sua</w:t>
      </w:r>
      <w:r w:rsidRPr="00477055">
        <w:rPr>
          <w:color w:val="4472C4" w:themeColor="accent1"/>
        </w:rPr>
        <w:t xml:space="preserve"> operacionaliza</w:t>
      </w:r>
      <w:r>
        <w:rPr>
          <w:color w:val="4472C4" w:themeColor="accent1"/>
        </w:rPr>
        <w:t>ção efetuada.</w:t>
      </w:r>
      <w:r w:rsidRPr="00477055">
        <w:rPr>
          <w:color w:val="4472C4" w:themeColor="accent1"/>
        </w:rPr>
        <w:t xml:space="preserve"> </w:t>
      </w:r>
      <w:r>
        <w:rPr>
          <w:color w:val="4472C4" w:themeColor="accent1"/>
        </w:rPr>
        <w:t>Primeiramente, r</w:t>
      </w:r>
      <w:r w:rsidRPr="00477055">
        <w:rPr>
          <w:color w:val="4472C4" w:themeColor="accent1"/>
        </w:rPr>
        <w:t>etira-se o</w:t>
      </w:r>
      <w:r>
        <w:rPr>
          <w:color w:val="4472C4" w:themeColor="accent1"/>
        </w:rPr>
        <w:t xml:space="preserve"> termo</w:t>
      </w:r>
      <w:r w:rsidRPr="00477055">
        <w:rPr>
          <w:color w:val="4472C4" w:themeColor="accent1"/>
        </w:rPr>
        <w:t xml:space="preserve"> </w:t>
      </w:r>
      <m:oMath>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oMath>
      <w:r w:rsidRPr="00477055">
        <w:rPr>
          <w:color w:val="4472C4" w:themeColor="accent1"/>
        </w:rPr>
        <w:t xml:space="preserve"> da integral, pois seu valor já é conhecido neste ponto. Tem-se, então:</w:t>
      </w:r>
    </w:p>
    <w:p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5C3B09">
        <w:tc>
          <w:tcPr>
            <w:tcW w:w="8222" w:type="dxa"/>
          </w:tcPr>
          <w:p w:rsidR="00477055" w:rsidRPr="00477055" w:rsidRDefault="0068644F" w:rsidP="005C3B09">
            <w:pPr>
              <w:rPr>
                <w:color w:val="4472C4" w:themeColor="accent1"/>
              </w:rPr>
            </w:pPr>
            <m:oMathPara>
              <m:oMathParaPr>
                <m:jc m:val="left"/>
              </m:oMathParaPr>
              <m:oMath>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bookmarkStart w:id="178" w:name="_Ref49461072"/>
        <w:tc>
          <w:tcPr>
            <w:tcW w:w="839" w:type="dxa"/>
            <w:vAlign w:val="center"/>
          </w:tcPr>
          <w:p w:rsidR="00477055" w:rsidRPr="00477055" w:rsidRDefault="0068644F" w:rsidP="005C3B09">
            <w:pPr>
              <w:pStyle w:val="Legenda"/>
              <w:keepNext/>
              <w:jc w:val="right"/>
              <w:rPr>
                <w:color w:val="4472C4" w:themeColor="accent1"/>
              </w:rPr>
            </w:pPr>
            <w:r w:rsidRPr="00477055">
              <w:rPr>
                <w:color w:val="4472C4" w:themeColor="accent1"/>
              </w:rPr>
              <w:fldChar w:fldCharType="begin"/>
            </w:r>
            <w:r w:rsidR="00477055"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477055" w:rsidRPr="00477055">
              <w:rPr>
                <w:color w:val="4472C4" w:themeColor="accent1"/>
              </w:rPr>
              <w:t>.</w:t>
            </w:r>
            <w:proofErr w:type="gramEnd"/>
            <w:r w:rsidRPr="00477055">
              <w:rPr>
                <w:color w:val="4472C4" w:themeColor="accent1"/>
              </w:rPr>
              <w:fldChar w:fldCharType="begin"/>
            </w:r>
            <w:r w:rsidR="00477055"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47</w:t>
            </w:r>
            <w:r w:rsidRPr="00477055">
              <w:rPr>
                <w:noProof/>
                <w:color w:val="4472C4" w:themeColor="accent1"/>
              </w:rPr>
              <w:fldChar w:fldCharType="end"/>
            </w:r>
            <w:bookmarkEnd w:id="178"/>
          </w:p>
          <w:p w:rsidR="00477055" w:rsidRPr="00477055" w:rsidRDefault="00477055" w:rsidP="005C3B09">
            <w:pPr>
              <w:jc w:val="right"/>
              <w:rPr>
                <w:color w:val="4472C4" w:themeColor="accent1"/>
              </w:rPr>
            </w:pPr>
          </w:p>
        </w:tc>
      </w:tr>
    </w:tbl>
    <w:p w:rsidR="00477055" w:rsidRDefault="00477055" w:rsidP="00D5455B">
      <w:pPr>
        <w:pStyle w:val="NormalcomRecuo"/>
        <w:rPr>
          <w:rFonts w:eastAsiaTheme="minorEastAsia"/>
          <w:color w:val="0070C0"/>
        </w:rPr>
      </w:pPr>
    </w:p>
    <w:p w:rsidR="00477055" w:rsidRDefault="00477055" w:rsidP="00D5455B">
      <w:pPr>
        <w:pStyle w:val="NormalcomRecuo"/>
        <w:rPr>
          <w:color w:val="4472C4" w:themeColor="accent1"/>
        </w:rPr>
      </w:pPr>
      <w:r w:rsidRPr="00477055">
        <w:rPr>
          <w:color w:val="4472C4" w:themeColor="accent1"/>
        </w:rPr>
        <w:t xml:space="preserve">Embora seja </w:t>
      </w:r>
      <w:proofErr w:type="gramStart"/>
      <w:r w:rsidRPr="00477055">
        <w:rPr>
          <w:color w:val="4472C4" w:themeColor="accent1"/>
        </w:rPr>
        <w:t>dado</w:t>
      </w:r>
      <w:proofErr w:type="gramEnd"/>
      <w:r w:rsidRPr="00477055">
        <w:rPr>
          <w:color w:val="4472C4" w:themeColor="accent1"/>
        </w:rPr>
        <w:t xml:space="preserve"> em termos de uma integral de domínio, sua estrutura permite reescrevê-lo em termos de um integral de contorno utilizando o conceito do Tensor de </w:t>
      </w:r>
      <w:proofErr w:type="spellStart"/>
      <w:r w:rsidRPr="00477055">
        <w:rPr>
          <w:color w:val="4472C4" w:themeColor="accent1"/>
        </w:rPr>
        <w:t>Galerkin</w:t>
      </w:r>
      <w:proofErr w:type="spellEnd"/>
      <w:r>
        <w:rPr>
          <w:color w:val="4472C4" w:themeColor="accent1"/>
        </w:rPr>
        <w:t xml:space="preserve"> </w:t>
      </w:r>
      <w:sdt>
        <w:sdtPr>
          <w:rPr>
            <w:color w:val="4472C4" w:themeColor="accent1"/>
          </w:rPr>
          <w:id w:val="-710348774"/>
          <w:citation/>
        </w:sdtPr>
        <w:sdtContent>
          <w:r w:rsidR="0068644F">
            <w:rPr>
              <w:color w:val="4472C4" w:themeColor="accent1"/>
            </w:rPr>
            <w:fldChar w:fldCharType="begin"/>
          </w:r>
          <w:r>
            <w:rPr>
              <w:color w:val="4472C4" w:themeColor="accent1"/>
            </w:rPr>
            <w:instrText xml:space="preserve"> CITATION Kyt95 \l 1046 </w:instrText>
          </w:r>
          <w:r w:rsidR="0068644F">
            <w:rPr>
              <w:color w:val="4472C4" w:themeColor="accent1"/>
            </w:rPr>
            <w:fldChar w:fldCharType="separate"/>
          </w:r>
          <w:r w:rsidR="00495120" w:rsidRPr="00495120">
            <w:rPr>
              <w:noProof/>
              <w:color w:val="4472C4" w:themeColor="accent1"/>
            </w:rPr>
            <w:t>(Kythe, 1995)</w:t>
          </w:r>
          <w:r w:rsidR="0068644F">
            <w:rPr>
              <w:color w:val="4472C4" w:themeColor="accent1"/>
            </w:rPr>
            <w:fldChar w:fldCharType="end"/>
          </w:r>
        </w:sdtContent>
      </w:sdt>
      <w:r>
        <w:rPr>
          <w:color w:val="4472C4" w:themeColor="accent1"/>
        </w:rPr>
        <w:t>.</w:t>
      </w:r>
    </w:p>
    <w:p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5C3B09">
        <w:tc>
          <w:tcPr>
            <w:tcW w:w="8222" w:type="dxa"/>
          </w:tcPr>
          <w:p w:rsidR="00477055" w:rsidRPr="00477055" w:rsidRDefault="00477055" w:rsidP="005C3B09">
            <w:pPr>
              <w:rPr>
                <w:color w:val="4472C4" w:themeColor="accent1"/>
              </w:rPr>
            </w:pPr>
            <m:oMathPara>
              <m:oMathParaPr>
                <m:jc m:val="left"/>
              </m:oMathParaPr>
              <m:oMath>
                <m:r>
                  <w:rPr>
                    <w:rFonts w:ascii="Cambria Math" w:hAnsi="Cambria Math"/>
                    <w:color w:val="4472C4" w:themeColor="accent1"/>
                  </w:rPr>
                  <m:t xml:space="preserve"> </m:t>
                </m:r>
                <m:sSup>
                  <m:sSupPr>
                    <m:ctrlPr>
                      <w:rPr>
                        <w:rFonts w:ascii="Cambria Math" w:hAnsi="Cambria Math"/>
                        <w:color w:val="4472C4" w:themeColor="accent1"/>
                      </w:rPr>
                    </m:ctrlPr>
                  </m:sSupPr>
                  <m:e>
                    <m:r>
                      <w:rPr>
                        <w:rFonts w:ascii="Cambria Math" w:hAnsi="Cambria Math"/>
                        <w:color w:val="4472C4" w:themeColor="accent1"/>
                      </w:rPr>
                      <m:t>u</m:t>
                    </m:r>
                  </m:e>
                  <m:sup>
                    <m:r>
                      <m:rPr>
                        <m:sty m:val="p"/>
                      </m:rP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m:t>
                </m:r>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,ii</m:t>
                    </m:r>
                  </m:sub>
                  <m:sup>
                    <m:r>
                      <w:rPr>
                        <w:rFonts w:ascii="Cambria Math" w:hAnsi="Cambria Math"/>
                        <w:color w:val="4472C4" w:themeColor="accent1"/>
                      </w:rPr>
                      <m:t>*</m:t>
                    </m:r>
                  </m:sup>
                </m:sSubSup>
                <m:d>
                  <m:dPr>
                    <m:ctrlPr>
                      <w:rPr>
                        <w:rFonts w:ascii="Cambria Math" w:hAnsi="Cambria Math"/>
                        <w:i/>
                        <w:color w:val="4472C4" w:themeColor="accent1"/>
                      </w:rPr>
                    </m:ctrlPr>
                  </m:dPr>
                  <m:e>
                    <m:r>
                      <w:rPr>
                        <w:rFonts w:ascii="Cambria Math" w:hAnsi="Cambria Math"/>
                        <w:color w:val="4472C4" w:themeColor="accent1"/>
                      </w:rPr>
                      <m:t>ξ;X</m:t>
                    </m:r>
                  </m:e>
                </m:d>
              </m:oMath>
            </m:oMathPara>
          </w:p>
        </w:tc>
        <w:tc>
          <w:tcPr>
            <w:tcW w:w="839" w:type="dxa"/>
            <w:vAlign w:val="center"/>
          </w:tcPr>
          <w:p w:rsidR="00477055" w:rsidRPr="00477055" w:rsidRDefault="0068644F" w:rsidP="005C3B09">
            <w:pPr>
              <w:pStyle w:val="Legenda"/>
              <w:keepNext/>
              <w:jc w:val="right"/>
              <w:rPr>
                <w:color w:val="4472C4" w:themeColor="accent1"/>
              </w:rPr>
            </w:pPr>
            <w:r w:rsidRPr="00477055">
              <w:rPr>
                <w:color w:val="4472C4" w:themeColor="accent1"/>
              </w:rPr>
              <w:fldChar w:fldCharType="begin"/>
            </w:r>
            <w:r w:rsidR="00477055"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477055" w:rsidRPr="00477055">
              <w:rPr>
                <w:color w:val="4472C4" w:themeColor="accent1"/>
              </w:rPr>
              <w:t>.</w:t>
            </w:r>
            <w:proofErr w:type="gramEnd"/>
            <w:r w:rsidRPr="00477055">
              <w:rPr>
                <w:color w:val="4472C4" w:themeColor="accent1"/>
              </w:rPr>
              <w:fldChar w:fldCharType="begin"/>
            </w:r>
            <w:r w:rsidR="00477055"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48</w:t>
            </w:r>
            <w:r w:rsidRPr="00477055">
              <w:rPr>
                <w:noProof/>
                <w:color w:val="4472C4" w:themeColor="accent1"/>
              </w:rPr>
              <w:fldChar w:fldCharType="end"/>
            </w:r>
          </w:p>
          <w:p w:rsidR="00477055" w:rsidRPr="00477055" w:rsidRDefault="00477055" w:rsidP="005C3B09">
            <w:pPr>
              <w:jc w:val="right"/>
              <w:rPr>
                <w:color w:val="4472C4" w:themeColor="accent1"/>
              </w:rPr>
            </w:pPr>
          </w:p>
        </w:tc>
      </w:tr>
    </w:tbl>
    <w:p w:rsidR="00477055" w:rsidRDefault="00477055" w:rsidP="00477055">
      <w:pPr>
        <w:pStyle w:val="NormalcomRecuo"/>
        <w:rPr>
          <w:rFonts w:eastAsiaTheme="minorEastAsia"/>
          <w:color w:val="4472C4" w:themeColor="accent1"/>
        </w:rPr>
      </w:pPr>
      <w:r>
        <w:rPr>
          <w:rFonts w:eastAsiaTheme="minorEastAsia"/>
          <w:color w:val="4472C4" w:themeColor="accent1"/>
        </w:rPr>
        <w:lastRenderedPageBreak/>
        <w:t xml:space="preserve">Assim, a equação </w:t>
      </w:r>
      <w:r w:rsidR="0068644F">
        <w:rPr>
          <w:rFonts w:eastAsiaTheme="minorEastAsia"/>
          <w:color w:val="4472C4" w:themeColor="accent1"/>
        </w:rPr>
        <w:fldChar w:fldCharType="begin"/>
      </w:r>
      <w:r>
        <w:rPr>
          <w:rFonts w:eastAsiaTheme="minorEastAsia"/>
          <w:color w:val="4472C4" w:themeColor="accent1"/>
        </w:rPr>
        <w:instrText xml:space="preserve"> REF _Ref49461072 \h </w:instrText>
      </w:r>
      <w:r w:rsidR="0068644F">
        <w:rPr>
          <w:rFonts w:eastAsiaTheme="minorEastAsia"/>
          <w:color w:val="4472C4" w:themeColor="accent1"/>
        </w:rPr>
      </w:r>
      <w:r w:rsidR="0068644F">
        <w:rPr>
          <w:rFonts w:eastAsiaTheme="minorEastAsia"/>
          <w:color w:val="4472C4" w:themeColor="accent1"/>
        </w:rPr>
        <w:fldChar w:fldCharType="separate"/>
      </w:r>
      <w:r w:rsidR="00495120">
        <w:rPr>
          <w:noProof/>
          <w:color w:val="4472C4" w:themeColor="accent1"/>
        </w:rPr>
        <w:t>2</w:t>
      </w:r>
      <w:r w:rsidR="00495120" w:rsidRPr="00477055">
        <w:rPr>
          <w:color w:val="4472C4" w:themeColor="accent1"/>
        </w:rPr>
        <w:t>.</w:t>
      </w:r>
      <w:r w:rsidR="00495120">
        <w:rPr>
          <w:noProof/>
          <w:color w:val="4472C4" w:themeColor="accent1"/>
        </w:rPr>
        <w:t>47</w:t>
      </w:r>
      <w:r w:rsidR="0068644F">
        <w:rPr>
          <w:rFonts w:eastAsiaTheme="minorEastAsia"/>
          <w:color w:val="4472C4" w:themeColor="accent1"/>
        </w:rPr>
        <w:fldChar w:fldCharType="end"/>
      </w:r>
      <w:r>
        <w:rPr>
          <w:rFonts w:eastAsiaTheme="minorEastAsia"/>
          <w:color w:val="4472C4" w:themeColor="accent1"/>
        </w:rPr>
        <w:t xml:space="preserve"> se torna:</w:t>
      </w:r>
    </w:p>
    <w:p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5C3B09">
        <w:tc>
          <w:tcPr>
            <w:tcW w:w="8222" w:type="dxa"/>
          </w:tcPr>
          <w:p w:rsidR="00477055" w:rsidRPr="00477055" w:rsidRDefault="0068644F" w:rsidP="005C3B09">
            <w:pPr>
              <w:rPr>
                <w:color w:val="4472C4" w:themeColor="accent1"/>
              </w:rPr>
            </w:pPr>
            <m:oMathPara>
              <m:oMathParaPr>
                <m:jc m:val="left"/>
              </m:oMathParaPr>
              <m:oMath>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,ii</m:t>
                        </m:r>
                      </m:sub>
                      <m:sup>
                        <m:r>
                          <w:rPr>
                            <w:rFonts w:ascii="Cambria Math" w:hAnsi="Cambria Math"/>
                            <w:color w:val="4472C4" w:themeColor="accent1"/>
                          </w:rPr>
                          <m:t>*</m:t>
                        </m:r>
                      </m:sup>
                    </m:sSub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tc>
          <w:tcPr>
            <w:tcW w:w="839" w:type="dxa"/>
            <w:vAlign w:val="center"/>
          </w:tcPr>
          <w:p w:rsidR="00477055" w:rsidRPr="00477055" w:rsidRDefault="0068644F" w:rsidP="005C3B09">
            <w:pPr>
              <w:pStyle w:val="Legenda"/>
              <w:keepNext/>
              <w:jc w:val="right"/>
              <w:rPr>
                <w:color w:val="4472C4" w:themeColor="accent1"/>
              </w:rPr>
            </w:pPr>
            <w:r w:rsidRPr="00477055">
              <w:rPr>
                <w:color w:val="4472C4" w:themeColor="accent1"/>
              </w:rPr>
              <w:fldChar w:fldCharType="begin"/>
            </w:r>
            <w:r w:rsidR="00477055"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477055" w:rsidRPr="00477055">
              <w:rPr>
                <w:color w:val="4472C4" w:themeColor="accent1"/>
              </w:rPr>
              <w:t>.</w:t>
            </w:r>
            <w:proofErr w:type="gramEnd"/>
            <w:r w:rsidRPr="00477055">
              <w:rPr>
                <w:color w:val="4472C4" w:themeColor="accent1"/>
              </w:rPr>
              <w:fldChar w:fldCharType="begin"/>
            </w:r>
            <w:r w:rsidR="00477055"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49</w:t>
            </w:r>
            <w:r w:rsidRPr="00477055">
              <w:rPr>
                <w:noProof/>
                <w:color w:val="4472C4" w:themeColor="accent1"/>
              </w:rPr>
              <w:fldChar w:fldCharType="end"/>
            </w:r>
          </w:p>
          <w:p w:rsidR="00477055" w:rsidRPr="00477055" w:rsidRDefault="00477055" w:rsidP="005C3B09">
            <w:pPr>
              <w:jc w:val="right"/>
              <w:rPr>
                <w:color w:val="4472C4" w:themeColor="accent1"/>
              </w:rPr>
            </w:pPr>
          </w:p>
        </w:tc>
      </w:tr>
    </w:tbl>
    <w:p w:rsidR="00477055" w:rsidRPr="00477055" w:rsidRDefault="00477055" w:rsidP="00D5455B">
      <w:pPr>
        <w:pStyle w:val="NormalcomRecuo"/>
        <w:rPr>
          <w:color w:val="4472C4" w:themeColor="accent1"/>
        </w:rPr>
      </w:pPr>
    </w:p>
    <w:p w:rsidR="00477055" w:rsidRPr="00477055" w:rsidRDefault="00477055" w:rsidP="00D5455B">
      <w:pPr>
        <w:pStyle w:val="NormalcomRecuo"/>
        <w:rPr>
          <w:color w:val="4472C4" w:themeColor="accent1"/>
        </w:rPr>
      </w:pPr>
      <w:r w:rsidRPr="00477055">
        <w:rPr>
          <w:color w:val="4472C4" w:themeColor="accent1"/>
        </w:rPr>
        <w:t>Com base na equação anterior, aplica-se o Teorema de Gauss para transformar a integral de domínio numa integral de contorno</w:t>
      </w:r>
      <w:r>
        <w:rPr>
          <w:color w:val="4472C4" w:themeColor="accent1"/>
        </w:rPr>
        <w:t>:</w:t>
      </w:r>
    </w:p>
    <w:p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5C3B09">
        <w:tc>
          <w:tcPr>
            <w:tcW w:w="8222" w:type="dxa"/>
          </w:tcPr>
          <w:p w:rsidR="00477055" w:rsidRPr="00477055" w:rsidRDefault="0068644F" w:rsidP="005C3B09">
            <w:pPr>
              <w:rPr>
                <w:color w:val="4472C4" w:themeColor="accent1"/>
              </w:rPr>
            </w:pPr>
            <m:oMathPara>
              <m:oMathParaPr>
                <m:jc m:val="left"/>
              </m:oMathParaPr>
              <m:oMath>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tc>
          <w:tcPr>
            <w:tcW w:w="839" w:type="dxa"/>
            <w:vAlign w:val="center"/>
          </w:tcPr>
          <w:p w:rsidR="00477055" w:rsidRPr="00477055" w:rsidRDefault="0068644F" w:rsidP="005C3B09">
            <w:pPr>
              <w:pStyle w:val="Legenda"/>
              <w:keepNext/>
              <w:jc w:val="right"/>
              <w:rPr>
                <w:color w:val="4472C4" w:themeColor="accent1"/>
              </w:rPr>
            </w:pPr>
            <w:r w:rsidRPr="00477055">
              <w:rPr>
                <w:color w:val="4472C4" w:themeColor="accent1"/>
              </w:rPr>
              <w:fldChar w:fldCharType="begin"/>
            </w:r>
            <w:r w:rsidR="00477055"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477055" w:rsidRPr="00477055">
              <w:rPr>
                <w:color w:val="4472C4" w:themeColor="accent1"/>
              </w:rPr>
              <w:t>.</w:t>
            </w:r>
            <w:proofErr w:type="gramEnd"/>
            <w:r w:rsidRPr="00477055">
              <w:rPr>
                <w:color w:val="4472C4" w:themeColor="accent1"/>
              </w:rPr>
              <w:fldChar w:fldCharType="begin"/>
            </w:r>
            <w:r w:rsidR="00477055"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50</w:t>
            </w:r>
            <w:r w:rsidRPr="00477055">
              <w:rPr>
                <w:noProof/>
                <w:color w:val="4472C4" w:themeColor="accent1"/>
              </w:rPr>
              <w:fldChar w:fldCharType="end"/>
            </w:r>
          </w:p>
          <w:p w:rsidR="00477055" w:rsidRPr="00477055" w:rsidRDefault="00477055" w:rsidP="005C3B09">
            <w:pPr>
              <w:jc w:val="right"/>
              <w:rPr>
                <w:color w:val="4472C4" w:themeColor="accent1"/>
              </w:rPr>
            </w:pPr>
          </w:p>
        </w:tc>
      </w:tr>
    </w:tbl>
    <w:p w:rsidR="00477055" w:rsidRPr="00477055" w:rsidRDefault="00477055" w:rsidP="00D5455B">
      <w:pPr>
        <w:pStyle w:val="NormalcomRecuo"/>
        <w:rPr>
          <w:rFonts w:eastAsiaTheme="minorEastAsia"/>
          <w:color w:val="4472C4" w:themeColor="accent1"/>
        </w:rPr>
      </w:pPr>
    </w:p>
    <w:p w:rsidR="00477055" w:rsidRPr="0084031A" w:rsidRDefault="00477055" w:rsidP="00D5455B">
      <w:pPr>
        <w:pStyle w:val="NormalcomRecuo"/>
        <w:rPr>
          <w:rFonts w:eastAsiaTheme="minorEastAsia"/>
          <w:color w:val="4472C4" w:themeColor="accent1"/>
        </w:rPr>
      </w:pPr>
      <w:r w:rsidRPr="00477055">
        <w:rPr>
          <w:color w:val="4472C4" w:themeColor="accent1"/>
        </w:rPr>
        <w:t xml:space="preserve">A função </w:t>
      </w:r>
      <m:oMath>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oMath>
      <w:r w:rsidRPr="00477055">
        <w:rPr>
          <w:color w:val="4472C4" w:themeColor="accent1"/>
        </w:rPr>
        <w:t xml:space="preserve">, </w:t>
      </w:r>
      <w:r w:rsidR="0084031A">
        <w:rPr>
          <w:color w:val="4472C4" w:themeColor="accent1"/>
        </w:rPr>
        <w:t xml:space="preserve">conforme </w:t>
      </w:r>
      <w:r w:rsidR="0084031A" w:rsidRPr="0084031A">
        <w:rPr>
          <w:color w:val="4472C4" w:themeColor="accent1"/>
        </w:rPr>
        <w:t>apresentado em</w:t>
      </w:r>
      <w:del w:id="179" w:author="Castrolara" w:date="2020-09-09T15:03:00Z">
        <w:r w:rsidR="0084031A" w:rsidRPr="0084031A" w:rsidDel="00ED6C8E">
          <w:rPr>
            <w:color w:val="4472C4" w:themeColor="accent1"/>
          </w:rPr>
          <w:delText xml:space="preserve"> </w:delText>
        </w:r>
      </w:del>
      <w:customXmlDelRangeStart w:id="180" w:author="Castrolara" w:date="2020-09-09T15:03:00Z"/>
      <w:sdt>
        <w:sdtPr>
          <w:rPr>
            <w:rFonts w:eastAsiaTheme="minorEastAsia"/>
            <w:color w:val="4472C4" w:themeColor="accent1"/>
          </w:rPr>
          <w:id w:val="-628166380"/>
          <w:citation/>
        </w:sdtPr>
        <w:sdtContent>
          <w:customXmlDelRangeEnd w:id="180"/>
          <w:del w:id="181" w:author="Castrolara" w:date="2020-09-09T15:03:00Z">
            <w:r w:rsidR="0068644F" w:rsidRPr="0084031A" w:rsidDel="00ED6C8E">
              <w:rPr>
                <w:rFonts w:eastAsiaTheme="minorEastAsia"/>
                <w:color w:val="4472C4" w:themeColor="accent1"/>
              </w:rPr>
              <w:fldChar w:fldCharType="begin"/>
            </w:r>
            <w:r w:rsidR="0084031A" w:rsidRPr="0084031A" w:rsidDel="00ED6C8E">
              <w:rPr>
                <w:rFonts w:eastAsiaTheme="minorEastAsia"/>
                <w:color w:val="4472C4" w:themeColor="accent1"/>
              </w:rPr>
              <w:delInstrText xml:space="preserve">CITATION Gal18 \l 1046 </w:delInstrText>
            </w:r>
            <w:r w:rsidR="0068644F" w:rsidRPr="0084031A" w:rsidDel="00ED6C8E">
              <w:rPr>
                <w:rFonts w:eastAsiaTheme="minorEastAsia"/>
                <w:color w:val="4472C4" w:themeColor="accent1"/>
              </w:rPr>
              <w:fldChar w:fldCharType="separate"/>
            </w:r>
            <w:r w:rsidR="00495120" w:rsidRPr="00495120" w:rsidDel="00ED6C8E">
              <w:rPr>
                <w:rFonts w:eastAsiaTheme="minorEastAsia"/>
                <w:noProof/>
                <w:color w:val="4472C4" w:themeColor="accent1"/>
              </w:rPr>
              <w:delText>(Galimberti, 2018)</w:delText>
            </w:r>
            <w:r w:rsidR="0068644F" w:rsidRPr="0084031A" w:rsidDel="00ED6C8E">
              <w:rPr>
                <w:rFonts w:eastAsiaTheme="minorEastAsia"/>
                <w:color w:val="4472C4" w:themeColor="accent1"/>
              </w:rPr>
              <w:fldChar w:fldCharType="end"/>
            </w:r>
          </w:del>
          <w:customXmlDelRangeStart w:id="182" w:author="Castrolara" w:date="2020-09-09T15:03:00Z"/>
        </w:sdtContent>
      </w:sdt>
      <w:customXmlDelRangeEnd w:id="182"/>
      <w:ins w:id="183" w:author="Castrolara" w:date="2020-09-09T15:03:00Z">
        <w:r w:rsidR="00ED6C8E">
          <w:rPr>
            <w:rFonts w:eastAsiaTheme="minorEastAsia"/>
            <w:color w:val="4472C4" w:themeColor="accent1"/>
          </w:rPr>
          <w:t xml:space="preserve"> </w:t>
        </w:r>
        <w:proofErr w:type="spellStart"/>
        <w:r w:rsidR="00ED6C8E">
          <w:rPr>
            <w:rFonts w:eastAsiaTheme="minorEastAsia"/>
            <w:color w:val="4472C4" w:themeColor="accent1"/>
          </w:rPr>
          <w:t>Galimberti</w:t>
        </w:r>
        <w:proofErr w:type="spellEnd"/>
        <w:r w:rsidR="00ED6C8E">
          <w:rPr>
            <w:rFonts w:eastAsiaTheme="minorEastAsia"/>
            <w:color w:val="4472C4" w:themeColor="accent1"/>
          </w:rPr>
          <w:t xml:space="preserve"> (2018)</w:t>
        </w:r>
      </w:ins>
      <w:r w:rsidRPr="0084031A">
        <w:rPr>
          <w:color w:val="4472C4" w:themeColor="accent1"/>
        </w:rPr>
        <w:t>, é dada por:</w:t>
      </w:r>
    </w:p>
    <w:p w:rsidR="00477055" w:rsidRPr="0084031A"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5C3B09">
        <w:tc>
          <w:tcPr>
            <w:tcW w:w="8222" w:type="dxa"/>
          </w:tcPr>
          <w:p w:rsidR="00477055" w:rsidRPr="00477055" w:rsidRDefault="0068644F" w:rsidP="005C3B09">
            <w:pPr>
              <w:rPr>
                <w:color w:val="4472C4" w:themeColor="accent1"/>
              </w:rPr>
            </w:pPr>
            <m:oMathPara>
              <m:oMathParaPr>
                <m:jc m:val="left"/>
              </m:oMathParaPr>
              <m:oMath>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m:t>
                </m:r>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P</m:t>
                        </m:r>
                      </m:e>
                    </m:sPre>
                  </m:e>
                  <m:sup>
                    <m:r>
                      <w:rPr>
                        <w:rFonts w:ascii="Cambria Math" w:hAnsi="Cambria Math"/>
                        <w:color w:val="4472C4" w:themeColor="accent1"/>
                      </w:rPr>
                      <m:t>x</m:t>
                    </m:r>
                  </m:sup>
                </m:sSup>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m:t>
                    </m:r>
                  </m:num>
                  <m:den>
                    <m:r>
                      <w:rPr>
                        <w:rFonts w:ascii="Cambria Math" w:hAnsi="Cambria Math"/>
                        <w:color w:val="4472C4" w:themeColor="accent1"/>
                      </w:rPr>
                      <m:t>4</m:t>
                    </m:r>
                  </m:den>
                </m:f>
                <m:d>
                  <m:dPr>
                    <m:begChr m:val="{"/>
                    <m:endChr m:val="}"/>
                    <m:ctrlPr>
                      <w:rPr>
                        <w:rFonts w:ascii="Cambria Math" w:hAnsi="Cambria Math"/>
                        <w:i/>
                        <w:color w:val="4472C4" w:themeColor="accent1"/>
                      </w:rPr>
                    </m:ctrlPr>
                  </m:dPr>
                  <m:e>
                    <m:r>
                      <w:rPr>
                        <w:rFonts w:ascii="Cambria Math" w:hAnsi="Cambria Math"/>
                        <w:color w:val="4472C4" w:themeColor="accent1"/>
                      </w:rPr>
                      <m:t>0,5-</m:t>
                    </m:r>
                    <m:func>
                      <m:funcPr>
                        <m:ctrlPr>
                          <w:rPr>
                            <w:rFonts w:ascii="Cambria Math" w:hAnsi="Cambria Math"/>
                            <w:i/>
                            <w:color w:val="4472C4" w:themeColor="accent1"/>
                          </w:rPr>
                        </m:ctrlPr>
                      </m:funcPr>
                      <m:fName>
                        <m:r>
                          <m:rPr>
                            <m:sty m:val="p"/>
                          </m:rPr>
                          <w:rPr>
                            <w:rFonts w:ascii="Cambria Math" w:hAnsi="Cambria Math"/>
                            <w:color w:val="4472C4" w:themeColor="accent1"/>
                          </w:rPr>
                          <m:t>ln</m:t>
                        </m:r>
                      </m:fName>
                      <m:e>
                        <m:r>
                          <w:rPr>
                            <w:rFonts w:ascii="Cambria Math" w:hAnsi="Cambria Math"/>
                            <w:color w:val="4472C4" w:themeColor="accent1"/>
                          </w:rPr>
                          <m:t>r</m:t>
                        </m:r>
                        <m:d>
                          <m:dPr>
                            <m:ctrlPr>
                              <w:rPr>
                                <w:rFonts w:ascii="Cambria Math" w:hAnsi="Cambria Math"/>
                                <w:i/>
                                <w:color w:val="4472C4" w:themeColor="accent1"/>
                              </w:rPr>
                            </m:ctrlPr>
                          </m:dPr>
                          <m:e>
                            <m:r>
                              <w:rPr>
                                <w:rFonts w:ascii="Cambria Math" w:hAnsi="Cambria Math"/>
                                <w:color w:val="4472C4" w:themeColor="accent1"/>
                              </w:rPr>
                              <m:t>ξ;X</m:t>
                            </m:r>
                          </m:e>
                        </m:d>
                      </m:e>
                    </m:func>
                  </m:e>
                </m:d>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r</m:t>
                    </m:r>
                  </m:e>
                  <m:sub>
                    <m:r>
                      <w:rPr>
                        <w:rFonts w:ascii="Cambria Math" w:hAnsi="Cambria Math"/>
                        <w:color w:val="4472C4" w:themeColor="accent1"/>
                      </w:rPr>
                      <m:t>i</m:t>
                    </m:r>
                  </m:sub>
                </m:sSub>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oMath>
            </m:oMathPara>
          </w:p>
        </w:tc>
        <w:tc>
          <w:tcPr>
            <w:tcW w:w="839" w:type="dxa"/>
            <w:vAlign w:val="center"/>
          </w:tcPr>
          <w:p w:rsidR="00477055" w:rsidRPr="00477055" w:rsidRDefault="0068644F" w:rsidP="005C3B09">
            <w:pPr>
              <w:pStyle w:val="Legenda"/>
              <w:keepNext/>
              <w:jc w:val="right"/>
              <w:rPr>
                <w:color w:val="4472C4" w:themeColor="accent1"/>
              </w:rPr>
            </w:pPr>
            <w:r w:rsidRPr="00477055">
              <w:rPr>
                <w:color w:val="4472C4" w:themeColor="accent1"/>
              </w:rPr>
              <w:fldChar w:fldCharType="begin"/>
            </w:r>
            <w:r w:rsidR="00477055"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477055" w:rsidRPr="00477055">
              <w:rPr>
                <w:color w:val="4472C4" w:themeColor="accent1"/>
              </w:rPr>
              <w:t>.</w:t>
            </w:r>
            <w:proofErr w:type="gramEnd"/>
            <w:r w:rsidRPr="00477055">
              <w:rPr>
                <w:color w:val="4472C4" w:themeColor="accent1"/>
              </w:rPr>
              <w:fldChar w:fldCharType="begin"/>
            </w:r>
            <w:r w:rsidR="00477055"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51</w:t>
            </w:r>
            <w:r w:rsidRPr="00477055">
              <w:rPr>
                <w:noProof/>
                <w:color w:val="4472C4" w:themeColor="accent1"/>
              </w:rPr>
              <w:fldChar w:fldCharType="end"/>
            </w:r>
          </w:p>
          <w:p w:rsidR="00477055" w:rsidRPr="00477055" w:rsidRDefault="00477055" w:rsidP="005C3B09">
            <w:pPr>
              <w:jc w:val="right"/>
              <w:rPr>
                <w:color w:val="4472C4" w:themeColor="accent1"/>
              </w:rPr>
            </w:pPr>
          </w:p>
        </w:tc>
      </w:tr>
    </w:tbl>
    <w:p w:rsidR="00477055" w:rsidRDefault="00477055" w:rsidP="00D5455B">
      <w:pPr>
        <w:pStyle w:val="NormalcomRecuo"/>
        <w:rPr>
          <w:rFonts w:eastAsiaTheme="minorEastAsia"/>
          <w:color w:val="4472C4" w:themeColor="accent1"/>
        </w:rPr>
      </w:pPr>
    </w:p>
    <w:p w:rsidR="00477055" w:rsidRPr="00477055" w:rsidRDefault="00477055" w:rsidP="00D5455B">
      <w:pPr>
        <w:pStyle w:val="NormalcomRecuo"/>
        <w:rPr>
          <w:color w:val="4472C4" w:themeColor="accent1"/>
        </w:rPr>
      </w:pPr>
      <w:r>
        <w:rPr>
          <w:rFonts w:eastAsiaTheme="minorEastAsia"/>
          <w:color w:val="4472C4" w:themeColor="accent1"/>
        </w:rPr>
        <w:t xml:space="preserve">Assim, reescrevendo a </w:t>
      </w:r>
      <w:r w:rsidRPr="00477055">
        <w:rPr>
          <w:color w:val="4472C4" w:themeColor="accent1"/>
        </w:rPr>
        <w:t xml:space="preserve">equação </w:t>
      </w:r>
      <w:r w:rsidR="0068644F" w:rsidRPr="00477055">
        <w:rPr>
          <w:color w:val="4472C4" w:themeColor="accent1"/>
        </w:rPr>
        <w:fldChar w:fldCharType="begin"/>
      </w:r>
      <w:r w:rsidRPr="00477055">
        <w:rPr>
          <w:color w:val="4472C4" w:themeColor="accent1"/>
        </w:rPr>
        <w:instrText xml:space="preserve"> REF _Ref49460732 \h </w:instrText>
      </w:r>
      <w:r w:rsidR="0068644F" w:rsidRPr="00477055">
        <w:rPr>
          <w:color w:val="4472C4" w:themeColor="accent1"/>
        </w:rPr>
      </w:r>
      <w:r w:rsidR="0068644F" w:rsidRPr="00477055">
        <w:rPr>
          <w:color w:val="4472C4" w:themeColor="accent1"/>
        </w:rPr>
        <w:fldChar w:fldCharType="separate"/>
      </w:r>
      <w:r w:rsidR="00495120">
        <w:rPr>
          <w:noProof/>
        </w:rPr>
        <w:t>2</w:t>
      </w:r>
      <w:r w:rsidR="00495120" w:rsidRPr="00C851A1">
        <w:t>.</w:t>
      </w:r>
      <w:r w:rsidR="00495120">
        <w:rPr>
          <w:noProof/>
        </w:rPr>
        <w:t>39</w:t>
      </w:r>
      <w:r w:rsidR="0068644F" w:rsidRPr="00477055">
        <w:rPr>
          <w:color w:val="4472C4" w:themeColor="accent1"/>
        </w:rPr>
        <w:fldChar w:fldCharType="end"/>
      </w:r>
      <w:r w:rsidRPr="00477055">
        <w:rPr>
          <w:color w:val="4472C4" w:themeColor="accent1"/>
        </w:rPr>
        <w:t>:</w:t>
      </w:r>
    </w:p>
    <w:p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5C3B09">
        <w:tc>
          <w:tcPr>
            <w:tcW w:w="8222" w:type="dxa"/>
          </w:tcPr>
          <w:p w:rsidR="00477055" w:rsidRPr="00477055" w:rsidRDefault="00477055" w:rsidP="005C3B09">
            <w:pPr>
              <w:rPr>
                <w:color w:val="4472C4" w:themeColor="accent1"/>
              </w:rPr>
            </w:pPr>
            <m:oMathPara>
              <m:oMathParaPr>
                <m:jc m:val="left"/>
              </m:oMathParaPr>
              <m:oMath>
                <m:r>
                  <w:rPr>
                    <w:rFonts w:ascii="Cambria Math" w:hAnsi="Cambria Math"/>
                    <w:color w:val="4472C4" w:themeColor="accent1"/>
                  </w:rPr>
                  <m:t>c</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q</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q</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 xml:space="preserve">= </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sSup>
                  <m:sSupPr>
                    <m:ctrlPr>
                      <w:rPr>
                        <w:rFonts w:ascii="Cambria Math" w:hAnsi="Cambria Math"/>
                        <w:i/>
                        <w:color w:val="4472C4" w:themeColor="accent1"/>
                      </w:rPr>
                    </m:ctrlPr>
                  </m:sSupPr>
                  <m:e>
                    <m:sPre>
                      <m:sPrePr>
                        <m:ctrlPr>
                          <w:rPr>
                            <w:rFonts w:ascii="Cambria Math" w:hAnsi="Cambria Math"/>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j</m:t>
                    </m:r>
                  </m:sup>
                </m:sSup>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sSup>
                      <m:sSupPr>
                        <m:ctrlPr>
                          <w:rPr>
                            <w:rFonts w:ascii="Cambria Math" w:hAnsi="Cambria Math"/>
                            <w:i/>
                            <w:color w:val="4472C4" w:themeColor="accent1"/>
                          </w:rPr>
                        </m:ctrlPr>
                      </m:sSupPr>
                      <m:e>
                        <m:r>
                          <w:rPr>
                            <w:rFonts w:ascii="Cambria Math" w:hAnsi="Cambria Math"/>
                            <w:color w:val="4472C4" w:themeColor="accent1"/>
                          </w:rPr>
                          <m:t>η</m:t>
                        </m:r>
                      </m:e>
                      <m:sup>
                        <m:r>
                          <w:rPr>
                            <w:rFonts w:ascii="Cambria Math" w:hAnsi="Cambria Math"/>
                            <w:color w:val="4472C4" w:themeColor="accent1"/>
                          </w:rPr>
                          <m:t>j</m:t>
                        </m:r>
                      </m:sup>
                    </m:sSup>
                    <m:d>
                      <m:dPr>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X</m:t>
                            </m:r>
                          </m:e>
                          <m:sup>
                            <m:r>
                              <w:rPr>
                                <w:rFonts w:ascii="Cambria Math" w:eastAsiaTheme="minorEastAsia" w:hAnsi="Cambria Math"/>
                                <w:color w:val="4472C4" w:themeColor="accent1"/>
                              </w:rPr>
                              <m:t>j</m:t>
                            </m:r>
                          </m:sup>
                        </m:sSup>
                        <m:r>
                          <w:rPr>
                            <w:rFonts w:ascii="Cambria Math" w:eastAsiaTheme="minorEastAsia" w:hAnsi="Cambria Math"/>
                            <w:color w:val="4472C4" w:themeColor="accent1"/>
                          </w:rPr>
                          <m:t>;X</m:t>
                        </m:r>
                        <m:ctrlPr>
                          <w:rPr>
                            <w:rFonts w:ascii="Cambria Math" w:hAnsi="Cambria Math"/>
                            <w:i/>
                            <w:color w:val="4472C4" w:themeColor="accent1"/>
                          </w:rPr>
                        </m:ctrlPr>
                      </m:e>
                    </m:d>
                  </m:e>
                </m:nary>
                <m:r>
                  <w:rPr>
                    <w:rFonts w:ascii="Cambria Math" w:hAnsi="Cambria Math"/>
                    <w:color w:val="4472C4" w:themeColor="accent1"/>
                  </w:rPr>
                  <m:t>d</m:t>
                </m:r>
                <m:r>
                  <m:rPr>
                    <m:sty m:val="p"/>
                  </m:rPr>
                  <w:rPr>
                    <w:rFonts w:ascii="Cambria Math" w:hAnsi="Cambria Math"/>
                    <w:color w:val="4472C4" w:themeColor="accent1"/>
                  </w:rPr>
                  <m:t>Γ</m:t>
                </m:r>
                <m:r>
                  <w:rPr>
                    <w:rFonts w:ascii="Cambria Math" w:hAnsi="Cambria Math"/>
                    <w:color w:val="4472C4" w:themeColor="accent1"/>
                  </w:rPr>
                  <m:t>+</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tc>
          <w:tcPr>
            <w:tcW w:w="839" w:type="dxa"/>
            <w:vAlign w:val="center"/>
          </w:tcPr>
          <w:p w:rsidR="00477055" w:rsidRPr="00477055" w:rsidRDefault="0068644F" w:rsidP="005C3B09">
            <w:pPr>
              <w:pStyle w:val="Legenda"/>
              <w:keepNext/>
              <w:jc w:val="right"/>
              <w:rPr>
                <w:color w:val="4472C4" w:themeColor="accent1"/>
              </w:rPr>
            </w:pPr>
            <w:r w:rsidRPr="00477055">
              <w:rPr>
                <w:color w:val="4472C4" w:themeColor="accent1"/>
              </w:rPr>
              <w:fldChar w:fldCharType="begin"/>
            </w:r>
            <w:r w:rsidR="00477055"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477055" w:rsidRPr="00477055">
              <w:rPr>
                <w:color w:val="4472C4" w:themeColor="accent1"/>
              </w:rPr>
              <w:t>.</w:t>
            </w:r>
            <w:proofErr w:type="gramEnd"/>
            <w:r w:rsidRPr="00477055">
              <w:rPr>
                <w:color w:val="4472C4" w:themeColor="accent1"/>
              </w:rPr>
              <w:fldChar w:fldCharType="begin"/>
            </w:r>
            <w:r w:rsidR="00477055"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52</w:t>
            </w:r>
            <w:r w:rsidRPr="00477055">
              <w:rPr>
                <w:noProof/>
                <w:color w:val="4472C4" w:themeColor="accent1"/>
              </w:rPr>
              <w:fldChar w:fldCharType="end"/>
            </w:r>
          </w:p>
          <w:p w:rsidR="00477055" w:rsidRPr="00477055" w:rsidRDefault="00477055" w:rsidP="005C3B09">
            <w:pPr>
              <w:jc w:val="right"/>
              <w:rPr>
                <w:color w:val="4472C4" w:themeColor="accent1"/>
              </w:rPr>
            </w:pPr>
          </w:p>
        </w:tc>
      </w:tr>
    </w:tbl>
    <w:p w:rsidR="00477055" w:rsidRPr="00477055" w:rsidRDefault="00477055" w:rsidP="00D5455B">
      <w:pPr>
        <w:pStyle w:val="NormalcomRecuo"/>
        <w:rPr>
          <w:rFonts w:eastAsiaTheme="minorEastAsia"/>
          <w:color w:val="4472C4" w:themeColor="accent1"/>
        </w:rPr>
      </w:pPr>
    </w:p>
    <w:p w:rsidR="00477055" w:rsidRPr="00477055" w:rsidRDefault="00477055" w:rsidP="00D5455B">
      <w:pPr>
        <w:pStyle w:val="NormalcomRecuo"/>
        <w:rPr>
          <w:rFonts w:eastAsiaTheme="minorEastAsia"/>
          <w:color w:val="4472C4" w:themeColor="accent1"/>
        </w:rPr>
      </w:pPr>
      <w:r w:rsidRPr="00477055">
        <w:rPr>
          <w:color w:val="4472C4" w:themeColor="accent1"/>
        </w:rPr>
        <w:t>Todos os temos da equação anterior estão na forma de integrais de contorno, como se objetiva no MEC. Escreve-se a expressão como um todo na seguinte forma matricial:</w:t>
      </w:r>
    </w:p>
    <w:p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5C3B09">
        <w:tc>
          <w:tcPr>
            <w:tcW w:w="8222" w:type="dxa"/>
          </w:tcPr>
          <w:p w:rsidR="00477055" w:rsidRPr="00477055" w:rsidRDefault="0068644F" w:rsidP="005C3B09">
            <w:pPr>
              <w:rPr>
                <w:color w:val="4472C4" w:themeColor="accent1"/>
              </w:rPr>
            </w:pPr>
            <m:oMathPara>
              <m:oMathParaPr>
                <m:jc m:val="left"/>
              </m:oMathParaPr>
              <m:oMath>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11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1n</m:t>
                              </m:r>
                            </m:sub>
                          </m:sSub>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n1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nn</m:t>
                              </m:r>
                            </m:sub>
                          </m:sSub>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G</m:t>
                              </m:r>
                            </m:e>
                            <m:sub>
                              <m:r>
                                <w:rPr>
                                  <w:rFonts w:ascii="Cambria Math" w:hAnsi="Cambria Math"/>
                                  <w:color w:val="4472C4" w:themeColor="accent1"/>
                                </w:rPr>
                                <m:t>11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G</m:t>
                              </m:r>
                            </m:e>
                            <m:sub>
                              <m:r>
                                <w:rPr>
                                  <w:rFonts w:ascii="Cambria Math" w:hAnsi="Cambria Math"/>
                                  <w:color w:val="4472C4" w:themeColor="accent1"/>
                                </w:rPr>
                                <m:t>1n</m:t>
                              </m:r>
                            </m:sub>
                          </m:sSub>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G</m:t>
                              </m:r>
                            </m:e>
                            <m:sub>
                              <m:r>
                                <w:rPr>
                                  <w:rFonts w:ascii="Cambria Math" w:hAnsi="Cambria Math"/>
                                  <w:color w:val="4472C4" w:themeColor="accent1"/>
                                </w:rPr>
                                <m:t>n1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G</m:t>
                              </m:r>
                            </m:e>
                            <m:sub>
                              <m:r>
                                <w:rPr>
                                  <w:rFonts w:ascii="Cambria Math" w:hAnsi="Cambria Math"/>
                                  <w:color w:val="4472C4" w:themeColor="accent1"/>
                                </w:rPr>
                                <m:t>nn</m:t>
                              </m:r>
                            </m:sub>
                          </m:sSub>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1</m:t>
                                </m:r>
                              </m:sub>
                            </m:sSub>
                            <m:r>
                              <w:rPr>
                                <w:rFonts w:ascii="Cambria Math" w:hAnsi="Cambria Math"/>
                                <w:color w:val="4472C4" w:themeColor="accent1"/>
                              </w:rPr>
                              <m:t>-</m:t>
                            </m:r>
                            <w:commentRangeStart w:id="184"/>
                            <m:sSub>
                              <m:sSubPr>
                                <m:ctrlPr>
                                  <w:rPr>
                                    <w:rFonts w:ascii="Cambria Math" w:hAnsi="Cambria Math"/>
                                    <w:i/>
                                    <w:color w:val="4472C4" w:themeColor="accent1"/>
                                  </w:rPr>
                                </m:ctrlPr>
                              </m:sSubPr>
                              <m:e>
                                <m:r>
                                  <w:rPr>
                                    <w:rFonts w:ascii="Cambria Math" w:hAnsi="Cambria Math"/>
                                    <w:color w:val="4472C4" w:themeColor="accent1"/>
                                  </w:rPr>
                                  <m:t>Z</m:t>
                                </m:r>
                              </m:e>
                              <m:sub>
                                <m:r>
                                  <w:rPr>
                                    <w:rFonts w:ascii="Cambria Math" w:hAnsi="Cambria Math"/>
                                    <w:color w:val="4472C4" w:themeColor="accent1"/>
                                  </w:rPr>
                                  <m:t>1</m:t>
                                </m:r>
                              </m:sub>
                            </m:sSub>
                            <w:commentRangeEnd w:id="184"/>
                            <m:r>
                              <m:rPr>
                                <m:sty m:val="p"/>
                              </m:rPr>
                              <w:rPr>
                                <w:rStyle w:val="Refdecomentrio"/>
                              </w:rPr>
                              <w:commentReference w:id="184"/>
                            </m:r>
                          </m:e>
                        </m:d>
                      </m:e>
                      <m:e>
                        <m:r>
                          <w:rPr>
                            <w:rFonts w:ascii="Cambria Math" w:hAnsi="Cambria Math"/>
                            <w:color w:val="4472C4" w:themeColor="accent1"/>
                          </w:rPr>
                          <m:t>⋮</m:t>
                        </m:r>
                      </m:e>
                      <m:e>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Z</m:t>
                                </m:r>
                              </m:e>
                              <m:sub>
                                <m:r>
                                  <w:rPr>
                                    <w:rFonts w:ascii="Cambria Math" w:hAnsi="Cambria Math"/>
                                    <w:color w:val="4472C4" w:themeColor="accent1"/>
                                  </w:rPr>
                                  <m:t>n</m:t>
                                </m:r>
                              </m:sub>
                            </m:sSub>
                          </m:e>
                        </m:d>
                      </m:e>
                    </m:eqArr>
                  </m:e>
                </m:d>
              </m:oMath>
            </m:oMathPara>
          </w:p>
        </w:tc>
        <w:tc>
          <w:tcPr>
            <w:tcW w:w="839" w:type="dxa"/>
            <w:vAlign w:val="center"/>
          </w:tcPr>
          <w:p w:rsidR="00477055" w:rsidRPr="00477055" w:rsidRDefault="0068644F" w:rsidP="005C3B09">
            <w:pPr>
              <w:pStyle w:val="Legenda"/>
              <w:keepNext/>
              <w:jc w:val="right"/>
              <w:rPr>
                <w:color w:val="4472C4" w:themeColor="accent1"/>
              </w:rPr>
            </w:pPr>
            <w:r w:rsidRPr="00477055">
              <w:rPr>
                <w:color w:val="4472C4" w:themeColor="accent1"/>
              </w:rPr>
              <w:fldChar w:fldCharType="begin"/>
            </w:r>
            <w:r w:rsidR="00477055"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477055" w:rsidRPr="00477055">
              <w:rPr>
                <w:color w:val="4472C4" w:themeColor="accent1"/>
              </w:rPr>
              <w:t>.</w:t>
            </w:r>
            <w:proofErr w:type="gramEnd"/>
            <w:r w:rsidRPr="00477055">
              <w:rPr>
                <w:color w:val="4472C4" w:themeColor="accent1"/>
              </w:rPr>
              <w:fldChar w:fldCharType="begin"/>
            </w:r>
            <w:r w:rsidR="00477055"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53</w:t>
            </w:r>
            <w:r w:rsidRPr="00477055">
              <w:rPr>
                <w:noProof/>
                <w:color w:val="4472C4" w:themeColor="accent1"/>
              </w:rPr>
              <w:fldChar w:fldCharType="end"/>
            </w:r>
          </w:p>
          <w:p w:rsidR="00477055" w:rsidRPr="00477055" w:rsidRDefault="00477055" w:rsidP="005C3B09">
            <w:pPr>
              <w:jc w:val="right"/>
              <w:rPr>
                <w:color w:val="4472C4" w:themeColor="accent1"/>
              </w:rPr>
            </w:pPr>
          </w:p>
        </w:tc>
      </w:tr>
    </w:tbl>
    <w:p w:rsidR="00477055" w:rsidRDefault="00477055" w:rsidP="00D5455B">
      <w:pPr>
        <w:pStyle w:val="NormalcomRecuo"/>
        <w:rPr>
          <w:rFonts w:eastAsiaTheme="minorEastAsia"/>
          <w:color w:val="4472C4" w:themeColor="accent1"/>
        </w:rPr>
      </w:pPr>
    </w:p>
    <w:p w:rsidR="00477055" w:rsidRPr="00477055" w:rsidRDefault="00477055" w:rsidP="00D5455B">
      <w:pPr>
        <w:pStyle w:val="NormalcomRecuo"/>
        <w:rPr>
          <w:rFonts w:eastAsiaTheme="minorEastAsia"/>
          <w:color w:val="4472C4" w:themeColor="accent1"/>
        </w:rPr>
      </w:pPr>
      <w:r w:rsidRPr="00477055">
        <w:rPr>
          <w:color w:val="4472C4" w:themeColor="accent1"/>
        </w:rPr>
        <w:t>Ou ainda, por simplicidade, pode-se escrever o último termo da matriz como sendo uma matriz de massa do sistema:</w:t>
      </w:r>
    </w:p>
    <w:p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477055" w:rsidRPr="00477055" w:rsidTr="005C3B09">
        <w:tc>
          <w:tcPr>
            <w:tcW w:w="8222" w:type="dxa"/>
          </w:tcPr>
          <w:p w:rsidR="00477055" w:rsidRPr="00477055" w:rsidRDefault="0068644F" w:rsidP="005C3B09">
            <w:pPr>
              <w:rPr>
                <w:color w:val="4472C4" w:themeColor="accent1"/>
              </w:rPr>
            </w:pPr>
            <m:oMathPara>
              <m:oMathParaPr>
                <m:jc m:val="left"/>
              </m:oMathParaPr>
              <m:oMath>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11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1n</m:t>
                              </m:r>
                            </m:sub>
                          </m:sSub>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n1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nn</m:t>
                              </m:r>
                            </m:sub>
                          </m:sSub>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G</m:t>
                              </m:r>
                            </m:e>
                            <m:sub>
                              <m:r>
                                <w:rPr>
                                  <w:rFonts w:ascii="Cambria Math" w:hAnsi="Cambria Math"/>
                                  <w:color w:val="4472C4" w:themeColor="accent1"/>
                                </w:rPr>
                                <m:t>11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G</m:t>
                              </m:r>
                            </m:e>
                            <m:sub>
                              <m:r>
                                <w:rPr>
                                  <w:rFonts w:ascii="Cambria Math" w:hAnsi="Cambria Math"/>
                                  <w:color w:val="4472C4" w:themeColor="accent1"/>
                                </w:rPr>
                                <m:t>1n</m:t>
                              </m:r>
                            </m:sub>
                          </m:sSub>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G</m:t>
                              </m:r>
                            </m:e>
                            <m:sub>
                              <m:r>
                                <w:rPr>
                                  <w:rFonts w:ascii="Cambria Math" w:hAnsi="Cambria Math"/>
                                  <w:color w:val="4472C4" w:themeColor="accent1"/>
                                </w:rPr>
                                <m:t>n1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G</m:t>
                              </m:r>
                            </m:e>
                            <m:sub>
                              <m:r>
                                <w:rPr>
                                  <w:rFonts w:ascii="Cambria Math" w:hAnsi="Cambria Math"/>
                                  <w:color w:val="4472C4" w:themeColor="accent1"/>
                                </w:rPr>
                                <m:t>nn</m:t>
                              </m:r>
                            </m:sub>
                          </m:sSub>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M</m:t>
                              </m:r>
                            </m:e>
                            <m:sub>
                              <m:r>
                                <w:rPr>
                                  <w:rFonts w:ascii="Cambria Math" w:hAnsi="Cambria Math"/>
                                  <w:color w:val="4472C4" w:themeColor="accent1"/>
                                </w:rPr>
                                <m:t>11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M</m:t>
                              </m:r>
                            </m:e>
                            <m:sub>
                              <m:r>
                                <w:rPr>
                                  <w:rFonts w:ascii="Cambria Math" w:hAnsi="Cambria Math"/>
                                  <w:color w:val="4472C4" w:themeColor="accent1"/>
                                </w:rPr>
                                <m:t>1n</m:t>
                              </m:r>
                            </m:sub>
                          </m:sSub>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M</m:t>
                              </m:r>
                            </m:e>
                            <m:sub>
                              <m:r>
                                <w:rPr>
                                  <w:rFonts w:ascii="Cambria Math" w:hAnsi="Cambria Math"/>
                                  <w:color w:val="4472C4" w:themeColor="accent1"/>
                                </w:rPr>
                                <m:t>n1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M</m:t>
                              </m:r>
                            </m:e>
                            <m:sub>
                              <m:r>
                                <w:rPr>
                                  <w:rFonts w:ascii="Cambria Math" w:hAnsi="Cambria Math"/>
                                  <w:color w:val="4472C4" w:themeColor="accent1"/>
                                </w:rPr>
                                <m:t>nn</m:t>
                              </m:r>
                            </m:sub>
                          </m:sSub>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oMath>
            </m:oMathPara>
          </w:p>
        </w:tc>
        <w:tc>
          <w:tcPr>
            <w:tcW w:w="839" w:type="dxa"/>
            <w:vAlign w:val="center"/>
          </w:tcPr>
          <w:p w:rsidR="00477055" w:rsidRPr="00477055" w:rsidRDefault="0068644F" w:rsidP="005C3B09">
            <w:pPr>
              <w:pStyle w:val="Legenda"/>
              <w:keepNext/>
              <w:jc w:val="right"/>
              <w:rPr>
                <w:color w:val="4472C4" w:themeColor="accent1"/>
              </w:rPr>
            </w:pPr>
            <w:r w:rsidRPr="00477055">
              <w:rPr>
                <w:color w:val="4472C4" w:themeColor="accent1"/>
              </w:rPr>
              <w:fldChar w:fldCharType="begin"/>
            </w:r>
            <w:r w:rsidR="00477055" w:rsidRPr="00477055">
              <w:rPr>
                <w:color w:val="4472C4" w:themeColor="accent1"/>
              </w:rPr>
              <w:instrText xml:space="preserve"> STYLEREF 1 \s </w:instrText>
            </w:r>
            <w:r w:rsidRPr="00477055">
              <w:rPr>
                <w:color w:val="4472C4" w:themeColor="accent1"/>
              </w:rPr>
              <w:fldChar w:fldCharType="separate"/>
            </w:r>
            <w:r w:rsidR="00495120">
              <w:rPr>
                <w:noProof/>
                <w:color w:val="4472C4" w:themeColor="accent1"/>
              </w:rPr>
              <w:t>2</w:t>
            </w:r>
            <w:r w:rsidRPr="00477055">
              <w:rPr>
                <w:noProof/>
                <w:color w:val="4472C4" w:themeColor="accent1"/>
              </w:rPr>
              <w:fldChar w:fldCharType="end"/>
            </w:r>
            <w:proofErr w:type="gramStart"/>
            <w:r w:rsidR="00477055" w:rsidRPr="00477055">
              <w:rPr>
                <w:color w:val="4472C4" w:themeColor="accent1"/>
              </w:rPr>
              <w:t>.</w:t>
            </w:r>
            <w:proofErr w:type="gramEnd"/>
            <w:r w:rsidRPr="00477055">
              <w:rPr>
                <w:color w:val="4472C4" w:themeColor="accent1"/>
              </w:rPr>
              <w:fldChar w:fldCharType="begin"/>
            </w:r>
            <w:r w:rsidR="00477055" w:rsidRPr="00477055">
              <w:rPr>
                <w:color w:val="4472C4" w:themeColor="accent1"/>
              </w:rPr>
              <w:instrText xml:space="preserve"> SEQ Equação \* ARABIC \s 1 </w:instrText>
            </w:r>
            <w:r w:rsidRPr="00477055">
              <w:rPr>
                <w:color w:val="4472C4" w:themeColor="accent1"/>
              </w:rPr>
              <w:fldChar w:fldCharType="separate"/>
            </w:r>
            <w:r w:rsidR="00495120">
              <w:rPr>
                <w:noProof/>
                <w:color w:val="4472C4" w:themeColor="accent1"/>
              </w:rPr>
              <w:t>54</w:t>
            </w:r>
            <w:r w:rsidRPr="00477055">
              <w:rPr>
                <w:noProof/>
                <w:color w:val="4472C4" w:themeColor="accent1"/>
              </w:rPr>
              <w:fldChar w:fldCharType="end"/>
            </w:r>
          </w:p>
          <w:p w:rsidR="00477055" w:rsidRPr="00477055" w:rsidRDefault="00477055" w:rsidP="005C3B09">
            <w:pPr>
              <w:jc w:val="right"/>
              <w:rPr>
                <w:color w:val="4472C4" w:themeColor="accent1"/>
              </w:rPr>
            </w:pPr>
          </w:p>
        </w:tc>
      </w:tr>
    </w:tbl>
    <w:p w:rsidR="00477055" w:rsidRPr="005C3B09" w:rsidRDefault="00477055" w:rsidP="00D5455B">
      <w:pPr>
        <w:pStyle w:val="NormalcomRecuo"/>
        <w:rPr>
          <w:rFonts w:eastAsiaTheme="minorEastAsia"/>
          <w:color w:val="4472C4" w:themeColor="accent1"/>
        </w:rPr>
      </w:pPr>
    </w:p>
    <w:p w:rsidR="005C3B09" w:rsidRPr="005C3B09" w:rsidRDefault="005C3B09" w:rsidP="00D5455B">
      <w:pPr>
        <w:pStyle w:val="NormalcomRecuo"/>
        <w:rPr>
          <w:rFonts w:eastAsiaTheme="minorEastAsia"/>
          <w:color w:val="4472C4" w:themeColor="accent1"/>
        </w:rPr>
      </w:pPr>
      <w:r w:rsidRPr="005C3B09">
        <w:rPr>
          <w:color w:val="4472C4" w:themeColor="accent1"/>
        </w:rPr>
        <w:t>Onde a matriz M representa o vetor A subtraindo o vetor Z em cada ponto calculado, colocando-se em evidência o vetor u, que é o potencial.</w:t>
      </w:r>
      <w:r>
        <w:rPr>
          <w:color w:val="4472C4" w:themeColor="accent1"/>
        </w:rPr>
        <w:t xml:space="preserve"> Desta forma:</w:t>
      </w:r>
    </w:p>
    <w:p w:rsidR="00A009D0" w:rsidRPr="00A81934" w:rsidRDefault="00A009D0" w:rsidP="00871327">
      <w:pPr>
        <w:pStyle w:val="NormalcomRecuo"/>
        <w:rPr>
          <w:rFonts w:eastAsiaTheme="minorEastAsia"/>
          <w:color w:val="C45911" w:themeColor="accent2"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871327" w:rsidTr="0022008A">
        <w:tc>
          <w:tcPr>
            <w:tcW w:w="8222" w:type="dxa"/>
          </w:tcPr>
          <w:p w:rsidR="00871327" w:rsidRPr="003070CD" w:rsidRDefault="0068644F"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185" w:name="_Ref42963840"/>
        <w:tc>
          <w:tcPr>
            <w:tcW w:w="839" w:type="dxa"/>
            <w:vAlign w:val="center"/>
          </w:tcPr>
          <w:p w:rsidR="00871327" w:rsidRDefault="0068644F" w:rsidP="0022008A">
            <w:pPr>
              <w:pStyle w:val="Legenda"/>
              <w:keepNext/>
              <w:jc w:val="right"/>
            </w:pPr>
            <w:r>
              <w:fldChar w:fldCharType="begin"/>
            </w:r>
            <w:r w:rsidR="00871327">
              <w:instrText xml:space="preserve"> STYLEREF 1 \s </w:instrText>
            </w:r>
            <w:r>
              <w:fldChar w:fldCharType="separate"/>
            </w:r>
            <w:r w:rsidR="00495120">
              <w:rPr>
                <w:noProof/>
              </w:rPr>
              <w:t>2</w:t>
            </w:r>
            <w:r>
              <w:rPr>
                <w:noProof/>
              </w:rPr>
              <w:fldChar w:fldCharType="end"/>
            </w:r>
            <w:proofErr w:type="gramStart"/>
            <w:r w:rsidR="00871327">
              <w:t>.</w:t>
            </w:r>
            <w:proofErr w:type="gramEnd"/>
            <w:r>
              <w:fldChar w:fldCharType="begin"/>
            </w:r>
            <w:r w:rsidR="00067C59">
              <w:instrText xml:space="preserve"> SEQ Equação \* ARABIC \s 1 </w:instrText>
            </w:r>
            <w:r>
              <w:fldChar w:fldCharType="separate"/>
            </w:r>
            <w:r w:rsidR="00495120">
              <w:rPr>
                <w:noProof/>
              </w:rPr>
              <w:t>55</w:t>
            </w:r>
            <w:r>
              <w:fldChar w:fldCharType="end"/>
            </w:r>
            <w:bookmarkEnd w:id="185"/>
          </w:p>
          <w:p w:rsidR="00871327" w:rsidRDefault="00871327" w:rsidP="0022008A">
            <w:pPr>
              <w:jc w:val="right"/>
            </w:pPr>
          </w:p>
        </w:tc>
      </w:tr>
    </w:tbl>
    <w:p w:rsidR="00871327" w:rsidRDefault="00871327" w:rsidP="00C70A69">
      <w:pPr>
        <w:pStyle w:val="NormalcomRecuo"/>
      </w:pPr>
    </w:p>
    <w:p w:rsidR="002D2F39" w:rsidRDefault="00E9581F" w:rsidP="00C70A69">
      <w:pPr>
        <w:pStyle w:val="NormalcomRecuo"/>
        <w:rPr>
          <w:rFonts w:eastAsiaTheme="minorEastAsia"/>
        </w:rPr>
      </w:pPr>
      <w:r>
        <w:t xml:space="preserve">Esta equação </w:t>
      </w:r>
      <w:r w:rsidR="0068644F">
        <w:fldChar w:fldCharType="begin"/>
      </w:r>
      <w:r>
        <w:instrText xml:space="preserve"> REF _Ref42963840 \h </w:instrText>
      </w:r>
      <w:r w:rsidR="0068644F">
        <w:fldChar w:fldCharType="separate"/>
      </w:r>
      <w:r w:rsidR="00495120">
        <w:rPr>
          <w:noProof/>
        </w:rPr>
        <w:t>2</w:t>
      </w:r>
      <w:r w:rsidR="00495120">
        <w:t>.</w:t>
      </w:r>
      <w:r w:rsidR="00495120">
        <w:rPr>
          <w:noProof/>
        </w:rPr>
        <w:t>55</w:t>
      </w:r>
      <w:r w:rsidR="0068644F">
        <w:fldChar w:fldCharType="end"/>
      </w:r>
      <w:r>
        <w:t xml:space="preserve"> necessita ser adequadamente resolvida, por que envolve simultaneamente valores potenciais e valores para suas derivativas, como na equação </w:t>
      </w:r>
      <w:r w:rsidR="0068644F">
        <w:fldChar w:fldCharType="begin"/>
      </w:r>
      <w:r>
        <w:instrText xml:space="preserve"> REF _Ref42945762 \h </w:instrText>
      </w:r>
      <w:r w:rsidR="0068644F">
        <w:fldChar w:fldCharType="separate"/>
      </w:r>
      <w:r w:rsidR="00495120">
        <w:rPr>
          <w:noProof/>
        </w:rPr>
        <w:t>2</w:t>
      </w:r>
      <w:r w:rsidR="00495120">
        <w:t>.</w:t>
      </w:r>
      <w:r w:rsidR="00495120">
        <w:rPr>
          <w:noProof/>
        </w:rPr>
        <w:t>42</w:t>
      </w:r>
      <w:r w:rsidR="0068644F">
        <w:fldChar w:fldCharType="end"/>
      </w:r>
      <w:r>
        <w:t xml:space="preserve">. Portanto, </w:t>
      </w:r>
      <w:commentRangeStart w:id="186"/>
      <w:r w:rsidR="00C851A1">
        <w:tab/>
      </w:r>
      <w:commentRangeEnd w:id="186"/>
      <w:r w:rsidR="00BA247A">
        <w:rPr>
          <w:rStyle w:val="Refdecomentrio"/>
        </w:rPr>
        <w:commentReference w:id="186"/>
      </w:r>
      <w:r>
        <w:t xml:space="preserve"> com valores nodais prescritos para </w:t>
      </w:r>
      <m:oMath>
        <m:acc>
          <m:accPr>
            <m:chr m:val="̅"/>
            <m:ctrlPr>
              <w:rPr>
                <w:rFonts w:ascii="Cambria Math" w:hAnsi="Cambria Math"/>
                <w:i/>
              </w:rPr>
            </m:ctrlPr>
          </m:accPr>
          <m:e>
            <m:r>
              <w:rPr>
                <w:rFonts w:ascii="Cambria Math" w:hAnsi="Cambria Math"/>
              </w:rPr>
              <m:t>u</m:t>
            </m:r>
          </m:e>
        </m:acc>
      </m:oMath>
      <w:r w:rsidR="00A009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devem ser utilizados</w:t>
      </w:r>
      <w:r w:rsidR="00C851A1">
        <w:rPr>
          <w:rFonts w:eastAsiaTheme="minorEastAsia"/>
        </w:rPr>
        <w:t xml:space="preserve"> </w:t>
      </w:r>
      <w:sdt>
        <w:sdtPr>
          <w:rPr>
            <w:rFonts w:eastAsiaTheme="minorEastAsia"/>
          </w:rPr>
          <w:id w:val="1417830831"/>
          <w:citation/>
        </w:sdtPr>
        <w:sdtContent>
          <w:r w:rsidR="0068644F">
            <w:rPr>
              <w:rFonts w:eastAsiaTheme="minorEastAsia"/>
            </w:rPr>
            <w:fldChar w:fldCharType="begin"/>
          </w:r>
          <w:r w:rsidR="00C851A1">
            <w:rPr>
              <w:rFonts w:eastAsiaTheme="minorEastAsia"/>
            </w:rPr>
            <w:instrText xml:space="preserve">CITATION Loe861 \t  \l 1046 </w:instrText>
          </w:r>
          <w:r w:rsidR="0068644F">
            <w:rPr>
              <w:rFonts w:eastAsiaTheme="minorEastAsia"/>
            </w:rPr>
            <w:fldChar w:fldCharType="separate"/>
          </w:r>
          <w:r w:rsidR="00495120" w:rsidRPr="00495120">
            <w:rPr>
              <w:rFonts w:eastAsiaTheme="minorEastAsia"/>
              <w:noProof/>
            </w:rPr>
            <w:t>(Loeffler C. F., 1986)</w:t>
          </w:r>
          <w:r w:rsidR="0068644F">
            <w:rPr>
              <w:rFonts w:eastAsiaTheme="minorEastAsia"/>
            </w:rPr>
            <w:fldChar w:fldCharType="end"/>
          </w:r>
        </w:sdtContent>
      </w:sdt>
      <w:r w:rsidR="00C851A1">
        <w:rPr>
          <w:rFonts w:eastAsiaTheme="minorEastAsia"/>
        </w:rPr>
        <w:t>.</w:t>
      </w:r>
    </w:p>
    <w:p w:rsidR="00E9581F" w:rsidRPr="00721AEA"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9581F" w:rsidTr="00D204CA">
        <w:tc>
          <w:tcPr>
            <w:tcW w:w="8222" w:type="dxa"/>
          </w:tcPr>
          <w:p w:rsidR="00E9581F" w:rsidRPr="003070CD" w:rsidRDefault="0068644F"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rsidR="00E9581F" w:rsidRDefault="0068644F" w:rsidP="00D204CA">
            <w:pPr>
              <w:pStyle w:val="Legenda"/>
              <w:keepNext/>
              <w:jc w:val="right"/>
            </w:pPr>
            <w:fldSimple w:instr=" STYLEREF 1 \s ">
              <w:r w:rsidR="00495120">
                <w:rPr>
                  <w:noProof/>
                </w:rPr>
                <w:t>2</w:t>
              </w:r>
            </w:fldSimple>
            <w:proofErr w:type="gramStart"/>
            <w:r w:rsidR="00E9581F">
              <w:t>.</w:t>
            </w:r>
            <w:proofErr w:type="gramEnd"/>
            <w:r>
              <w:fldChar w:fldCharType="begin"/>
            </w:r>
            <w:r w:rsidR="00067C59">
              <w:instrText xml:space="preserve"> SEQ Equação \* ARABIC \s 1 </w:instrText>
            </w:r>
            <w:r>
              <w:fldChar w:fldCharType="separate"/>
            </w:r>
            <w:r w:rsidR="00495120">
              <w:rPr>
                <w:noProof/>
              </w:rPr>
              <w:t>56</w:t>
            </w:r>
            <w:r>
              <w:fldChar w:fldCharType="end"/>
            </w:r>
          </w:p>
          <w:p w:rsidR="00E9581F" w:rsidRDefault="00E9581F" w:rsidP="00D204CA">
            <w:pPr>
              <w:jc w:val="right"/>
            </w:pPr>
          </w:p>
        </w:tc>
      </w:tr>
    </w:tbl>
    <w:p w:rsidR="00E9581F" w:rsidRDefault="00E9581F" w:rsidP="00C70A69">
      <w:pPr>
        <w:pStyle w:val="NormalcomRecuo"/>
      </w:pPr>
    </w:p>
    <w:p w:rsidR="00D5455B" w:rsidRDefault="00E9581F" w:rsidP="00C70A69">
      <w:pPr>
        <w:pStyle w:val="NormalcomRecuo"/>
        <w:rPr>
          <w:rFonts w:eastAsiaTheme="minorEastAsia"/>
        </w:rPr>
      </w:pPr>
      <w:r>
        <w:t xml:space="preserve">Levando em consideração, que os valores prescritos para </w:t>
      </w:r>
      <m:oMath>
        <m:acc>
          <m:accPr>
            <m:chr m:val="̅"/>
            <m:ctrlPr>
              <w:rPr>
                <w:rFonts w:ascii="Cambria Math" w:hAnsi="Cambria Math"/>
                <w:i/>
              </w:rPr>
            </m:ctrlPr>
          </m:accPr>
          <m:e>
            <m:r>
              <w:rPr>
                <w:rFonts w:ascii="Cambria Math" w:hAnsi="Cambria Math"/>
              </w:rPr>
              <m:t>u</m:t>
            </m:r>
          </m:e>
        </m:acc>
      </m:oMath>
      <w:r>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são nulos.</w:t>
      </w:r>
      <w:r w:rsidR="00830DE9">
        <w:rPr>
          <w:rFonts w:eastAsiaTheme="minorEastAsia"/>
        </w:rPr>
        <w:t xml:space="preserve"> Assim:</w:t>
      </w:r>
    </w:p>
    <w:p w:rsidR="00830DE9" w:rsidRPr="00721AEA"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0F405A" w:rsidTr="008B25DC">
        <w:tc>
          <w:tcPr>
            <w:tcW w:w="8222" w:type="dxa"/>
          </w:tcPr>
          <w:p w:rsidR="000F405A" w:rsidRPr="003070CD" w:rsidRDefault="0068644F"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187" w:name="_Ref48084868"/>
        <w:tc>
          <w:tcPr>
            <w:tcW w:w="839" w:type="dxa"/>
            <w:vAlign w:val="center"/>
          </w:tcPr>
          <w:p w:rsidR="000F405A" w:rsidRDefault="0068644F" w:rsidP="008B25DC">
            <w:pPr>
              <w:pStyle w:val="Legenda"/>
              <w:keepNext/>
              <w:jc w:val="right"/>
            </w:pPr>
            <w:r>
              <w:fldChar w:fldCharType="begin"/>
            </w:r>
            <w:r w:rsidR="000F405A">
              <w:instrText xml:space="preserve"> STYLEREF 1 \s </w:instrText>
            </w:r>
            <w:r>
              <w:fldChar w:fldCharType="separate"/>
            </w:r>
            <w:r w:rsidR="00495120">
              <w:rPr>
                <w:noProof/>
              </w:rPr>
              <w:t>2</w:t>
            </w:r>
            <w:r>
              <w:rPr>
                <w:noProof/>
              </w:rPr>
              <w:fldChar w:fldCharType="end"/>
            </w:r>
            <w:proofErr w:type="gramStart"/>
            <w:r w:rsidR="000F405A">
              <w:t>.</w:t>
            </w:r>
            <w:proofErr w:type="gramEnd"/>
            <w:r>
              <w:fldChar w:fldCharType="begin"/>
            </w:r>
            <w:r w:rsidR="00067C59">
              <w:instrText xml:space="preserve"> SEQ Equação \* ARABIC \s 1 </w:instrText>
            </w:r>
            <w:r>
              <w:fldChar w:fldCharType="separate"/>
            </w:r>
            <w:r w:rsidR="00495120">
              <w:rPr>
                <w:noProof/>
              </w:rPr>
              <w:t>57</w:t>
            </w:r>
            <w:r>
              <w:fldChar w:fldCharType="end"/>
            </w:r>
            <w:bookmarkEnd w:id="187"/>
          </w:p>
          <w:p w:rsidR="000F405A" w:rsidRDefault="000F405A" w:rsidP="008B25DC">
            <w:pPr>
              <w:jc w:val="right"/>
            </w:pPr>
          </w:p>
        </w:tc>
      </w:tr>
      <w:tr w:rsidR="000F405A" w:rsidTr="008B25DC">
        <w:tc>
          <w:tcPr>
            <w:tcW w:w="8222" w:type="dxa"/>
          </w:tcPr>
          <w:p w:rsidR="000F405A" w:rsidRDefault="000F405A" w:rsidP="008B25DC">
            <w:pPr>
              <w:rPr>
                <w:rFonts w:eastAsia="Times New Roman" w:cs="Times New Roman"/>
              </w:rPr>
            </w:pPr>
          </w:p>
        </w:tc>
        <w:tc>
          <w:tcPr>
            <w:tcW w:w="839" w:type="dxa"/>
            <w:vAlign w:val="center"/>
          </w:tcPr>
          <w:p w:rsidR="000F405A" w:rsidRDefault="000F405A" w:rsidP="008B25DC">
            <w:pPr>
              <w:pStyle w:val="Legenda"/>
              <w:keepNext/>
              <w:jc w:val="right"/>
            </w:pPr>
          </w:p>
        </w:tc>
      </w:tr>
      <w:tr w:rsidR="00830DE9" w:rsidTr="008B25DC">
        <w:tc>
          <w:tcPr>
            <w:tcW w:w="8222" w:type="dxa"/>
          </w:tcPr>
          <w:p w:rsidR="00830DE9" w:rsidRPr="003070CD" w:rsidRDefault="0068644F"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188" w:name="_Ref48084870"/>
        <w:tc>
          <w:tcPr>
            <w:tcW w:w="839" w:type="dxa"/>
            <w:vAlign w:val="center"/>
          </w:tcPr>
          <w:p w:rsidR="00830DE9" w:rsidRDefault="0068644F" w:rsidP="008B25DC">
            <w:pPr>
              <w:pStyle w:val="Legenda"/>
              <w:keepNext/>
              <w:jc w:val="right"/>
            </w:pPr>
            <w:r>
              <w:fldChar w:fldCharType="begin"/>
            </w:r>
            <w:r w:rsidR="00830DE9">
              <w:instrText xml:space="preserve"> STYLEREF 1 \s </w:instrText>
            </w:r>
            <w:r>
              <w:fldChar w:fldCharType="separate"/>
            </w:r>
            <w:r w:rsidR="00495120">
              <w:rPr>
                <w:noProof/>
              </w:rPr>
              <w:t>2</w:t>
            </w:r>
            <w:r>
              <w:rPr>
                <w:noProof/>
              </w:rPr>
              <w:fldChar w:fldCharType="end"/>
            </w:r>
            <w:proofErr w:type="gramStart"/>
            <w:r w:rsidR="00830DE9">
              <w:t>.</w:t>
            </w:r>
            <w:proofErr w:type="gramEnd"/>
            <w:r>
              <w:fldChar w:fldCharType="begin"/>
            </w:r>
            <w:r w:rsidR="00067C59">
              <w:instrText xml:space="preserve"> SEQ Equação \* ARABIC \s 1 </w:instrText>
            </w:r>
            <w:r>
              <w:fldChar w:fldCharType="separate"/>
            </w:r>
            <w:r w:rsidR="00495120">
              <w:rPr>
                <w:noProof/>
              </w:rPr>
              <w:t>58</w:t>
            </w:r>
            <w:r>
              <w:fldChar w:fldCharType="end"/>
            </w:r>
            <w:bookmarkEnd w:id="188"/>
          </w:p>
          <w:p w:rsidR="00830DE9" w:rsidRDefault="00830DE9" w:rsidP="008B25DC">
            <w:pPr>
              <w:jc w:val="right"/>
            </w:pPr>
          </w:p>
        </w:tc>
      </w:tr>
    </w:tbl>
    <w:p w:rsidR="00830DE9" w:rsidRDefault="00830DE9" w:rsidP="00C70A69">
      <w:pPr>
        <w:pStyle w:val="NormalcomRecuo"/>
      </w:pPr>
    </w:p>
    <w:p w:rsidR="000F405A" w:rsidRDefault="000F405A" w:rsidP="00C70A69">
      <w:pPr>
        <w:pStyle w:val="NormalcomRecuo"/>
      </w:pPr>
      <w:r>
        <w:t xml:space="preserve">Das equações </w:t>
      </w:r>
      <w:r w:rsidR="0068644F">
        <w:fldChar w:fldCharType="begin"/>
      </w:r>
      <w:r>
        <w:instrText xml:space="preserve"> REF _Ref48084868 \h </w:instrText>
      </w:r>
      <w:r w:rsidR="0068644F">
        <w:fldChar w:fldCharType="separate"/>
      </w:r>
      <w:r w:rsidR="00495120">
        <w:rPr>
          <w:noProof/>
        </w:rPr>
        <w:t>2</w:t>
      </w:r>
      <w:r w:rsidR="00495120">
        <w:t>.</w:t>
      </w:r>
      <w:r w:rsidR="00495120">
        <w:rPr>
          <w:noProof/>
        </w:rPr>
        <w:t>57</w:t>
      </w:r>
      <w:r w:rsidR="0068644F">
        <w:fldChar w:fldCharType="end"/>
      </w:r>
      <w:r>
        <w:t xml:space="preserve"> e </w:t>
      </w:r>
      <w:r w:rsidR="0068644F">
        <w:fldChar w:fldCharType="begin"/>
      </w:r>
      <w:r>
        <w:instrText xml:space="preserve"> REF _Ref48084870 \h </w:instrText>
      </w:r>
      <w:r w:rsidR="0068644F">
        <w:fldChar w:fldCharType="separate"/>
      </w:r>
      <w:r w:rsidR="00495120">
        <w:rPr>
          <w:noProof/>
        </w:rPr>
        <w:t>2</w:t>
      </w:r>
      <w:r w:rsidR="00495120">
        <w:t>.</w:t>
      </w:r>
      <w:r w:rsidR="00495120">
        <w:rPr>
          <w:noProof/>
        </w:rPr>
        <w:t>58</w:t>
      </w:r>
      <w:r w:rsidR="0068644F">
        <w:fldChar w:fldCharType="end"/>
      </w:r>
      <w:r>
        <w:t xml:space="preserve">, eliminando a derivada do potencial </w:t>
      </w:r>
      <m:oMath>
        <m:r>
          <w:rPr>
            <w:rFonts w:ascii="Cambria Math" w:hAnsi="Cambria Math"/>
          </w:rPr>
          <m:t>q</m:t>
        </m:r>
      </m:oMath>
      <w: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0F405A" w:rsidTr="008B25DC">
        <w:tc>
          <w:tcPr>
            <w:tcW w:w="8222" w:type="dxa"/>
          </w:tcPr>
          <w:p w:rsidR="000F405A" w:rsidRDefault="000F405A" w:rsidP="008B25DC">
            <w:pPr>
              <w:rPr>
                <w:rFonts w:eastAsia="Times New Roman" w:cs="Times New Roman"/>
              </w:rPr>
            </w:pPr>
          </w:p>
        </w:tc>
        <w:tc>
          <w:tcPr>
            <w:tcW w:w="839" w:type="dxa"/>
            <w:vAlign w:val="center"/>
          </w:tcPr>
          <w:p w:rsidR="000F405A" w:rsidRDefault="000F405A" w:rsidP="008B25DC">
            <w:pPr>
              <w:pStyle w:val="Legenda"/>
              <w:keepNext/>
              <w:jc w:val="right"/>
            </w:pPr>
          </w:p>
        </w:tc>
      </w:tr>
      <w:tr w:rsidR="000F405A" w:rsidTr="008B25DC">
        <w:tc>
          <w:tcPr>
            <w:tcW w:w="8222" w:type="dxa"/>
          </w:tcPr>
          <w:p w:rsidR="000F405A" w:rsidRPr="003070CD" w:rsidRDefault="0068644F"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rsidR="000F405A" w:rsidRDefault="0068644F" w:rsidP="008B25DC">
            <w:pPr>
              <w:pStyle w:val="Legenda"/>
              <w:keepNext/>
              <w:jc w:val="right"/>
            </w:pPr>
            <w:fldSimple w:instr=" STYLEREF 1 \s ">
              <w:r w:rsidR="00495120">
                <w:rPr>
                  <w:noProof/>
                </w:rPr>
                <w:t>2</w:t>
              </w:r>
            </w:fldSimple>
            <w:proofErr w:type="gramStart"/>
            <w:r w:rsidR="000F405A">
              <w:t>.</w:t>
            </w:r>
            <w:proofErr w:type="gramEnd"/>
            <w:r>
              <w:fldChar w:fldCharType="begin"/>
            </w:r>
            <w:r w:rsidR="00067C59">
              <w:instrText xml:space="preserve"> SEQ Equação \* ARABIC \s 1 </w:instrText>
            </w:r>
            <w:r>
              <w:fldChar w:fldCharType="separate"/>
            </w:r>
            <w:r w:rsidR="00495120">
              <w:rPr>
                <w:noProof/>
              </w:rPr>
              <w:t>59</w:t>
            </w:r>
            <w:r>
              <w:fldChar w:fldCharType="end"/>
            </w:r>
          </w:p>
          <w:p w:rsidR="000F405A" w:rsidRDefault="000F405A" w:rsidP="008B25DC">
            <w:pPr>
              <w:jc w:val="right"/>
            </w:pPr>
          </w:p>
        </w:tc>
      </w:tr>
    </w:tbl>
    <w:p w:rsidR="000F405A" w:rsidRDefault="000F405A" w:rsidP="00C70A69">
      <w:pPr>
        <w:pStyle w:val="NormalcomRecuo"/>
      </w:pPr>
    </w:p>
    <w:p w:rsidR="000F405A" w:rsidRDefault="000F405A" w:rsidP="00C70A69">
      <w:pPr>
        <w:pStyle w:val="NormalcomRecuo"/>
      </w:pPr>
      <w:r>
        <w:t xml:space="preserve">Onde </w:t>
      </w:r>
      <m:oMath>
        <m:r>
          <w:rPr>
            <w:rFonts w:ascii="Cambria Math" w:hAnsi="Cambria Math"/>
          </w:rPr>
          <m:t>[</m:t>
        </m:r>
        <m:r>
          <w:rPr>
            <w:rFonts w:ascii="Cambria Math" w:hAnsi="Cambria Math" w:cs="Cambria Math"/>
          </w:rPr>
          <m:t>u</m:t>
        </m:r>
        <m:r>
          <w:rPr>
            <w:rFonts w:ascii="Cambria Math" w:hAnsi="Cambria Math"/>
          </w:rPr>
          <m:t>]</m:t>
        </m:r>
      </m:oMath>
      <w:r>
        <w:t xml:space="preserve"> 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0F405A" w:rsidTr="008B25DC">
        <w:tc>
          <w:tcPr>
            <w:tcW w:w="8222" w:type="dxa"/>
          </w:tcPr>
          <w:p w:rsidR="000F405A" w:rsidRDefault="000F405A" w:rsidP="000F405A">
            <w:pPr>
              <w:rPr>
                <w:rFonts w:eastAsia="Times New Roman" w:cs="Times New Roman"/>
              </w:rPr>
            </w:pPr>
          </w:p>
        </w:tc>
        <w:tc>
          <w:tcPr>
            <w:tcW w:w="839" w:type="dxa"/>
            <w:vAlign w:val="center"/>
          </w:tcPr>
          <w:p w:rsidR="000F405A" w:rsidRDefault="000F405A" w:rsidP="000F405A">
            <w:pPr>
              <w:pStyle w:val="Legenda"/>
              <w:keepNext/>
              <w:jc w:val="right"/>
            </w:pPr>
          </w:p>
        </w:tc>
      </w:tr>
      <w:tr w:rsidR="000F405A" w:rsidTr="008B25DC">
        <w:tc>
          <w:tcPr>
            <w:tcW w:w="8222" w:type="dxa"/>
          </w:tcPr>
          <w:p w:rsidR="000F405A" w:rsidRPr="003070CD" w:rsidRDefault="0068644F"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rsidR="000F405A" w:rsidRDefault="0068644F" w:rsidP="000F405A">
            <w:pPr>
              <w:pStyle w:val="Legenda"/>
              <w:keepNext/>
              <w:jc w:val="right"/>
            </w:pPr>
            <w:fldSimple w:instr=" STYLEREF 1 \s ">
              <w:r w:rsidR="00495120">
                <w:rPr>
                  <w:noProof/>
                </w:rPr>
                <w:t>2</w:t>
              </w:r>
            </w:fldSimple>
            <w:proofErr w:type="gramStart"/>
            <w:r w:rsidR="000F405A">
              <w:t>.</w:t>
            </w:r>
            <w:proofErr w:type="gramEnd"/>
            <w:r>
              <w:fldChar w:fldCharType="begin"/>
            </w:r>
            <w:r w:rsidR="00067C59">
              <w:instrText xml:space="preserve"> SEQ Equação \* ARABIC \s 1 </w:instrText>
            </w:r>
            <w:r>
              <w:fldChar w:fldCharType="separate"/>
            </w:r>
            <w:r w:rsidR="00495120">
              <w:rPr>
                <w:noProof/>
              </w:rPr>
              <w:t>60</w:t>
            </w:r>
            <w:r>
              <w:fldChar w:fldCharType="end"/>
            </w:r>
          </w:p>
          <w:p w:rsidR="000F405A" w:rsidRDefault="000F405A" w:rsidP="000F405A">
            <w:pPr>
              <w:jc w:val="right"/>
            </w:pPr>
          </w:p>
        </w:tc>
      </w:tr>
      <w:tr w:rsidR="000F405A" w:rsidTr="008B25DC">
        <w:tc>
          <w:tcPr>
            <w:tcW w:w="8222" w:type="dxa"/>
          </w:tcPr>
          <w:p w:rsidR="000F405A" w:rsidRDefault="000F405A" w:rsidP="000F405A">
            <w:pPr>
              <w:rPr>
                <w:rFonts w:eastAsia="Times New Roman" w:cs="Times New Roman"/>
              </w:rPr>
            </w:pPr>
          </w:p>
        </w:tc>
        <w:tc>
          <w:tcPr>
            <w:tcW w:w="839" w:type="dxa"/>
            <w:vAlign w:val="center"/>
          </w:tcPr>
          <w:p w:rsidR="000F405A" w:rsidRDefault="000F405A" w:rsidP="000F405A">
            <w:pPr>
              <w:pStyle w:val="Legenda"/>
              <w:keepNext/>
              <w:jc w:val="right"/>
            </w:pPr>
          </w:p>
        </w:tc>
      </w:tr>
      <w:tr w:rsidR="000F405A" w:rsidTr="008B25DC">
        <w:tc>
          <w:tcPr>
            <w:tcW w:w="8222" w:type="dxa"/>
          </w:tcPr>
          <w:p w:rsidR="000F405A" w:rsidRPr="003070CD" w:rsidRDefault="0068644F"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rsidR="000F405A" w:rsidRDefault="0068644F" w:rsidP="000F405A">
            <w:pPr>
              <w:pStyle w:val="Legenda"/>
              <w:keepNext/>
              <w:jc w:val="right"/>
            </w:pPr>
            <w:fldSimple w:instr=" STYLEREF 1 \s ">
              <w:r w:rsidR="00495120">
                <w:rPr>
                  <w:noProof/>
                </w:rPr>
                <w:t>2</w:t>
              </w:r>
            </w:fldSimple>
            <w:proofErr w:type="gramStart"/>
            <w:r w:rsidR="000F405A">
              <w:t>.</w:t>
            </w:r>
            <w:proofErr w:type="gramEnd"/>
            <w:r>
              <w:fldChar w:fldCharType="begin"/>
            </w:r>
            <w:r w:rsidR="00067C59">
              <w:instrText xml:space="preserve"> SEQ Equação \* ARABIC \s 1 </w:instrText>
            </w:r>
            <w:r>
              <w:fldChar w:fldCharType="separate"/>
            </w:r>
            <w:r w:rsidR="00495120">
              <w:rPr>
                <w:noProof/>
              </w:rPr>
              <w:t>61</w:t>
            </w:r>
            <w:r>
              <w:fldChar w:fldCharType="end"/>
            </w:r>
          </w:p>
          <w:p w:rsidR="000F405A" w:rsidRDefault="000F405A" w:rsidP="000F405A">
            <w:pPr>
              <w:jc w:val="right"/>
            </w:pPr>
          </w:p>
        </w:tc>
      </w:tr>
    </w:tbl>
    <w:p w:rsidR="000F405A" w:rsidRDefault="000F405A" w:rsidP="00C70A69">
      <w:pPr>
        <w:pStyle w:val="NormalcomRecuo"/>
      </w:pPr>
    </w:p>
    <w:p w:rsidR="000F405A" w:rsidRDefault="000F405A" w:rsidP="00C70A69">
      <w:pPr>
        <w:pStyle w:val="NormalcomRecuo"/>
      </w:pPr>
    </w:p>
    <w:p w:rsidR="000F405A" w:rsidRDefault="000F405A" w:rsidP="00C70A69">
      <w:pPr>
        <w:pStyle w:val="NormalcomRecuo"/>
      </w:pPr>
    </w:p>
    <w:p w:rsidR="000F405A" w:rsidRPr="00B934AD" w:rsidRDefault="000F405A" w:rsidP="00C70A69">
      <w:pPr>
        <w:pStyle w:val="NormalcomRecuo"/>
      </w:pPr>
    </w:p>
    <w:p w:rsidR="00C70A69" w:rsidRPr="00B934AD" w:rsidRDefault="00C70A69" w:rsidP="00C70A69">
      <w:pPr>
        <w:spacing w:line="259" w:lineRule="auto"/>
        <w:jc w:val="left"/>
      </w:pPr>
      <w:r w:rsidRPr="00B934AD">
        <w:br w:type="page"/>
      </w:r>
    </w:p>
    <w:p w:rsidR="00685BCC" w:rsidRDefault="00DB59B8" w:rsidP="00E30354">
      <w:pPr>
        <w:pStyle w:val="Ttulo2"/>
      </w:pPr>
      <w:r>
        <w:lastRenderedPageBreak/>
        <w:t xml:space="preserve"> </w:t>
      </w:r>
      <w:bookmarkStart w:id="189" w:name="_Toc49463853"/>
      <w:r w:rsidR="006E20CC">
        <w:t>A FORMULAÇÃO</w:t>
      </w:r>
      <w:r w:rsidR="007265FD">
        <w:t xml:space="preserve"> </w:t>
      </w:r>
      <w:r w:rsidR="006E20CC">
        <w:t xml:space="preserve">MECID </w:t>
      </w:r>
      <w:r w:rsidR="007265FD">
        <w:t xml:space="preserve">AUTORREGULARIZADA </w:t>
      </w:r>
      <w:r w:rsidR="006E20CC">
        <w:t xml:space="preserve">APLICADA </w:t>
      </w:r>
      <w:proofErr w:type="gramStart"/>
      <w:r w:rsidR="006E20CC">
        <w:t>À</w:t>
      </w:r>
      <w:proofErr w:type="gramEnd"/>
      <w:r w:rsidR="006E20CC">
        <w:t xml:space="preserve"> PROBLEMAS DE HELMHOLTZ</w:t>
      </w:r>
      <w:bookmarkEnd w:id="189"/>
    </w:p>
    <w:p w:rsidR="007265FD" w:rsidRDefault="007265FD" w:rsidP="0024657B">
      <w:pPr>
        <w:pStyle w:val="NormalcomRecuo"/>
      </w:pPr>
      <w:r w:rsidRPr="007265FD">
        <w:t>A formulação do M</w:t>
      </w:r>
      <w:r>
        <w:t xml:space="preserve">ECID autorregularizado para se resolver problemas governados pela Equação de </w:t>
      </w:r>
      <w:proofErr w:type="spellStart"/>
      <w:r>
        <w:t>Helmholtz</w:t>
      </w:r>
      <w:proofErr w:type="spellEnd"/>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7265FD" w:rsidTr="007265FD">
        <w:tc>
          <w:tcPr>
            <w:tcW w:w="8222" w:type="dxa"/>
          </w:tcPr>
          <w:p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190" w:name="_Ref42215155"/>
        <w:tc>
          <w:tcPr>
            <w:tcW w:w="839" w:type="dxa"/>
            <w:vAlign w:val="center"/>
          </w:tcPr>
          <w:p w:rsidR="007265FD" w:rsidRDefault="0068644F" w:rsidP="007265FD">
            <w:pPr>
              <w:pStyle w:val="Legenda"/>
              <w:keepNext/>
              <w:jc w:val="right"/>
            </w:pPr>
            <w:r>
              <w:fldChar w:fldCharType="begin"/>
            </w:r>
            <w:r w:rsidR="007265FD">
              <w:instrText xml:space="preserve"> STYLEREF 1 \s </w:instrText>
            </w:r>
            <w:r>
              <w:fldChar w:fldCharType="separate"/>
            </w:r>
            <w:r w:rsidR="00495120">
              <w:rPr>
                <w:noProof/>
              </w:rPr>
              <w:t>2</w:t>
            </w:r>
            <w:r>
              <w:fldChar w:fldCharType="end"/>
            </w:r>
            <w:proofErr w:type="gramStart"/>
            <w:r w:rsidR="007265FD">
              <w:t>.</w:t>
            </w:r>
            <w:proofErr w:type="gramEnd"/>
            <w:r>
              <w:fldChar w:fldCharType="begin"/>
            </w:r>
            <w:r w:rsidR="00067C59">
              <w:instrText xml:space="preserve"> SEQ Equação \* ARABIC \s 1 </w:instrText>
            </w:r>
            <w:r>
              <w:fldChar w:fldCharType="separate"/>
            </w:r>
            <w:r w:rsidR="00495120">
              <w:rPr>
                <w:noProof/>
              </w:rPr>
              <w:t>62</w:t>
            </w:r>
            <w:r>
              <w:fldChar w:fldCharType="end"/>
            </w:r>
            <w:bookmarkEnd w:id="190"/>
          </w:p>
          <w:p w:rsidR="007265FD" w:rsidRDefault="007265FD" w:rsidP="007265FD">
            <w:pPr>
              <w:jc w:val="right"/>
            </w:pPr>
          </w:p>
        </w:tc>
      </w:tr>
    </w:tbl>
    <w:p w:rsidR="007265FD" w:rsidRDefault="007265FD" w:rsidP="007265FD">
      <w:pPr>
        <w:pStyle w:val="NormalcomRecuo"/>
        <w:rPr>
          <w:rFonts w:eastAsiaTheme="minorEastAsia"/>
        </w:rPr>
      </w:pPr>
    </w:p>
    <w:p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682258" w:rsidTr="00FF542A">
        <w:tc>
          <w:tcPr>
            <w:tcW w:w="8222" w:type="dxa"/>
          </w:tcPr>
          <w:p w:rsidR="00682258" w:rsidRPr="003070CD"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rsidR="00682258" w:rsidRDefault="0068644F" w:rsidP="00FF542A">
            <w:pPr>
              <w:pStyle w:val="Legenda"/>
              <w:keepNext/>
              <w:jc w:val="right"/>
            </w:pPr>
            <w:fldSimple w:instr=" STYLEREF 1 \s ">
              <w:r w:rsidR="00495120">
                <w:rPr>
                  <w:noProof/>
                </w:rPr>
                <w:t>2</w:t>
              </w:r>
            </w:fldSimple>
            <w:proofErr w:type="gramStart"/>
            <w:r w:rsidR="00682258">
              <w:t>.</w:t>
            </w:r>
            <w:proofErr w:type="gramEnd"/>
            <w:r>
              <w:fldChar w:fldCharType="begin"/>
            </w:r>
            <w:r w:rsidR="00067C59">
              <w:instrText xml:space="preserve"> SEQ Equação \* ARABIC \s 1 </w:instrText>
            </w:r>
            <w:r>
              <w:fldChar w:fldCharType="separate"/>
            </w:r>
            <w:r w:rsidR="00495120">
              <w:rPr>
                <w:noProof/>
              </w:rPr>
              <w:t>63</w:t>
            </w:r>
            <w:r>
              <w:fldChar w:fldCharType="end"/>
            </w:r>
          </w:p>
          <w:p w:rsidR="00682258" w:rsidRDefault="00682258" w:rsidP="00FF542A">
            <w:pPr>
              <w:jc w:val="right"/>
            </w:pPr>
          </w:p>
        </w:tc>
      </w:tr>
    </w:tbl>
    <w:p w:rsidR="00682258" w:rsidRDefault="00682258" w:rsidP="007265FD">
      <w:pPr>
        <w:pStyle w:val="NormalcomRecuo"/>
        <w:rPr>
          <w:rFonts w:eastAsiaTheme="minorEastAsia"/>
        </w:rPr>
      </w:pPr>
    </w:p>
    <w:p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644F">
        <w:rPr>
          <w:rFonts w:eastAsiaTheme="minorEastAsia"/>
        </w:rPr>
        <w:fldChar w:fldCharType="begin"/>
      </w:r>
      <w:r w:rsidR="00682258">
        <w:rPr>
          <w:rFonts w:eastAsiaTheme="minorEastAsia"/>
        </w:rPr>
        <w:instrText xml:space="preserve"> REF _Ref42215155 \h </w:instrText>
      </w:r>
      <w:r w:rsidR="0068644F">
        <w:rPr>
          <w:rFonts w:eastAsiaTheme="minorEastAsia"/>
        </w:rPr>
      </w:r>
      <w:r w:rsidR="0068644F">
        <w:rPr>
          <w:rFonts w:eastAsiaTheme="minorEastAsia"/>
        </w:rPr>
        <w:fldChar w:fldCharType="separate"/>
      </w:r>
      <w:r w:rsidR="00495120">
        <w:rPr>
          <w:noProof/>
        </w:rPr>
        <w:t>2</w:t>
      </w:r>
      <w:r w:rsidR="00495120">
        <w:t>.</w:t>
      </w:r>
      <w:r w:rsidR="00495120">
        <w:rPr>
          <w:noProof/>
        </w:rPr>
        <w:t>62</w:t>
      </w:r>
      <w:r w:rsidR="0068644F">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 xml:space="preserve">de um problema relacionado aos problemas governados pela Equação de </w:t>
      </w:r>
      <w:proofErr w:type="spellStart"/>
      <w:r>
        <w:t>Laplace</w:t>
      </w:r>
      <w:proofErr w:type="spellEnd"/>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7265FD" w:rsidTr="007265FD">
        <w:tc>
          <w:tcPr>
            <w:tcW w:w="8222" w:type="dxa"/>
          </w:tcPr>
          <w:p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rsidR="007265FD" w:rsidRDefault="0068644F" w:rsidP="007265FD">
            <w:pPr>
              <w:pStyle w:val="Legenda"/>
              <w:keepNext/>
              <w:jc w:val="right"/>
            </w:pPr>
            <w:fldSimple w:instr=" STYLEREF 1 \s ">
              <w:r w:rsidR="00495120">
                <w:rPr>
                  <w:noProof/>
                </w:rPr>
                <w:t>2</w:t>
              </w:r>
            </w:fldSimple>
            <w:proofErr w:type="gramStart"/>
            <w:r w:rsidR="007265FD">
              <w:t>.</w:t>
            </w:r>
            <w:proofErr w:type="gramEnd"/>
            <w:r>
              <w:fldChar w:fldCharType="begin"/>
            </w:r>
            <w:r w:rsidR="00067C59">
              <w:instrText xml:space="preserve"> SEQ Equação \* ARABIC \s 1 </w:instrText>
            </w:r>
            <w:r>
              <w:fldChar w:fldCharType="separate"/>
            </w:r>
            <w:r w:rsidR="00495120">
              <w:rPr>
                <w:noProof/>
              </w:rPr>
              <w:t>64</w:t>
            </w:r>
            <w:r>
              <w:fldChar w:fldCharType="end"/>
            </w:r>
          </w:p>
          <w:p w:rsidR="007265FD" w:rsidRDefault="007265FD" w:rsidP="007265FD">
            <w:pPr>
              <w:jc w:val="right"/>
            </w:pPr>
          </w:p>
        </w:tc>
      </w:tr>
    </w:tbl>
    <w:p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7265FD" w:rsidTr="007265FD">
        <w:tc>
          <w:tcPr>
            <w:tcW w:w="8222" w:type="dxa"/>
          </w:tcPr>
          <w:p w:rsidR="007265FD" w:rsidRPr="003070CD"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rsidR="007265FD" w:rsidRDefault="0068644F" w:rsidP="007265FD">
            <w:pPr>
              <w:pStyle w:val="Legenda"/>
              <w:keepNext/>
              <w:jc w:val="right"/>
            </w:pPr>
            <w:fldSimple w:instr=" STYLEREF 1 \s ">
              <w:r w:rsidR="00495120">
                <w:rPr>
                  <w:noProof/>
                </w:rPr>
                <w:t>2</w:t>
              </w:r>
            </w:fldSimple>
            <w:proofErr w:type="gramStart"/>
            <w:r w:rsidR="007265FD">
              <w:t>.</w:t>
            </w:r>
            <w:proofErr w:type="gramEnd"/>
            <w:r>
              <w:fldChar w:fldCharType="begin"/>
            </w:r>
            <w:r w:rsidR="00067C59">
              <w:instrText xml:space="preserve"> SEQ Equação \* ARABIC \s 1 </w:instrText>
            </w:r>
            <w:r>
              <w:fldChar w:fldCharType="separate"/>
            </w:r>
            <w:r w:rsidR="00495120">
              <w:rPr>
                <w:noProof/>
              </w:rPr>
              <w:t>65</w:t>
            </w:r>
            <w:r>
              <w:fldChar w:fldCharType="end"/>
            </w:r>
          </w:p>
          <w:p w:rsidR="007265FD" w:rsidRDefault="007265FD" w:rsidP="007265FD">
            <w:pPr>
              <w:jc w:val="right"/>
            </w:pPr>
          </w:p>
        </w:tc>
      </w:tr>
    </w:tbl>
    <w:p w:rsidR="007265FD" w:rsidRDefault="007265FD" w:rsidP="007265FD">
      <w:pPr>
        <w:pStyle w:val="NormalcomRecuo"/>
        <w:rPr>
          <w:rFonts w:eastAsiaTheme="minorEastAsia"/>
        </w:rPr>
      </w:pPr>
    </w:p>
    <w:p w:rsidR="00682258" w:rsidRDefault="007265FD" w:rsidP="00682258">
      <w:pPr>
        <w:pStyle w:val="NormalcomRecuo"/>
        <w:rPr>
          <w:rFonts w:eastAsiaTheme="minorEastAsia"/>
        </w:rPr>
      </w:pPr>
      <w:r>
        <w:rPr>
          <w:rFonts w:eastAsiaTheme="minorEastAsia"/>
        </w:rPr>
        <w:t xml:space="preserve">Assim, partindo da Equação de </w:t>
      </w:r>
      <w:proofErr w:type="spellStart"/>
      <w:r w:rsidR="00682258">
        <w:rPr>
          <w:rFonts w:eastAsiaTheme="minorEastAsia"/>
        </w:rPr>
        <w:t>Helmholtz</w:t>
      </w:r>
      <w:proofErr w:type="spellEnd"/>
      <w:r w:rsidR="00682258">
        <w:rPr>
          <w:rFonts w:eastAsiaTheme="minorEastAsia"/>
        </w:rPr>
        <w:t xml:space="preserve"> em sua forma </w:t>
      </w:r>
      <w:proofErr w:type="spellStart"/>
      <w:r w:rsidR="00682258">
        <w:rPr>
          <w:rFonts w:eastAsiaTheme="minorEastAsia"/>
        </w:rPr>
        <w:t>indicial</w:t>
      </w:r>
      <w:proofErr w:type="spellEnd"/>
      <w:r w:rsidR="00682258">
        <w:rPr>
          <w:rFonts w:eastAsiaTheme="minorEastAsia"/>
        </w:rPr>
        <w:t xml:space="preserve"> como exemplificada abaixo:</w:t>
      </w:r>
    </w:p>
    <w:p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682258" w:rsidTr="00FF542A">
        <w:tc>
          <w:tcPr>
            <w:tcW w:w="8222" w:type="dxa"/>
          </w:tcPr>
          <w:p w:rsidR="00682258" w:rsidRPr="003070CD" w:rsidRDefault="0068644F"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191" w:name="_Ref42215652"/>
        <w:tc>
          <w:tcPr>
            <w:tcW w:w="839" w:type="dxa"/>
            <w:vAlign w:val="center"/>
          </w:tcPr>
          <w:p w:rsidR="00682258" w:rsidRDefault="0068644F" w:rsidP="00FF542A">
            <w:pPr>
              <w:pStyle w:val="Legenda"/>
              <w:keepNext/>
              <w:jc w:val="right"/>
            </w:pPr>
            <w:r>
              <w:fldChar w:fldCharType="begin"/>
            </w:r>
            <w:r w:rsidR="00682258">
              <w:instrText xml:space="preserve"> STYLEREF 1 \s </w:instrText>
            </w:r>
            <w:r>
              <w:fldChar w:fldCharType="separate"/>
            </w:r>
            <w:r w:rsidR="00495120">
              <w:rPr>
                <w:noProof/>
              </w:rPr>
              <w:t>2</w:t>
            </w:r>
            <w:r>
              <w:fldChar w:fldCharType="end"/>
            </w:r>
            <w:proofErr w:type="gramStart"/>
            <w:r w:rsidR="00682258">
              <w:t>.</w:t>
            </w:r>
            <w:proofErr w:type="gramEnd"/>
            <w:r>
              <w:fldChar w:fldCharType="begin"/>
            </w:r>
            <w:r w:rsidR="00067C59">
              <w:instrText xml:space="preserve"> SEQ Equação \* ARABIC \s 1 </w:instrText>
            </w:r>
            <w:r>
              <w:fldChar w:fldCharType="separate"/>
            </w:r>
            <w:r w:rsidR="00495120">
              <w:rPr>
                <w:noProof/>
              </w:rPr>
              <w:t>66</w:t>
            </w:r>
            <w:r>
              <w:fldChar w:fldCharType="end"/>
            </w:r>
            <w:bookmarkEnd w:id="191"/>
          </w:p>
          <w:p w:rsidR="00682258" w:rsidRDefault="00682258" w:rsidP="00FF542A">
            <w:pPr>
              <w:jc w:val="right"/>
            </w:pPr>
          </w:p>
        </w:tc>
      </w:tr>
    </w:tbl>
    <w:p w:rsidR="00682258" w:rsidRDefault="00682258" w:rsidP="00682258">
      <w:pPr>
        <w:pStyle w:val="NormalcomRecuo"/>
        <w:rPr>
          <w:rFonts w:eastAsiaTheme="minorEastAsia"/>
        </w:rPr>
      </w:pPr>
    </w:p>
    <w:p w:rsidR="00682258" w:rsidRDefault="00682258" w:rsidP="007265FD">
      <w:pPr>
        <w:pStyle w:val="NormalcomRecuo"/>
        <w:rPr>
          <w:rFonts w:eastAsiaTheme="minorEastAsia"/>
        </w:rPr>
      </w:pPr>
    </w:p>
    <w:p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sidR="0068644F">
        <w:rPr>
          <w:rFonts w:eastAsiaTheme="minorEastAsia"/>
        </w:rPr>
        <w:fldChar w:fldCharType="begin"/>
      </w:r>
      <w:r>
        <w:rPr>
          <w:rFonts w:eastAsiaTheme="minorEastAsia"/>
        </w:rPr>
        <w:instrText xml:space="preserve"> REF _Ref42215652 \h </w:instrText>
      </w:r>
      <w:r w:rsidR="0068644F">
        <w:rPr>
          <w:rFonts w:eastAsiaTheme="minorEastAsia"/>
        </w:rPr>
      </w:r>
      <w:r w:rsidR="0068644F">
        <w:rPr>
          <w:rFonts w:eastAsiaTheme="minorEastAsia"/>
        </w:rPr>
        <w:fldChar w:fldCharType="separate"/>
      </w:r>
      <w:r w:rsidR="00495120">
        <w:rPr>
          <w:noProof/>
        </w:rPr>
        <w:t>2</w:t>
      </w:r>
      <w:r w:rsidR="00495120">
        <w:t>.</w:t>
      </w:r>
      <w:r w:rsidR="00495120">
        <w:rPr>
          <w:noProof/>
        </w:rPr>
        <w:t>66</w:t>
      </w:r>
      <w:r w:rsidR="0068644F">
        <w:rPr>
          <w:rFonts w:eastAsiaTheme="minorEastAsia"/>
        </w:rPr>
        <w:fldChar w:fldCharType="end"/>
      </w:r>
      <w:r>
        <w:rPr>
          <w:rFonts w:eastAsiaTheme="minorEastAsia"/>
        </w:rPr>
        <w:t xml:space="preserve"> obtemos:</w:t>
      </w:r>
    </w:p>
    <w:p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682258" w:rsidTr="00FF542A">
        <w:tc>
          <w:tcPr>
            <w:tcW w:w="8222" w:type="dxa"/>
          </w:tcPr>
          <w:p w:rsidR="00682258" w:rsidRPr="003070CD" w:rsidRDefault="0068644F" w:rsidP="00FF542A">
            <m:oMathPara>
              <m:oMathParaPr>
                <m:jc m:val="left"/>
              </m:oMathParaPr>
              <m:oMath>
                <m:nary>
                  <m:naryPr>
                    <m:limLoc m:val="subSup"/>
                    <m:supHide m:val="on"/>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on"/>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192" w:name="_Ref42216132"/>
        <w:tc>
          <w:tcPr>
            <w:tcW w:w="839" w:type="dxa"/>
            <w:vAlign w:val="center"/>
          </w:tcPr>
          <w:p w:rsidR="00682258" w:rsidRDefault="0068644F" w:rsidP="00FF542A">
            <w:pPr>
              <w:pStyle w:val="Legenda"/>
              <w:keepNext/>
              <w:jc w:val="right"/>
            </w:pPr>
            <w:r>
              <w:fldChar w:fldCharType="begin"/>
            </w:r>
            <w:r w:rsidR="00682258">
              <w:instrText xml:space="preserve"> STYLEREF 1 \s </w:instrText>
            </w:r>
            <w:r>
              <w:fldChar w:fldCharType="separate"/>
            </w:r>
            <w:r w:rsidR="00495120">
              <w:rPr>
                <w:noProof/>
              </w:rPr>
              <w:t>2</w:t>
            </w:r>
            <w:r>
              <w:fldChar w:fldCharType="end"/>
            </w:r>
            <w:proofErr w:type="gramStart"/>
            <w:r w:rsidR="00682258">
              <w:t>.</w:t>
            </w:r>
            <w:proofErr w:type="gramEnd"/>
            <w:r>
              <w:fldChar w:fldCharType="begin"/>
            </w:r>
            <w:r w:rsidR="00067C59">
              <w:instrText xml:space="preserve"> SEQ Equação \* ARABIC \s 1 </w:instrText>
            </w:r>
            <w:r>
              <w:fldChar w:fldCharType="separate"/>
            </w:r>
            <w:r w:rsidR="00495120">
              <w:rPr>
                <w:noProof/>
              </w:rPr>
              <w:t>67</w:t>
            </w:r>
            <w:r>
              <w:fldChar w:fldCharType="end"/>
            </w:r>
            <w:bookmarkEnd w:id="192"/>
          </w:p>
          <w:p w:rsidR="00682258" w:rsidRDefault="00682258" w:rsidP="00FF542A">
            <w:pPr>
              <w:jc w:val="right"/>
            </w:pPr>
          </w:p>
        </w:tc>
      </w:tr>
    </w:tbl>
    <w:p w:rsidR="00682258" w:rsidRDefault="00682258" w:rsidP="007265FD">
      <w:pPr>
        <w:pStyle w:val="NormalcomRecuo"/>
        <w:rPr>
          <w:rFonts w:eastAsiaTheme="minorEastAsia"/>
        </w:rPr>
      </w:pPr>
    </w:p>
    <w:p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68644F">
        <w:fldChar w:fldCharType="begin"/>
      </w:r>
      <w:r w:rsidR="00D64EB5">
        <w:instrText xml:space="preserve"> REF _Ref42216132 \h </w:instrText>
      </w:r>
      <w:r w:rsidR="0068644F">
        <w:fldChar w:fldCharType="separate"/>
      </w:r>
      <w:r w:rsidR="00495120">
        <w:rPr>
          <w:noProof/>
        </w:rPr>
        <w:t>2</w:t>
      </w:r>
      <w:r w:rsidR="00495120">
        <w:t>.</w:t>
      </w:r>
      <w:r w:rsidR="00495120">
        <w:rPr>
          <w:noProof/>
        </w:rPr>
        <w:t>67</w:t>
      </w:r>
      <w:r w:rsidR="0068644F">
        <w:fldChar w:fldCharType="end"/>
      </w:r>
      <w:r w:rsidR="00D64EB5">
        <w:t xml:space="preserve"> para desenvolver os termos conhecidos:</w:t>
      </w:r>
    </w:p>
    <w:p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D64EB5" w:rsidTr="00FF542A">
        <w:tc>
          <w:tcPr>
            <w:tcW w:w="8222" w:type="dxa"/>
          </w:tcPr>
          <w:p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193" w:name="_Ref42216396"/>
        <w:tc>
          <w:tcPr>
            <w:tcW w:w="839" w:type="dxa"/>
            <w:vAlign w:val="center"/>
          </w:tcPr>
          <w:p w:rsidR="00D64EB5" w:rsidRDefault="0068644F" w:rsidP="00FF542A">
            <w:pPr>
              <w:pStyle w:val="Legenda"/>
              <w:keepNext/>
              <w:jc w:val="right"/>
            </w:pPr>
            <w:r>
              <w:fldChar w:fldCharType="begin"/>
            </w:r>
            <w:r w:rsidR="00D64EB5">
              <w:instrText xml:space="preserve"> STYLEREF 1 \s </w:instrText>
            </w:r>
            <w:r>
              <w:fldChar w:fldCharType="separate"/>
            </w:r>
            <w:r w:rsidR="00495120">
              <w:rPr>
                <w:noProof/>
              </w:rPr>
              <w:t>2</w:t>
            </w:r>
            <w:r>
              <w:fldChar w:fldCharType="end"/>
            </w:r>
            <w:proofErr w:type="gramStart"/>
            <w:r w:rsidR="00D64EB5">
              <w:t>.</w:t>
            </w:r>
            <w:proofErr w:type="gramEnd"/>
            <w:r>
              <w:fldChar w:fldCharType="begin"/>
            </w:r>
            <w:r w:rsidR="00067C59">
              <w:instrText xml:space="preserve"> SEQ Equação \* ARABIC \s 1 </w:instrText>
            </w:r>
            <w:r>
              <w:fldChar w:fldCharType="separate"/>
            </w:r>
            <w:r w:rsidR="00495120">
              <w:rPr>
                <w:noProof/>
              </w:rPr>
              <w:t>68</w:t>
            </w:r>
            <w:r>
              <w:fldChar w:fldCharType="end"/>
            </w:r>
            <w:bookmarkEnd w:id="193"/>
          </w:p>
          <w:p w:rsidR="00D64EB5" w:rsidRDefault="00D64EB5" w:rsidP="00FF542A">
            <w:pPr>
              <w:jc w:val="right"/>
            </w:pPr>
          </w:p>
        </w:tc>
      </w:tr>
    </w:tbl>
    <w:p w:rsidR="00D64EB5" w:rsidRDefault="00D64EB5" w:rsidP="007265FD">
      <w:pPr>
        <w:pStyle w:val="NormalcomRecuo"/>
      </w:pPr>
    </w:p>
    <w:p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faremos a integração por partes</w:t>
      </w:r>
      <w:r w:rsidR="00E44E7A">
        <w:t xml:space="preserve"> e a aplicação do Teorema da Divergência de Gauss </w:t>
      </w:r>
      <w:sdt>
        <w:sdtPr>
          <w:id w:val="1066529833"/>
          <w:citation/>
        </w:sdtPr>
        <w:sdtContent>
          <w:r w:rsidR="0068644F">
            <w:fldChar w:fldCharType="begin"/>
          </w:r>
          <w:r w:rsidR="00D27AE0">
            <w:instrText xml:space="preserve">CITATION Ste01 \l 1046 </w:instrText>
          </w:r>
          <w:r w:rsidR="0068644F">
            <w:fldChar w:fldCharType="separate"/>
          </w:r>
          <w:r w:rsidR="00495120">
            <w:rPr>
              <w:noProof/>
            </w:rPr>
            <w:t>(Stewart, 2001)</w:t>
          </w:r>
          <w:r w:rsidR="0068644F">
            <w:fldChar w:fldCharType="end"/>
          </w:r>
        </w:sdtContent>
      </w:sdt>
      <w:r w:rsidR="00E44E7A">
        <w:t xml:space="preserve">, como previamente desenvolvido no capítulo </w:t>
      </w:r>
      <w:r w:rsidR="00A009D0">
        <w:t>2</w:t>
      </w:r>
      <w:r w:rsidR="00E44E7A">
        <w:t>. Assim, ao integrar o</w:t>
      </w:r>
      <w:ins w:id="194" w:author="Castrolara" w:date="2020-09-09T15:18:00Z">
        <w:r w:rsidR="009D3424">
          <w:t xml:space="preserve"> primeiro termo do</w:t>
        </w:r>
      </w:ins>
      <w:r w:rsidR="00E44E7A">
        <w:t xml:space="preserve"> lado esquerdo da equação </w:t>
      </w:r>
      <w:r w:rsidR="0068644F">
        <w:fldChar w:fldCharType="begin"/>
      </w:r>
      <w:r w:rsidR="00E44E7A">
        <w:instrText xml:space="preserve"> REF _Ref42216396 \h </w:instrText>
      </w:r>
      <w:r w:rsidR="0068644F">
        <w:fldChar w:fldCharType="separate"/>
      </w:r>
      <w:r w:rsidR="00495120">
        <w:rPr>
          <w:noProof/>
        </w:rPr>
        <w:t>2</w:t>
      </w:r>
      <w:r w:rsidR="00495120">
        <w:t>.</w:t>
      </w:r>
      <w:r w:rsidR="00495120">
        <w:rPr>
          <w:noProof/>
        </w:rPr>
        <w:t>68</w:t>
      </w:r>
      <w:r w:rsidR="0068644F">
        <w:fldChar w:fldCharType="end"/>
      </w:r>
      <w:r w:rsidR="00E44E7A">
        <w:t xml:space="preserve"> por partes, resultaremos em</w:t>
      </w:r>
      <w:r w:rsidR="009B455D">
        <w:t>:</w:t>
      </w:r>
    </w:p>
    <w:p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3"/>
        <w:gridCol w:w="644"/>
      </w:tblGrid>
      <w:tr w:rsidR="00E44E7A" w:rsidTr="009B455D">
        <w:tc>
          <w:tcPr>
            <w:tcW w:w="0" w:type="auto"/>
          </w:tcPr>
          <w:p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195" w:name="_Ref42216877"/>
        <w:tc>
          <w:tcPr>
            <w:tcW w:w="0" w:type="dxa"/>
            <w:vAlign w:val="center"/>
          </w:tcPr>
          <w:p w:rsidR="00E44E7A" w:rsidRDefault="0068644F" w:rsidP="00FF542A">
            <w:pPr>
              <w:pStyle w:val="Legenda"/>
              <w:keepNext/>
              <w:jc w:val="right"/>
            </w:pPr>
            <w:r>
              <w:fldChar w:fldCharType="begin"/>
            </w:r>
            <w:r w:rsidR="00E44E7A">
              <w:instrText xml:space="preserve"> STYLEREF 1 \s </w:instrText>
            </w:r>
            <w:r>
              <w:fldChar w:fldCharType="separate"/>
            </w:r>
            <w:r w:rsidR="00495120">
              <w:rPr>
                <w:noProof/>
              </w:rPr>
              <w:t>2</w:t>
            </w:r>
            <w:r>
              <w:fldChar w:fldCharType="end"/>
            </w:r>
            <w:proofErr w:type="gramStart"/>
            <w:r w:rsidR="00E44E7A">
              <w:t>.</w:t>
            </w:r>
            <w:proofErr w:type="gramEnd"/>
            <w:r>
              <w:fldChar w:fldCharType="begin"/>
            </w:r>
            <w:r w:rsidR="00067C59">
              <w:instrText xml:space="preserve"> SEQ Equação \* ARABIC \s 1 </w:instrText>
            </w:r>
            <w:r>
              <w:fldChar w:fldCharType="separate"/>
            </w:r>
            <w:r w:rsidR="00495120">
              <w:rPr>
                <w:noProof/>
              </w:rPr>
              <w:t>69</w:t>
            </w:r>
            <w:r>
              <w:fldChar w:fldCharType="end"/>
            </w:r>
            <w:bookmarkEnd w:id="195"/>
          </w:p>
          <w:p w:rsidR="00E44E7A" w:rsidRDefault="00E44E7A" w:rsidP="00FF542A">
            <w:pPr>
              <w:jc w:val="right"/>
            </w:pPr>
          </w:p>
        </w:tc>
      </w:tr>
    </w:tbl>
    <w:p w:rsidR="00E44E7A" w:rsidRDefault="00E44E7A" w:rsidP="0024657B">
      <w:pPr>
        <w:pStyle w:val="NormalcomRecuo"/>
      </w:pPr>
    </w:p>
    <w:p w:rsidR="00E44E7A" w:rsidRDefault="00E44E7A" w:rsidP="0024657B">
      <w:pPr>
        <w:pStyle w:val="NormalcomRecuo"/>
      </w:pPr>
      <w:r>
        <w:lastRenderedPageBreak/>
        <w:t xml:space="preserve">Como o quarto termo do lado esquerdo da equação </w:t>
      </w:r>
      <w:r w:rsidR="0068644F">
        <w:fldChar w:fldCharType="begin"/>
      </w:r>
      <w:r>
        <w:instrText xml:space="preserve"> REF _Ref42216877 \h </w:instrText>
      </w:r>
      <w:r w:rsidR="0068644F">
        <w:fldChar w:fldCharType="separate"/>
      </w:r>
      <w:r w:rsidR="00495120">
        <w:rPr>
          <w:noProof/>
        </w:rPr>
        <w:t>2</w:t>
      </w:r>
      <w:r w:rsidR="00495120">
        <w:t>.</w:t>
      </w:r>
      <w:r w:rsidR="00495120">
        <w:rPr>
          <w:noProof/>
        </w:rPr>
        <w:t>69</w:t>
      </w:r>
      <w:r w:rsidR="0068644F">
        <w:fldChar w:fldCharType="end"/>
      </w:r>
      <w:r>
        <w:t xml:space="preserve"> ainda continua</w:t>
      </w:r>
      <w:r w:rsidR="00817167">
        <w:t xml:space="preserve"> sendo uma integral de domínio</w:t>
      </w:r>
      <w:proofErr w:type="gramStart"/>
      <w:r w:rsidR="00817167">
        <w:t xml:space="preserve">, </w:t>
      </w:r>
      <w:r>
        <w:t>pode-se</w:t>
      </w:r>
      <w:proofErr w:type="gramEnd"/>
      <w:r>
        <w:t xml:space="preserve"> trabalhá-lo através da aplicação da integração por partes, de forma que integrando a primeira vez, tem-se:</w:t>
      </w:r>
    </w:p>
    <w:p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44E7A" w:rsidTr="00FF542A">
        <w:tc>
          <w:tcPr>
            <w:tcW w:w="8222" w:type="dxa"/>
          </w:tcPr>
          <w:p w:rsidR="00E44E7A" w:rsidRPr="003070CD" w:rsidRDefault="0068644F"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rsidR="00E44E7A" w:rsidRDefault="0068644F" w:rsidP="00FF542A">
            <w:pPr>
              <w:pStyle w:val="Legenda"/>
              <w:keepNext/>
              <w:jc w:val="right"/>
            </w:pPr>
            <w:fldSimple w:instr=" STYLEREF 1 \s ">
              <w:r w:rsidR="00495120">
                <w:rPr>
                  <w:noProof/>
                </w:rPr>
                <w:t>2</w:t>
              </w:r>
            </w:fldSimple>
            <w:proofErr w:type="gramStart"/>
            <w:r w:rsidR="00E44E7A">
              <w:t>.</w:t>
            </w:r>
            <w:proofErr w:type="gramEnd"/>
            <w:r>
              <w:fldChar w:fldCharType="begin"/>
            </w:r>
            <w:r w:rsidR="00067C59">
              <w:instrText xml:space="preserve"> SEQ Equação \* ARABIC \s 1 </w:instrText>
            </w:r>
            <w:r>
              <w:fldChar w:fldCharType="separate"/>
            </w:r>
            <w:r w:rsidR="00495120">
              <w:rPr>
                <w:noProof/>
              </w:rPr>
              <w:t>70</w:t>
            </w:r>
            <w:r>
              <w:fldChar w:fldCharType="end"/>
            </w:r>
          </w:p>
          <w:p w:rsidR="00E44E7A" w:rsidRDefault="00E44E7A" w:rsidP="00FF542A">
            <w:pPr>
              <w:jc w:val="right"/>
            </w:pPr>
          </w:p>
        </w:tc>
      </w:tr>
    </w:tbl>
    <w:p w:rsidR="00E44E7A" w:rsidRDefault="00E44E7A" w:rsidP="00E44E7A">
      <w:pPr>
        <w:pStyle w:val="NormalcomRecuo"/>
      </w:pPr>
    </w:p>
    <w:p w:rsidR="00E44E7A" w:rsidRDefault="00E44E7A" w:rsidP="00E44E7A">
      <w:pPr>
        <w:pStyle w:val="NormalcomRecuo"/>
      </w:pPr>
      <w:r>
        <w:t>Integrando a mesma por partes uma segunda vez:</w:t>
      </w:r>
    </w:p>
    <w:p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44E7A" w:rsidTr="00FF542A">
        <w:tc>
          <w:tcPr>
            <w:tcW w:w="8222" w:type="dxa"/>
          </w:tcPr>
          <w:p w:rsidR="00E44E7A" w:rsidRPr="003070CD" w:rsidRDefault="0068644F"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rsidR="00E44E7A" w:rsidRDefault="0068644F" w:rsidP="00FF542A">
            <w:pPr>
              <w:pStyle w:val="Legenda"/>
              <w:keepNext/>
              <w:jc w:val="right"/>
            </w:pPr>
            <w:fldSimple w:instr=" STYLEREF 1 \s ">
              <w:r w:rsidR="00495120">
                <w:rPr>
                  <w:noProof/>
                </w:rPr>
                <w:t>2</w:t>
              </w:r>
            </w:fldSimple>
            <w:proofErr w:type="gramStart"/>
            <w:r w:rsidR="00E44E7A">
              <w:t>.</w:t>
            </w:r>
            <w:proofErr w:type="gramEnd"/>
            <w:r>
              <w:fldChar w:fldCharType="begin"/>
            </w:r>
            <w:r w:rsidR="00067C59">
              <w:instrText xml:space="preserve"> SEQ Equação \* ARABIC \s 1 </w:instrText>
            </w:r>
            <w:r>
              <w:fldChar w:fldCharType="separate"/>
            </w:r>
            <w:r w:rsidR="00495120">
              <w:rPr>
                <w:noProof/>
              </w:rPr>
              <w:t>71</w:t>
            </w:r>
            <w:r>
              <w:fldChar w:fldCharType="end"/>
            </w:r>
          </w:p>
          <w:p w:rsidR="00E44E7A" w:rsidRDefault="00E44E7A" w:rsidP="00FF542A">
            <w:pPr>
              <w:jc w:val="right"/>
            </w:pPr>
          </w:p>
        </w:tc>
      </w:tr>
    </w:tbl>
    <w:p w:rsidR="00E44E7A" w:rsidRDefault="00E44E7A" w:rsidP="00E44E7A">
      <w:pPr>
        <w:pStyle w:val="NormalcomRecuo"/>
      </w:pPr>
    </w:p>
    <w:p w:rsidR="00E44E7A" w:rsidRDefault="00E44E7A" w:rsidP="00E44E7A">
      <w:pPr>
        <w:pStyle w:val="NormalcomRecuo"/>
      </w:pPr>
      <w:r>
        <w:t>Aplica-se o Teorema da Divergência para levar o primeiro e o segundo termo após a igualdade para o contorno, conforme:</w:t>
      </w:r>
    </w:p>
    <w:p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44E7A" w:rsidTr="00FF542A">
        <w:tc>
          <w:tcPr>
            <w:tcW w:w="8222" w:type="dxa"/>
          </w:tcPr>
          <w:p w:rsidR="00E44E7A" w:rsidRPr="003070CD" w:rsidRDefault="0068644F"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196" w:name="_Ref42217675"/>
        <w:tc>
          <w:tcPr>
            <w:tcW w:w="839" w:type="dxa"/>
            <w:vAlign w:val="center"/>
          </w:tcPr>
          <w:p w:rsidR="00E44E7A" w:rsidRDefault="0068644F" w:rsidP="00FF542A">
            <w:pPr>
              <w:pStyle w:val="Legenda"/>
              <w:keepNext/>
              <w:jc w:val="right"/>
            </w:pPr>
            <w:r>
              <w:fldChar w:fldCharType="begin"/>
            </w:r>
            <w:r w:rsidR="00E44E7A">
              <w:instrText xml:space="preserve"> STYLEREF 1 \s </w:instrText>
            </w:r>
            <w:r>
              <w:fldChar w:fldCharType="separate"/>
            </w:r>
            <w:r w:rsidR="00495120">
              <w:rPr>
                <w:noProof/>
              </w:rPr>
              <w:t>2</w:t>
            </w:r>
            <w:r>
              <w:fldChar w:fldCharType="end"/>
            </w:r>
            <w:proofErr w:type="gramStart"/>
            <w:r w:rsidR="00E44E7A">
              <w:t>.</w:t>
            </w:r>
            <w:proofErr w:type="gramEnd"/>
            <w:r>
              <w:fldChar w:fldCharType="begin"/>
            </w:r>
            <w:r w:rsidR="00067C59">
              <w:instrText xml:space="preserve"> SEQ Equação \* ARABIC \s 1 </w:instrText>
            </w:r>
            <w:r>
              <w:fldChar w:fldCharType="separate"/>
            </w:r>
            <w:r w:rsidR="00495120">
              <w:rPr>
                <w:noProof/>
              </w:rPr>
              <w:t>72</w:t>
            </w:r>
            <w:r>
              <w:fldChar w:fldCharType="end"/>
            </w:r>
            <w:bookmarkEnd w:id="196"/>
          </w:p>
          <w:p w:rsidR="00E44E7A" w:rsidRDefault="00E44E7A" w:rsidP="00FF542A">
            <w:pPr>
              <w:jc w:val="right"/>
            </w:pPr>
          </w:p>
        </w:tc>
      </w:tr>
    </w:tbl>
    <w:p w:rsidR="00E44E7A" w:rsidRDefault="00E44E7A" w:rsidP="00E44E7A">
      <w:pPr>
        <w:pStyle w:val="NormalcomRecuo"/>
      </w:pPr>
    </w:p>
    <w:p w:rsidR="009B455D" w:rsidRDefault="009B455D" w:rsidP="00E44E7A">
      <w:pPr>
        <w:pStyle w:val="NormalcomRecuo"/>
      </w:pPr>
      <w:r>
        <w:lastRenderedPageBreak/>
        <w:t xml:space="preserve">Por fim, pode-se fazer uma última modificação, considerando que a derivada segunda do tensor de </w:t>
      </w:r>
      <w:proofErr w:type="spellStart"/>
      <w:r>
        <w:t>Galerkin</w:t>
      </w:r>
      <w:proofErr w:type="spellEnd"/>
      <w:r>
        <w:t xml:space="preserv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w:t>
      </w:r>
      <w:proofErr w:type="gramStart"/>
      <w:r>
        <w:t>a</w:t>
      </w:r>
      <w:proofErr w:type="gramEnd"/>
      <w:r>
        <w:t xml:space="preserve">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9B455D" w:rsidTr="00FF542A">
        <w:tc>
          <w:tcPr>
            <w:tcW w:w="8222" w:type="dxa"/>
          </w:tcPr>
          <w:p w:rsidR="009B455D" w:rsidRPr="003070CD" w:rsidRDefault="0068644F"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rsidR="009B455D" w:rsidRDefault="0068644F" w:rsidP="00FF542A">
            <w:pPr>
              <w:pStyle w:val="Legenda"/>
              <w:keepNext/>
              <w:jc w:val="right"/>
            </w:pPr>
            <w:fldSimple w:instr=" STYLEREF 1 \s ">
              <w:r w:rsidR="00495120">
                <w:rPr>
                  <w:noProof/>
                </w:rPr>
                <w:t>2</w:t>
              </w:r>
            </w:fldSimple>
            <w:proofErr w:type="gramStart"/>
            <w:r w:rsidR="009B455D">
              <w:t>.</w:t>
            </w:r>
            <w:proofErr w:type="gramEnd"/>
            <w:r>
              <w:fldChar w:fldCharType="begin"/>
            </w:r>
            <w:r w:rsidR="00067C59">
              <w:instrText xml:space="preserve"> SEQ Equação \* ARABIC \s 1 </w:instrText>
            </w:r>
            <w:r>
              <w:fldChar w:fldCharType="separate"/>
            </w:r>
            <w:r w:rsidR="00495120">
              <w:rPr>
                <w:noProof/>
              </w:rPr>
              <w:t>73</w:t>
            </w:r>
            <w:r>
              <w:fldChar w:fldCharType="end"/>
            </w:r>
          </w:p>
          <w:p w:rsidR="009B455D" w:rsidRDefault="009B455D" w:rsidP="00FF542A">
            <w:pPr>
              <w:jc w:val="right"/>
            </w:pPr>
          </w:p>
        </w:tc>
      </w:tr>
    </w:tbl>
    <w:p w:rsidR="009B455D" w:rsidRDefault="009B455D" w:rsidP="009B455D">
      <w:pPr>
        <w:pStyle w:val="NormalcomRecuo"/>
      </w:pPr>
    </w:p>
    <w:p w:rsidR="009B455D" w:rsidRDefault="009B455D" w:rsidP="009B455D">
      <w:pPr>
        <w:pStyle w:val="NormalcomRecuo"/>
      </w:pPr>
      <w:r>
        <w:t xml:space="preserve">Logo, a equação </w:t>
      </w:r>
      <w:r w:rsidR="0068644F">
        <w:fldChar w:fldCharType="begin"/>
      </w:r>
      <w:r>
        <w:instrText xml:space="preserve"> REF _Ref42217675 \h </w:instrText>
      </w:r>
      <w:r w:rsidR="0068644F">
        <w:fldChar w:fldCharType="separate"/>
      </w:r>
      <w:r w:rsidR="00495120">
        <w:rPr>
          <w:noProof/>
        </w:rPr>
        <w:t>2</w:t>
      </w:r>
      <w:r w:rsidR="00495120">
        <w:t>.</w:t>
      </w:r>
      <w:r w:rsidR="00495120">
        <w:rPr>
          <w:noProof/>
        </w:rPr>
        <w:t>72</w:t>
      </w:r>
      <w:r w:rsidR="0068644F">
        <w:fldChar w:fldCharType="end"/>
      </w:r>
      <w:r>
        <w:t xml:space="preserve"> se torna:</w:t>
      </w:r>
    </w:p>
    <w:p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9B455D" w:rsidTr="00FF542A">
        <w:tc>
          <w:tcPr>
            <w:tcW w:w="8222" w:type="dxa"/>
          </w:tcPr>
          <w:p w:rsidR="009B455D" w:rsidRPr="003070CD" w:rsidRDefault="0068644F"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197" w:name="_Ref42217729"/>
        <w:tc>
          <w:tcPr>
            <w:tcW w:w="839" w:type="dxa"/>
            <w:vAlign w:val="center"/>
          </w:tcPr>
          <w:p w:rsidR="009B455D" w:rsidRDefault="0068644F" w:rsidP="00FF542A">
            <w:pPr>
              <w:pStyle w:val="Legenda"/>
              <w:keepNext/>
              <w:jc w:val="right"/>
            </w:pPr>
            <w:r>
              <w:fldChar w:fldCharType="begin"/>
            </w:r>
            <w:r w:rsidR="009B455D">
              <w:instrText xml:space="preserve"> STYLEREF 1 \s </w:instrText>
            </w:r>
            <w:r>
              <w:fldChar w:fldCharType="separate"/>
            </w:r>
            <w:r w:rsidR="00495120">
              <w:rPr>
                <w:noProof/>
              </w:rPr>
              <w:t>2</w:t>
            </w:r>
            <w:r>
              <w:fldChar w:fldCharType="end"/>
            </w:r>
            <w:proofErr w:type="gramStart"/>
            <w:r w:rsidR="009B455D">
              <w:t>.</w:t>
            </w:r>
            <w:proofErr w:type="gramEnd"/>
            <w:r>
              <w:fldChar w:fldCharType="begin"/>
            </w:r>
            <w:r w:rsidR="00067C59">
              <w:instrText xml:space="preserve"> SEQ Equação \* ARABIC \s 1 </w:instrText>
            </w:r>
            <w:r>
              <w:fldChar w:fldCharType="separate"/>
            </w:r>
            <w:r w:rsidR="00495120">
              <w:rPr>
                <w:noProof/>
              </w:rPr>
              <w:t>74</w:t>
            </w:r>
            <w:r>
              <w:fldChar w:fldCharType="end"/>
            </w:r>
            <w:bookmarkEnd w:id="197"/>
          </w:p>
          <w:p w:rsidR="009B455D" w:rsidRDefault="009B455D" w:rsidP="00FF542A">
            <w:pPr>
              <w:jc w:val="right"/>
            </w:pPr>
          </w:p>
        </w:tc>
      </w:tr>
    </w:tbl>
    <w:p w:rsidR="009B455D" w:rsidRPr="00734C14" w:rsidRDefault="009B455D" w:rsidP="009B455D">
      <w:pPr>
        <w:pStyle w:val="NormalcomRecuo"/>
      </w:pPr>
    </w:p>
    <w:p w:rsidR="009B455D" w:rsidRDefault="009B455D" w:rsidP="009B455D">
      <w:pPr>
        <w:pStyle w:val="NormalcomRecuo"/>
      </w:pPr>
      <w:r w:rsidRPr="00734C14">
        <w:t xml:space="preserve">Ao substituir a equação </w:t>
      </w:r>
      <w:r w:rsidR="0068644F" w:rsidRPr="00734C14">
        <w:fldChar w:fldCharType="begin"/>
      </w:r>
      <w:r w:rsidRPr="00734C14">
        <w:instrText xml:space="preserve"> REF _Ref42217729 \h </w:instrText>
      </w:r>
      <w:r w:rsidR="0068644F" w:rsidRPr="00734C14">
        <w:fldChar w:fldCharType="separate"/>
      </w:r>
      <w:r w:rsidR="00495120">
        <w:rPr>
          <w:noProof/>
        </w:rPr>
        <w:t>2</w:t>
      </w:r>
      <w:r w:rsidR="00495120">
        <w:t>.</w:t>
      </w:r>
      <w:r w:rsidR="00495120">
        <w:rPr>
          <w:noProof/>
        </w:rPr>
        <w:t>74</w:t>
      </w:r>
      <w:r w:rsidR="0068644F" w:rsidRPr="00734C14">
        <w:fldChar w:fldCharType="end"/>
      </w:r>
      <w:r w:rsidRPr="00734C14">
        <w:t xml:space="preserve"> na equação </w:t>
      </w:r>
      <w:r w:rsidR="0068644F" w:rsidRPr="00734C14">
        <w:fldChar w:fldCharType="begin"/>
      </w:r>
      <w:r w:rsidRPr="00734C14">
        <w:instrText xml:space="preserve"> REF _Ref42216877 \h </w:instrText>
      </w:r>
      <w:r w:rsidR="0068644F" w:rsidRPr="00734C14">
        <w:fldChar w:fldCharType="separate"/>
      </w:r>
      <w:r w:rsidR="00495120">
        <w:rPr>
          <w:noProof/>
        </w:rPr>
        <w:t>2</w:t>
      </w:r>
      <w:r w:rsidR="00495120">
        <w:t>.</w:t>
      </w:r>
      <w:r w:rsidR="00495120">
        <w:rPr>
          <w:noProof/>
        </w:rPr>
        <w:t>69</w:t>
      </w:r>
      <w:r w:rsidR="0068644F" w:rsidRPr="00734C14">
        <w:fldChar w:fldCharType="end"/>
      </w:r>
      <w:r w:rsidRPr="00734C14">
        <w:t>, tem</w:t>
      </w:r>
      <w:r w:rsidR="00817167" w:rsidRPr="00734C14">
        <w:t>-se, finalmente</w:t>
      </w:r>
      <w:r>
        <w:t>:</w:t>
      </w:r>
    </w:p>
    <w:p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9B455D" w:rsidTr="00FF542A">
        <w:tc>
          <w:tcPr>
            <w:tcW w:w="8222" w:type="dxa"/>
          </w:tcPr>
          <w:p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198" w:name="_Ref42490089"/>
        <w:tc>
          <w:tcPr>
            <w:tcW w:w="839" w:type="dxa"/>
            <w:vAlign w:val="center"/>
          </w:tcPr>
          <w:p w:rsidR="009B455D" w:rsidRDefault="0068644F" w:rsidP="00FF542A">
            <w:pPr>
              <w:pStyle w:val="Legenda"/>
              <w:keepNext/>
              <w:jc w:val="right"/>
            </w:pPr>
            <w:r>
              <w:fldChar w:fldCharType="begin"/>
            </w:r>
            <w:r w:rsidR="00E30354">
              <w:instrText xml:space="preserve"> STYLEREF 1 \s </w:instrText>
            </w:r>
            <w:r>
              <w:fldChar w:fldCharType="separate"/>
            </w:r>
            <w:r w:rsidR="00495120">
              <w:rPr>
                <w:noProof/>
              </w:rPr>
              <w:t>2</w:t>
            </w:r>
            <w:r>
              <w:rPr>
                <w:noProof/>
              </w:rPr>
              <w:fldChar w:fldCharType="end"/>
            </w:r>
            <w:proofErr w:type="gramStart"/>
            <w:r w:rsidR="009B455D">
              <w:t>.</w:t>
            </w:r>
            <w:proofErr w:type="gramEnd"/>
            <w:r>
              <w:fldChar w:fldCharType="begin"/>
            </w:r>
            <w:r w:rsidR="00067C59">
              <w:instrText xml:space="preserve"> SEQ Equação \* ARABIC \s 1 </w:instrText>
            </w:r>
            <w:r>
              <w:fldChar w:fldCharType="separate"/>
            </w:r>
            <w:r w:rsidR="00495120">
              <w:rPr>
                <w:noProof/>
              </w:rPr>
              <w:t>75</w:t>
            </w:r>
            <w:r>
              <w:fldChar w:fldCharType="end"/>
            </w:r>
            <w:bookmarkEnd w:id="198"/>
          </w:p>
          <w:p w:rsidR="009B455D" w:rsidRDefault="009B455D" w:rsidP="00FF542A">
            <w:pPr>
              <w:jc w:val="right"/>
            </w:pPr>
          </w:p>
        </w:tc>
      </w:tr>
    </w:tbl>
    <w:p w:rsidR="00E44E7A" w:rsidRDefault="00E44E7A" w:rsidP="0024657B">
      <w:pPr>
        <w:pStyle w:val="NormalcomRecuo"/>
      </w:pPr>
    </w:p>
    <w:p w:rsidR="009B455D" w:rsidRDefault="009B455D" w:rsidP="0024657B">
      <w:pPr>
        <w:pStyle w:val="NormalcomRecuo"/>
      </w:pPr>
      <w:r>
        <w:t>Onde duas novas funções foram introduzidas. Seus respectivos valores são:</w:t>
      </w:r>
    </w:p>
    <w:p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9B455D" w:rsidTr="00FF542A">
        <w:tc>
          <w:tcPr>
            <w:tcW w:w="8222" w:type="dxa"/>
          </w:tcPr>
          <w:p w:rsidR="009B455D" w:rsidRPr="003070CD" w:rsidRDefault="0068644F"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199" w:name="_Ref42490061"/>
        <w:tc>
          <w:tcPr>
            <w:tcW w:w="839" w:type="dxa"/>
            <w:vAlign w:val="center"/>
          </w:tcPr>
          <w:p w:rsidR="009B455D" w:rsidRDefault="0068644F" w:rsidP="00FF542A">
            <w:pPr>
              <w:pStyle w:val="Legenda"/>
              <w:keepNext/>
              <w:jc w:val="right"/>
            </w:pPr>
            <w:r>
              <w:fldChar w:fldCharType="begin"/>
            </w:r>
            <w:r w:rsidR="00E30354">
              <w:instrText xml:space="preserve"> STYLEREF 1 \s </w:instrText>
            </w:r>
            <w:r>
              <w:fldChar w:fldCharType="separate"/>
            </w:r>
            <w:r w:rsidR="00495120">
              <w:rPr>
                <w:noProof/>
              </w:rPr>
              <w:t>2</w:t>
            </w:r>
            <w:r>
              <w:rPr>
                <w:noProof/>
              </w:rPr>
              <w:fldChar w:fldCharType="end"/>
            </w:r>
            <w:proofErr w:type="gramStart"/>
            <w:r w:rsidR="009B455D">
              <w:t>.</w:t>
            </w:r>
            <w:proofErr w:type="gramEnd"/>
            <w:r>
              <w:fldChar w:fldCharType="begin"/>
            </w:r>
            <w:r w:rsidR="00067C59">
              <w:instrText xml:space="preserve"> SEQ Equação \* ARABIC \s 1 </w:instrText>
            </w:r>
            <w:r>
              <w:fldChar w:fldCharType="separate"/>
            </w:r>
            <w:r w:rsidR="00495120">
              <w:rPr>
                <w:noProof/>
              </w:rPr>
              <w:t>76</w:t>
            </w:r>
            <w:r>
              <w:fldChar w:fldCharType="end"/>
            </w:r>
            <w:bookmarkEnd w:id="199"/>
          </w:p>
          <w:p w:rsidR="009B455D" w:rsidRDefault="009B455D" w:rsidP="00FF542A">
            <w:pPr>
              <w:jc w:val="right"/>
            </w:pPr>
          </w:p>
        </w:tc>
      </w:tr>
    </w:tbl>
    <w:p w:rsidR="009B455D" w:rsidRDefault="009B455D" w:rsidP="009B455D">
      <w:pPr>
        <w:pStyle w:val="NormalcomRecuo"/>
      </w:pPr>
    </w:p>
    <w:p w:rsidR="009B455D" w:rsidRDefault="009B455D" w:rsidP="009B455D">
      <w:pPr>
        <w:pStyle w:val="NormalcomRecuo"/>
        <w:ind w:firstLine="0"/>
      </w:pPr>
      <w:proofErr w:type="gramStart"/>
      <w:r>
        <w:t>e</w:t>
      </w:r>
      <w:proofErr w:type="gramEnd"/>
    </w:p>
    <w:p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9B455D" w:rsidTr="00FF542A">
        <w:tc>
          <w:tcPr>
            <w:tcW w:w="8222" w:type="dxa"/>
          </w:tcPr>
          <w:p w:rsidR="009B455D" w:rsidRPr="003070CD" w:rsidRDefault="0068644F"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200" w:name="_Ref42490062"/>
        <w:tc>
          <w:tcPr>
            <w:tcW w:w="839" w:type="dxa"/>
            <w:vAlign w:val="center"/>
          </w:tcPr>
          <w:p w:rsidR="009B455D" w:rsidRDefault="0068644F" w:rsidP="00FF542A">
            <w:pPr>
              <w:pStyle w:val="Legenda"/>
              <w:keepNext/>
              <w:jc w:val="right"/>
            </w:pPr>
            <w:r>
              <w:fldChar w:fldCharType="begin"/>
            </w:r>
            <w:r w:rsidR="00E30354">
              <w:instrText xml:space="preserve"> STYLEREF 1 \s </w:instrText>
            </w:r>
            <w:r>
              <w:fldChar w:fldCharType="separate"/>
            </w:r>
            <w:r w:rsidR="00495120">
              <w:rPr>
                <w:noProof/>
              </w:rPr>
              <w:t>2</w:t>
            </w:r>
            <w:r>
              <w:rPr>
                <w:noProof/>
              </w:rPr>
              <w:fldChar w:fldCharType="end"/>
            </w:r>
            <w:proofErr w:type="gramStart"/>
            <w:r w:rsidR="009B455D">
              <w:t>.</w:t>
            </w:r>
            <w:proofErr w:type="gramEnd"/>
            <w:r>
              <w:fldChar w:fldCharType="begin"/>
            </w:r>
            <w:r w:rsidR="00067C59">
              <w:instrText xml:space="preserve"> SEQ Equação \* ARABIC \s 1 </w:instrText>
            </w:r>
            <w:r>
              <w:fldChar w:fldCharType="separate"/>
            </w:r>
            <w:r w:rsidR="00495120">
              <w:rPr>
                <w:noProof/>
              </w:rPr>
              <w:t>77</w:t>
            </w:r>
            <w:r>
              <w:fldChar w:fldCharType="end"/>
            </w:r>
            <w:bookmarkEnd w:id="200"/>
          </w:p>
          <w:p w:rsidR="009B455D" w:rsidRDefault="009B455D" w:rsidP="00FF542A">
            <w:pPr>
              <w:jc w:val="right"/>
            </w:pPr>
          </w:p>
        </w:tc>
      </w:tr>
    </w:tbl>
    <w:p w:rsidR="009B455D" w:rsidRDefault="009B455D" w:rsidP="009B455D">
      <w:pPr>
        <w:pStyle w:val="NormalcomRecuo"/>
        <w:ind w:firstLine="0"/>
      </w:pPr>
    </w:p>
    <w:p w:rsidR="00E44E7A" w:rsidRPr="00817167" w:rsidRDefault="00E30354" w:rsidP="00E30354">
      <w:pPr>
        <w:pStyle w:val="NormalcomRecuo"/>
        <w:rPr>
          <w:color w:val="FF0000"/>
        </w:rPr>
      </w:pPr>
      <w:r>
        <w:t xml:space="preserve">Assim, </w:t>
      </w:r>
      <w:r w:rsidRPr="00734C14">
        <w:t xml:space="preserve">com a expansão da equação </w:t>
      </w:r>
      <w:r w:rsidR="0068644F" w:rsidRPr="00734C14">
        <w:fldChar w:fldCharType="begin"/>
      </w:r>
      <w:r w:rsidRPr="00734C14">
        <w:instrText xml:space="preserve"> REF _Ref42490089 \h </w:instrText>
      </w:r>
      <w:r w:rsidR="0068644F" w:rsidRPr="00734C14">
        <w:fldChar w:fldCharType="separate"/>
      </w:r>
      <w:r w:rsidR="00495120">
        <w:rPr>
          <w:noProof/>
        </w:rPr>
        <w:t>2</w:t>
      </w:r>
      <w:r w:rsidR="00495120">
        <w:t>.</w:t>
      </w:r>
      <w:r w:rsidR="00495120">
        <w:rPr>
          <w:noProof/>
        </w:rPr>
        <w:t>75</w:t>
      </w:r>
      <w:r w:rsidR="0068644F" w:rsidRPr="00734C14">
        <w:fldChar w:fldCharType="end"/>
      </w:r>
      <w:r w:rsidRPr="00734C14">
        <w:t xml:space="preserve">, combinada com uma inversão de sinais em toda a equação, </w:t>
      </w:r>
      <w:r w:rsidR="00817167" w:rsidRPr="00734C14">
        <w:t>obtém-se:</w:t>
      </w:r>
    </w:p>
    <w:p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30354" w:rsidTr="00E30354">
        <w:tc>
          <w:tcPr>
            <w:tcW w:w="8222" w:type="dxa"/>
          </w:tcPr>
          <w:p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201" w:name="_Ref42963690"/>
        <w:tc>
          <w:tcPr>
            <w:tcW w:w="839" w:type="dxa"/>
            <w:vAlign w:val="center"/>
          </w:tcPr>
          <w:p w:rsidR="00E30354" w:rsidRDefault="0068644F" w:rsidP="00E30354">
            <w:pPr>
              <w:pStyle w:val="Legenda"/>
              <w:keepNext/>
              <w:jc w:val="right"/>
            </w:pPr>
            <w:r>
              <w:fldChar w:fldCharType="begin"/>
            </w:r>
            <w:r w:rsidR="00DB59B8">
              <w:instrText xml:space="preserve"> STYLEREF 1 \s </w:instrText>
            </w:r>
            <w:r>
              <w:fldChar w:fldCharType="separate"/>
            </w:r>
            <w:r w:rsidR="00495120">
              <w:rPr>
                <w:noProof/>
              </w:rPr>
              <w:t>2</w:t>
            </w:r>
            <w:r>
              <w:rPr>
                <w:noProof/>
              </w:rPr>
              <w:fldChar w:fldCharType="end"/>
            </w:r>
            <w:proofErr w:type="gramStart"/>
            <w:r w:rsidR="00E30354">
              <w:t>.</w:t>
            </w:r>
            <w:proofErr w:type="gramEnd"/>
            <w:r>
              <w:fldChar w:fldCharType="begin"/>
            </w:r>
            <w:r w:rsidR="00067C59">
              <w:instrText xml:space="preserve"> SEQ Equação \* ARABIC \s 1 </w:instrText>
            </w:r>
            <w:r>
              <w:fldChar w:fldCharType="separate"/>
            </w:r>
            <w:r w:rsidR="00495120">
              <w:rPr>
                <w:noProof/>
              </w:rPr>
              <w:t>78</w:t>
            </w:r>
            <w:r>
              <w:fldChar w:fldCharType="end"/>
            </w:r>
            <w:bookmarkEnd w:id="201"/>
          </w:p>
          <w:p w:rsidR="00E30354" w:rsidRDefault="00E30354" w:rsidP="00E30354">
            <w:pPr>
              <w:jc w:val="right"/>
            </w:pPr>
          </w:p>
        </w:tc>
      </w:tr>
    </w:tbl>
    <w:p w:rsidR="00E30354" w:rsidRDefault="00E30354" w:rsidP="00E30354">
      <w:pPr>
        <w:pStyle w:val="NormalcomRecuo"/>
        <w:ind w:firstLine="0"/>
      </w:pPr>
    </w:p>
    <w:p w:rsidR="00E30354" w:rsidRDefault="00A009D0" w:rsidP="00A009D0">
      <w:pPr>
        <w:pStyle w:val="NormalcomRecuo"/>
      </w:pPr>
      <w:r>
        <w:t xml:space="preserve">Na equação </w:t>
      </w:r>
      <w:r w:rsidR="0068644F">
        <w:fldChar w:fldCharType="begin"/>
      </w:r>
      <w:r>
        <w:instrText xml:space="preserve"> REF _Ref42963690 \h </w:instrText>
      </w:r>
      <w:r w:rsidR="0068644F">
        <w:fldChar w:fldCharType="separate"/>
      </w:r>
      <w:r w:rsidR="00495120">
        <w:rPr>
          <w:noProof/>
        </w:rPr>
        <w:t>2</w:t>
      </w:r>
      <w:r w:rsidR="00495120">
        <w:t>.</w:t>
      </w:r>
      <w:r w:rsidR="00495120">
        <w:rPr>
          <w:noProof/>
        </w:rPr>
        <w:t>78</w:t>
      </w:r>
      <w:r w:rsidR="0068644F">
        <w:fldChar w:fldCharType="end"/>
      </w:r>
      <w:r w:rsidR="00E30354">
        <w:t xml:space="preserve"> </w:t>
      </w:r>
      <w:r>
        <w:t>pode-se</w:t>
      </w:r>
      <w:r w:rsidR="00E30354">
        <w:t xml:space="preserve"> anular o último termo do lado esquerdo da equação com o primeiro termo do lado direito</w:t>
      </w:r>
      <w:r>
        <w:t>,</w:t>
      </w:r>
      <w:r w:rsidR="00BA782E">
        <w:t xml:space="preserve"> substitui</w:t>
      </w:r>
      <w:r>
        <w:t>ndo</w:t>
      </w:r>
      <w:r w:rsidR="00BA782E">
        <w:t xml:space="preserve"> as </w:t>
      </w:r>
      <w:fldSimple w:instr=" REF _Ref42490061 \h  \* MERGEFORMAT ">
        <w:r w:rsidR="00495120">
          <w:rPr>
            <w:noProof/>
          </w:rPr>
          <w:t>2.76</w:t>
        </w:r>
      </w:fldSimple>
      <w:r w:rsidR="00BA782E" w:rsidRPr="00BA782E">
        <w:t xml:space="preserve"> e </w:t>
      </w:r>
      <w:fldSimple w:instr=" REF _Ref42490062 \h  \* MERGEFORMAT ">
        <w:r w:rsidR="00495120">
          <w:rPr>
            <w:noProof/>
          </w:rPr>
          <w:t>2.77</w:t>
        </w:r>
      </w:fldSimple>
      <w:r w:rsidR="00BA782E">
        <w:t xml:space="preserve"> em </w:t>
      </w:r>
      <w:r w:rsidR="0068644F">
        <w:fldChar w:fldCharType="begin"/>
      </w:r>
      <w:r w:rsidR="00BA782E">
        <w:instrText xml:space="preserve"> REF _Ref42963690 \h </w:instrText>
      </w:r>
      <w:r w:rsidR="0068644F">
        <w:fldChar w:fldCharType="separate"/>
      </w:r>
      <w:r w:rsidR="00495120">
        <w:rPr>
          <w:noProof/>
        </w:rPr>
        <w:t>2</w:t>
      </w:r>
      <w:r w:rsidR="00495120">
        <w:t>.</w:t>
      </w:r>
      <w:r w:rsidR="00495120">
        <w:rPr>
          <w:noProof/>
        </w:rPr>
        <w:t>78</w:t>
      </w:r>
      <w:r w:rsidR="0068644F">
        <w:fldChar w:fldCharType="end"/>
      </w:r>
      <w:r w:rsidR="00BA782E">
        <w:t xml:space="preserve">, </w:t>
      </w:r>
      <w:r w:rsidR="00E30354">
        <w:t>obtendo a equação final:</w:t>
      </w:r>
    </w:p>
    <w:p w:rsidR="0021530C"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30354" w:rsidTr="00E30354">
        <w:tc>
          <w:tcPr>
            <w:tcW w:w="8222" w:type="dxa"/>
          </w:tcPr>
          <w:p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202" w:name="_Ref42491089"/>
        <w:tc>
          <w:tcPr>
            <w:tcW w:w="839" w:type="dxa"/>
            <w:vAlign w:val="center"/>
          </w:tcPr>
          <w:p w:rsidR="00E30354" w:rsidRDefault="0068644F" w:rsidP="00E30354">
            <w:pPr>
              <w:pStyle w:val="Legenda"/>
              <w:keepNext/>
              <w:jc w:val="right"/>
            </w:pPr>
            <w:r>
              <w:fldChar w:fldCharType="begin"/>
            </w:r>
            <w:r w:rsidR="00E30354">
              <w:instrText xml:space="preserve"> STYLEREF 1 \s </w:instrText>
            </w:r>
            <w:r>
              <w:fldChar w:fldCharType="separate"/>
            </w:r>
            <w:r w:rsidR="00495120">
              <w:rPr>
                <w:noProof/>
              </w:rPr>
              <w:t>2</w:t>
            </w:r>
            <w:r>
              <w:rPr>
                <w:noProof/>
              </w:rPr>
              <w:fldChar w:fldCharType="end"/>
            </w:r>
            <w:proofErr w:type="gramStart"/>
            <w:r w:rsidR="00E30354">
              <w:t>.</w:t>
            </w:r>
            <w:proofErr w:type="gramEnd"/>
            <w:r>
              <w:fldChar w:fldCharType="begin"/>
            </w:r>
            <w:r w:rsidR="00067C59">
              <w:instrText xml:space="preserve"> SEQ Equação \* ARABIC \s 1 </w:instrText>
            </w:r>
            <w:r>
              <w:fldChar w:fldCharType="separate"/>
            </w:r>
            <w:r w:rsidR="00495120">
              <w:rPr>
                <w:noProof/>
              </w:rPr>
              <w:t>79</w:t>
            </w:r>
            <w:r>
              <w:fldChar w:fldCharType="end"/>
            </w:r>
            <w:bookmarkEnd w:id="202"/>
          </w:p>
          <w:p w:rsidR="00E30354" w:rsidRDefault="00E30354" w:rsidP="00E30354">
            <w:pPr>
              <w:jc w:val="right"/>
            </w:pPr>
          </w:p>
        </w:tc>
      </w:tr>
    </w:tbl>
    <w:p w:rsidR="0021530C" w:rsidRDefault="0021530C" w:rsidP="00E30354">
      <w:pPr>
        <w:pStyle w:val="NormalcomRecuo"/>
      </w:pPr>
      <w:r>
        <w:lastRenderedPageBreak/>
        <w:t>P</w:t>
      </w:r>
      <w:r w:rsidR="00E30354">
        <w:t xml:space="preserve">ode-se observar que todo o lado esquerdo da equação está sendo integrado ao longo do contorno e, portanto, obedecendo </w:t>
      </w:r>
      <w:proofErr w:type="gramStart"/>
      <w:r w:rsidR="00E30354">
        <w:t>a</w:t>
      </w:r>
      <w:proofErr w:type="gramEnd"/>
      <w:r w:rsidR="00E30354">
        <w:t xml:space="preserve"> metodologia de solução do MEC. Assim, resta somente a conversão da expressão do lado esquerdo da equação </w:t>
      </w:r>
      <w:r w:rsidR="0068644F">
        <w:fldChar w:fldCharType="begin"/>
      </w:r>
      <w:r w:rsidR="00E30354">
        <w:instrText xml:space="preserve"> REF _Ref42491089 \h </w:instrText>
      </w:r>
      <w:r w:rsidR="0068644F">
        <w:fldChar w:fldCharType="separate"/>
      </w:r>
      <w:r w:rsidR="00495120">
        <w:rPr>
          <w:noProof/>
        </w:rPr>
        <w:t>2</w:t>
      </w:r>
      <w:r w:rsidR="00495120">
        <w:t>.</w:t>
      </w:r>
      <w:r w:rsidR="00495120">
        <w:rPr>
          <w:noProof/>
        </w:rPr>
        <w:t>79</w:t>
      </w:r>
      <w:r w:rsidR="0068644F">
        <w:fldChar w:fldCharType="end"/>
      </w:r>
      <w:r w:rsidR="00E30354">
        <w:t xml:space="preserve"> para uma integral de contorno. </w:t>
      </w:r>
    </w:p>
    <w:p w:rsidR="00E30354" w:rsidRDefault="00E30354" w:rsidP="00E30354">
      <w:pPr>
        <w:pStyle w:val="NormalcomRecuo"/>
      </w:pPr>
      <w:r>
        <w:t>Para tal, o lado direito da equação pode ser resolvido por uma aproximação de seu núcleo, de forma que:</w:t>
      </w:r>
    </w:p>
    <w:p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30354" w:rsidTr="00E30354">
        <w:tc>
          <w:tcPr>
            <w:tcW w:w="8222" w:type="dxa"/>
          </w:tcPr>
          <w:p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203" w:name="_Ref42964694"/>
        <w:tc>
          <w:tcPr>
            <w:tcW w:w="839" w:type="dxa"/>
            <w:vAlign w:val="center"/>
          </w:tcPr>
          <w:p w:rsidR="00E30354" w:rsidRDefault="0068644F" w:rsidP="00E30354">
            <w:pPr>
              <w:pStyle w:val="Legenda"/>
              <w:keepNext/>
              <w:jc w:val="right"/>
            </w:pPr>
            <w:r>
              <w:fldChar w:fldCharType="begin"/>
            </w:r>
            <w:r w:rsidR="00DB59B8">
              <w:instrText xml:space="preserve"> STYLEREF 1 \s </w:instrText>
            </w:r>
            <w:r>
              <w:fldChar w:fldCharType="separate"/>
            </w:r>
            <w:r w:rsidR="00495120">
              <w:rPr>
                <w:noProof/>
              </w:rPr>
              <w:t>2</w:t>
            </w:r>
            <w:r>
              <w:rPr>
                <w:noProof/>
              </w:rPr>
              <w:fldChar w:fldCharType="end"/>
            </w:r>
            <w:proofErr w:type="gramStart"/>
            <w:r w:rsidR="00E30354">
              <w:t>.</w:t>
            </w:r>
            <w:proofErr w:type="gramEnd"/>
            <w:r>
              <w:fldChar w:fldCharType="begin"/>
            </w:r>
            <w:r w:rsidR="00067C59">
              <w:instrText xml:space="preserve"> SEQ Equação \* ARABIC \s 1 </w:instrText>
            </w:r>
            <w:r>
              <w:fldChar w:fldCharType="separate"/>
            </w:r>
            <w:r w:rsidR="00495120">
              <w:rPr>
                <w:noProof/>
              </w:rPr>
              <w:t>80</w:t>
            </w:r>
            <w:r>
              <w:fldChar w:fldCharType="end"/>
            </w:r>
            <w:bookmarkEnd w:id="203"/>
          </w:p>
          <w:p w:rsidR="00E30354" w:rsidRDefault="00E30354" w:rsidP="00E30354">
            <w:pPr>
              <w:jc w:val="right"/>
            </w:pPr>
          </w:p>
        </w:tc>
      </w:tr>
    </w:tbl>
    <w:p w:rsidR="00E30354" w:rsidRDefault="00E30354" w:rsidP="00E30354">
      <w:pPr>
        <w:pStyle w:val="NormalcomRecuo"/>
      </w:pPr>
    </w:p>
    <w:p w:rsidR="0021530C" w:rsidRDefault="00D204CA" w:rsidP="00E30354">
      <w:pPr>
        <w:pStyle w:val="NormalcomRecuo"/>
      </w:pPr>
      <w:r>
        <w:t xml:space="preserve">Para dar continuidade no desenvolvimento da equação </w:t>
      </w:r>
      <w:r w:rsidR="0068644F">
        <w:fldChar w:fldCharType="begin"/>
      </w:r>
      <w:r>
        <w:instrText xml:space="preserve"> REF _Ref42964694 \h </w:instrText>
      </w:r>
      <w:r w:rsidR="0068644F">
        <w:fldChar w:fldCharType="separate"/>
      </w:r>
      <w:r w:rsidR="00495120">
        <w:rPr>
          <w:noProof/>
        </w:rPr>
        <w:t>2</w:t>
      </w:r>
      <w:r w:rsidR="00495120">
        <w:t>.</w:t>
      </w:r>
      <w:r w:rsidR="00495120">
        <w:rPr>
          <w:noProof/>
        </w:rPr>
        <w:t>80</w:t>
      </w:r>
      <w:r w:rsidR="0068644F">
        <w:fldChar w:fldCharType="end"/>
      </w:r>
      <w:r w:rsidR="00EC6CE6">
        <w:t xml:space="preserve">, é utilizada estratégia semelhante ao desenvolvimento do MECID regularizado </w:t>
      </w:r>
      <w:r w:rsidR="0021530C">
        <w:t xml:space="preserve">dado pela equação </w:t>
      </w:r>
      <w:r w:rsidR="0068644F">
        <w:fldChar w:fldCharType="begin"/>
      </w:r>
      <w:r w:rsidR="0021530C">
        <w:instrText xml:space="preserve"> REF _Ref49261527 \h </w:instrText>
      </w:r>
      <w:r w:rsidR="0068644F">
        <w:fldChar w:fldCharType="separate"/>
      </w:r>
      <w:r w:rsidR="00495120">
        <w:rPr>
          <w:noProof/>
        </w:rPr>
        <w:t>2</w:t>
      </w:r>
      <w:r w:rsidR="00495120">
        <w:t>.</w:t>
      </w:r>
      <w:r w:rsidR="00495120">
        <w:rPr>
          <w:noProof/>
        </w:rPr>
        <w:t>33</w:t>
      </w:r>
      <w:r w:rsidR="0068644F">
        <w:fldChar w:fldCharType="end"/>
      </w:r>
      <w:r w:rsidR="00EC6CE6">
        <w:t xml:space="preserve">, onde se admite uma </w:t>
      </w:r>
      <w:r w:rsidR="00EC6CE6">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w:proofErr w:type="gramStart"/>
            <m:r>
              <w:rPr>
                <w:rFonts w:ascii="Cambria Math" w:hAnsi="Cambria Math"/>
              </w:rPr>
              <m:t>;</m:t>
            </m:r>
            <w:proofErr w:type="gramEnd"/>
            <m:r>
              <w:rPr>
                <w:rFonts w:ascii="Cambria Math" w:hAnsi="Cambria Math"/>
              </w:rPr>
              <m:t>X</m:t>
            </m:r>
          </m:e>
        </m:d>
      </m:oMath>
      <w:r w:rsidR="00EC6CE6">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Pr>
          <w:rFonts w:eastAsiaTheme="minorEastAsia"/>
        </w:rPr>
        <w:t xml:space="preserve">. Entretanto, neste desenvolvimento, a integral do lado esquerdo da equação </w:t>
      </w:r>
      <w:r w:rsidR="0068644F">
        <w:fldChar w:fldCharType="begin"/>
      </w:r>
      <w:r w:rsidR="00EC6CE6">
        <w:instrText xml:space="preserve"> REF _Ref42964694 \h </w:instrText>
      </w:r>
      <w:r w:rsidR="0068644F">
        <w:fldChar w:fldCharType="separate"/>
      </w:r>
      <w:r w:rsidR="00495120">
        <w:rPr>
          <w:noProof/>
        </w:rPr>
        <w:t>2</w:t>
      </w:r>
      <w:r w:rsidR="00495120">
        <w:t>.</w:t>
      </w:r>
      <w:r w:rsidR="00495120">
        <w:rPr>
          <w:noProof/>
        </w:rPr>
        <w:t>80</w:t>
      </w:r>
      <w:r w:rsidR="0068644F">
        <w:fldChar w:fldCharType="end"/>
      </w:r>
      <w:r w:rsidR="00EC6CE6">
        <w:t xml:space="preserve"> é formada pelo tensor de </w:t>
      </w:r>
      <w:proofErr w:type="spellStart"/>
      <w:r w:rsidR="00EC6CE6">
        <w:t>Galerkin</w:t>
      </w:r>
      <w:proofErr w:type="spellEnd"/>
      <w:r w:rsidR="00EC6CE6">
        <w:t xml:space="preserve">,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21530C">
        <w:rPr>
          <w:rFonts w:eastAsiaTheme="minorEastAsia"/>
        </w:rPr>
        <w:t>.</w:t>
      </w:r>
    </w:p>
    <w:p w:rsidR="00D204CA" w:rsidRDefault="00EC6CE6" w:rsidP="00E30354">
      <w:pPr>
        <w:pStyle w:val="NormalcomRecuo"/>
      </w:pPr>
      <w:r>
        <w:t xml:space="preserve">Assim, desenvolvendo esta mesma estratégia de forma simplificada, o lado </w:t>
      </w:r>
      <w:r w:rsidR="0021530C">
        <w:t>direito</w:t>
      </w:r>
      <w:r>
        <w:t xml:space="preserve"> da equação </w:t>
      </w:r>
      <w:r w:rsidR="0068644F">
        <w:fldChar w:fldCharType="begin"/>
      </w:r>
      <w:r w:rsidR="0021530C">
        <w:instrText xml:space="preserve"> REF _Ref42491089 \h </w:instrText>
      </w:r>
      <w:r w:rsidR="0068644F">
        <w:fldChar w:fldCharType="separate"/>
      </w:r>
      <w:r w:rsidR="00495120">
        <w:rPr>
          <w:noProof/>
        </w:rPr>
        <w:t>2</w:t>
      </w:r>
      <w:r w:rsidR="00495120">
        <w:t>.</w:t>
      </w:r>
      <w:r w:rsidR="00495120">
        <w:rPr>
          <w:noProof/>
        </w:rPr>
        <w:t>79</w:t>
      </w:r>
      <w:r w:rsidR="0068644F">
        <w:fldChar w:fldCharType="end"/>
      </w:r>
      <w:r>
        <w:t xml:space="preserve"> se </w:t>
      </w:r>
      <w:r w:rsidR="00D548B8">
        <w:t>desenvolve da seguinte forma</w:t>
      </w:r>
      <w:r>
        <w:t>:</w:t>
      </w:r>
    </w:p>
    <w:p w:rsidR="00EC6CE6"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C6CE6" w:rsidTr="00D548B8">
        <w:tc>
          <w:tcPr>
            <w:tcW w:w="8222" w:type="dxa"/>
          </w:tcPr>
          <w:p w:rsidR="00EC6CE6" w:rsidRPr="003070CD" w:rsidRDefault="0068644F"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204" w:name="_Ref47052217"/>
        <w:tc>
          <w:tcPr>
            <w:tcW w:w="839" w:type="dxa"/>
            <w:vAlign w:val="center"/>
          </w:tcPr>
          <w:p w:rsidR="00EC6CE6" w:rsidRDefault="0068644F" w:rsidP="00D548B8">
            <w:pPr>
              <w:pStyle w:val="Legenda"/>
              <w:keepNext/>
              <w:jc w:val="right"/>
            </w:pPr>
            <w:r>
              <w:fldChar w:fldCharType="begin"/>
            </w:r>
            <w:r w:rsidR="00AA6C57">
              <w:instrText xml:space="preserve"> STYLEREF 1 \s </w:instrText>
            </w:r>
            <w:r>
              <w:fldChar w:fldCharType="separate"/>
            </w:r>
            <w:r w:rsidR="00495120">
              <w:rPr>
                <w:noProof/>
              </w:rPr>
              <w:t>2</w:t>
            </w:r>
            <w:r>
              <w:rPr>
                <w:noProof/>
              </w:rPr>
              <w:fldChar w:fldCharType="end"/>
            </w:r>
            <w:proofErr w:type="gramStart"/>
            <w:r w:rsidR="00EC6CE6">
              <w:t>.</w:t>
            </w:r>
            <w:proofErr w:type="gramEnd"/>
            <w:r>
              <w:fldChar w:fldCharType="begin"/>
            </w:r>
            <w:r w:rsidR="00067C59">
              <w:instrText xml:space="preserve"> SEQ Equação \* ARABIC \s 1 </w:instrText>
            </w:r>
            <w:r>
              <w:fldChar w:fldCharType="separate"/>
            </w:r>
            <w:r w:rsidR="00495120">
              <w:rPr>
                <w:noProof/>
              </w:rPr>
              <w:t>81</w:t>
            </w:r>
            <w:r>
              <w:fldChar w:fldCharType="end"/>
            </w:r>
            <w:bookmarkEnd w:id="204"/>
          </w:p>
          <w:p w:rsidR="00EC6CE6" w:rsidRDefault="00EC6CE6" w:rsidP="00D548B8">
            <w:pPr>
              <w:jc w:val="right"/>
            </w:pPr>
          </w:p>
        </w:tc>
      </w:tr>
    </w:tbl>
    <w:p w:rsidR="00EC6CE6" w:rsidRDefault="00EC6CE6" w:rsidP="00EC6CE6">
      <w:pPr>
        <w:pStyle w:val="NormalcomRecuo"/>
      </w:pPr>
    </w:p>
    <w:p w:rsidR="00EC6CE6" w:rsidRPr="00B934AD" w:rsidRDefault="00EC6CE6" w:rsidP="00EC6CE6">
      <w:pPr>
        <w:pStyle w:val="NormalcomRecuo"/>
      </w:pPr>
      <w:r>
        <w:t>Assim, é aplicado o Teorema da Divergência ao lado direito da equação, transformando a integral de domínio em uma integral de contorno:</w:t>
      </w:r>
    </w:p>
    <w:p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C6CE6" w:rsidTr="00D548B8">
        <w:tc>
          <w:tcPr>
            <w:tcW w:w="8222" w:type="dxa"/>
          </w:tcPr>
          <w:p w:rsidR="00EC6CE6" w:rsidRPr="003070CD" w:rsidRDefault="0068644F"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rsidR="00EC6CE6" w:rsidRDefault="0068644F" w:rsidP="00D548B8">
            <w:pPr>
              <w:pStyle w:val="Legenda"/>
              <w:keepNext/>
              <w:jc w:val="right"/>
            </w:pPr>
            <w:fldSimple w:instr=" STYLEREF 1 \s ">
              <w:r w:rsidR="00495120">
                <w:rPr>
                  <w:noProof/>
                </w:rPr>
                <w:t>2</w:t>
              </w:r>
            </w:fldSimple>
            <w:proofErr w:type="gramStart"/>
            <w:r w:rsidR="00EC6CE6">
              <w:t>.</w:t>
            </w:r>
            <w:proofErr w:type="gramEnd"/>
            <w:r>
              <w:fldChar w:fldCharType="begin"/>
            </w:r>
            <w:r w:rsidR="00067C59">
              <w:instrText xml:space="preserve"> SEQ Equação \* ARABIC \s 1 </w:instrText>
            </w:r>
            <w:r>
              <w:fldChar w:fldCharType="separate"/>
            </w:r>
            <w:r w:rsidR="00495120">
              <w:rPr>
                <w:noProof/>
              </w:rPr>
              <w:t>82</w:t>
            </w:r>
            <w:r>
              <w:fldChar w:fldCharType="end"/>
            </w:r>
          </w:p>
          <w:p w:rsidR="00EC6CE6" w:rsidRDefault="00EC6CE6" w:rsidP="00D548B8">
            <w:pPr>
              <w:jc w:val="right"/>
            </w:pPr>
          </w:p>
        </w:tc>
      </w:tr>
    </w:tbl>
    <w:p w:rsidR="00EC6CE6" w:rsidRPr="0021530C" w:rsidRDefault="00EC6CE6" w:rsidP="0021530C">
      <w:pPr>
        <w:pStyle w:val="NormalcomRecuo"/>
        <w:ind w:firstLine="0"/>
        <w:rPr>
          <w:rFonts w:eastAsiaTheme="minorEastAsia"/>
        </w:rPr>
      </w:pPr>
    </w:p>
    <w:p w:rsidR="00D548B8" w:rsidRDefault="00D548B8" w:rsidP="00E30354">
      <w:pPr>
        <w:pStyle w:val="NormalcomRecuo"/>
        <w:rPr>
          <w:rFonts w:eastAsiaTheme="minorEastAsia"/>
        </w:rPr>
      </w:pPr>
      <w:r>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Pr>
          <w:rFonts w:eastAsiaTheme="minorEastAsia"/>
        </w:rPr>
        <w:t xml:space="preserve"> pode ser facilmente calculado. Assim, de acordo com </w:t>
      </w:r>
      <w:commentRangeStart w:id="205"/>
      <w:sdt>
        <w:sdtPr>
          <w:rPr>
            <w:rFonts w:eastAsiaTheme="minorEastAsia"/>
          </w:rPr>
          <w:id w:val="-573817114"/>
          <w:citation/>
        </w:sdtPr>
        <w:sdtContent>
          <w:r w:rsidR="0068644F">
            <w:rPr>
              <w:rFonts w:eastAsiaTheme="minorEastAsia"/>
            </w:rPr>
            <w:fldChar w:fldCharType="begin"/>
          </w:r>
          <w:r>
            <w:rPr>
              <w:rFonts w:eastAsiaTheme="minorEastAsia"/>
            </w:rPr>
            <w:instrText xml:space="preserve">CITATION Gal18 \l 1046 </w:instrText>
          </w:r>
          <w:r w:rsidR="0068644F">
            <w:rPr>
              <w:rFonts w:eastAsiaTheme="minorEastAsia"/>
            </w:rPr>
            <w:fldChar w:fldCharType="separate"/>
          </w:r>
          <w:r w:rsidR="00495120" w:rsidRPr="00495120">
            <w:rPr>
              <w:rFonts w:eastAsiaTheme="minorEastAsia"/>
              <w:noProof/>
            </w:rPr>
            <w:t>(Galimberti, 2018)</w:t>
          </w:r>
          <w:r w:rsidR="0068644F">
            <w:rPr>
              <w:rFonts w:eastAsiaTheme="minorEastAsia"/>
            </w:rPr>
            <w:fldChar w:fldCharType="end"/>
          </w:r>
        </w:sdtContent>
      </w:sdt>
      <w:proofErr w:type="gramStart"/>
      <w:r>
        <w:rPr>
          <w:rFonts w:eastAsiaTheme="minorEastAsia"/>
        </w:rPr>
        <w:t>,</w:t>
      </w:r>
      <w:commentRangeEnd w:id="205"/>
      <w:proofErr w:type="gramEnd"/>
      <w:r w:rsidR="00C85EFE">
        <w:rPr>
          <w:rStyle w:val="Refdecomentrio"/>
        </w:rPr>
        <w:commentReference w:id="205"/>
      </w:r>
      <w:r>
        <w:rPr>
          <w:rFonts w:eastAsiaTheme="minorEastAsia"/>
        </w:rPr>
        <w:t xml:space="preserve"> sabe-se que:</w:t>
      </w:r>
    </w:p>
    <w:p w:rsidR="00D548B8"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D548B8" w:rsidTr="00D548B8">
        <w:tc>
          <w:tcPr>
            <w:tcW w:w="8222" w:type="dxa"/>
          </w:tcPr>
          <w:p w:rsidR="00D548B8" w:rsidRPr="003070CD"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rsidR="00D548B8" w:rsidRDefault="0068644F" w:rsidP="00D548B8">
            <w:pPr>
              <w:pStyle w:val="Legenda"/>
              <w:keepNext/>
              <w:jc w:val="right"/>
            </w:pPr>
            <w:fldSimple w:instr=" STYLEREF 1 \s ">
              <w:r w:rsidR="00495120">
                <w:rPr>
                  <w:noProof/>
                </w:rPr>
                <w:t>2</w:t>
              </w:r>
            </w:fldSimple>
            <w:proofErr w:type="gramStart"/>
            <w:r w:rsidR="00D548B8">
              <w:t>.</w:t>
            </w:r>
            <w:proofErr w:type="gramEnd"/>
            <w:r>
              <w:fldChar w:fldCharType="begin"/>
            </w:r>
            <w:r w:rsidR="00067C59">
              <w:instrText xml:space="preserve"> SEQ Equação \* ARABIC \s 1 </w:instrText>
            </w:r>
            <w:r>
              <w:fldChar w:fldCharType="separate"/>
            </w:r>
            <w:r w:rsidR="00495120">
              <w:rPr>
                <w:noProof/>
              </w:rPr>
              <w:t>83</w:t>
            </w:r>
            <w:r>
              <w:fldChar w:fldCharType="end"/>
            </w:r>
          </w:p>
          <w:p w:rsidR="00D548B8" w:rsidRDefault="00D548B8" w:rsidP="00D548B8">
            <w:pPr>
              <w:jc w:val="right"/>
            </w:pPr>
          </w:p>
        </w:tc>
      </w:tr>
    </w:tbl>
    <w:p w:rsidR="00D548B8" w:rsidRDefault="00D548B8" w:rsidP="00E30354">
      <w:pPr>
        <w:pStyle w:val="NormalcomRecuo"/>
      </w:pPr>
    </w:p>
    <w:p w:rsidR="00DA1E5C" w:rsidRDefault="00AA6C57" w:rsidP="00E30354">
      <w:pPr>
        <w:pStyle w:val="NormalcomRecuo"/>
      </w:pPr>
      <w:r>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Pr>
          <w:rFonts w:eastAsiaTheme="minorEastAsia"/>
        </w:rPr>
        <w:t xml:space="preserve">. </w:t>
      </w:r>
      <w:r w:rsidR="00DA1E5C">
        <w:t xml:space="preserve">Desenvolvendo a equação matricial analogamente ao desenvolvimento de </w:t>
      </w:r>
      <w:r w:rsidR="0068644F">
        <w:fldChar w:fldCharType="begin"/>
      </w:r>
      <w:r w:rsidR="00DA1E5C">
        <w:instrText xml:space="preserve"> REF _Ref42955031 \h </w:instrText>
      </w:r>
      <w:r w:rsidR="0068644F">
        <w:fldChar w:fldCharType="separate"/>
      </w:r>
      <w:r w:rsidR="00495120">
        <w:rPr>
          <w:noProof/>
        </w:rPr>
        <w:t>2</w:t>
      </w:r>
      <w:r w:rsidR="00495120">
        <w:t>.</w:t>
      </w:r>
      <w:r w:rsidR="00495120">
        <w:rPr>
          <w:noProof/>
        </w:rPr>
        <w:t>44</w:t>
      </w:r>
      <w:r w:rsidR="0068644F">
        <w:fldChar w:fldCharType="end"/>
      </w:r>
      <w:r>
        <w:t xml:space="preserve">, para um </w:t>
      </w:r>
      <m:oMath>
        <m:r>
          <w:rPr>
            <w:rFonts w:ascii="Cambria Math" w:hAnsi="Cambria Math"/>
          </w:rPr>
          <m:t>ξ</m:t>
        </m:r>
      </m:oMath>
      <w:r>
        <w:rPr>
          <w:rFonts w:eastAsiaTheme="minorEastAsia"/>
        </w:rPr>
        <w:t xml:space="preserve"> qualquer</w:t>
      </w:r>
      <w:r w:rsidR="00DA1E5C">
        <w:t>:</w:t>
      </w:r>
    </w:p>
    <w:p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DA1E5C" w:rsidTr="009D449C">
        <w:tc>
          <w:tcPr>
            <w:tcW w:w="8222" w:type="dxa"/>
          </w:tcPr>
          <w:p w:rsidR="00DA1E5C" w:rsidRPr="003070CD" w:rsidRDefault="0068644F" w:rsidP="009D449C">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eastAsiaTheme="minorEastAsia" w:hAnsi="Cambria Math"/>
                  </w:rPr>
                  <m:t>(u)</m:t>
                </m:r>
              </m:oMath>
            </m:oMathPara>
          </w:p>
        </w:tc>
        <w:bookmarkStart w:id="206" w:name="_Ref42968041"/>
        <w:tc>
          <w:tcPr>
            <w:tcW w:w="839" w:type="dxa"/>
            <w:vAlign w:val="center"/>
          </w:tcPr>
          <w:p w:rsidR="00DA1E5C" w:rsidRDefault="0068644F" w:rsidP="009D449C">
            <w:pPr>
              <w:pStyle w:val="Legenda"/>
              <w:keepNext/>
              <w:jc w:val="right"/>
            </w:pPr>
            <w:r>
              <w:fldChar w:fldCharType="begin"/>
            </w:r>
            <w:r w:rsidR="00DA1E5C">
              <w:instrText xml:space="preserve"> STYLEREF 1 \s </w:instrText>
            </w:r>
            <w:r>
              <w:fldChar w:fldCharType="separate"/>
            </w:r>
            <w:r w:rsidR="00495120">
              <w:rPr>
                <w:noProof/>
              </w:rPr>
              <w:t>2</w:t>
            </w:r>
            <w:r>
              <w:rPr>
                <w:noProof/>
              </w:rPr>
              <w:fldChar w:fldCharType="end"/>
            </w:r>
            <w:proofErr w:type="gramStart"/>
            <w:r w:rsidR="00DA1E5C">
              <w:t>.</w:t>
            </w:r>
            <w:proofErr w:type="gramEnd"/>
            <w:r>
              <w:fldChar w:fldCharType="begin"/>
            </w:r>
            <w:r w:rsidR="00067C59">
              <w:instrText xml:space="preserve"> SEQ Equação \* ARABIC \s 1 </w:instrText>
            </w:r>
            <w:r>
              <w:fldChar w:fldCharType="separate"/>
            </w:r>
            <w:r w:rsidR="00495120">
              <w:rPr>
                <w:noProof/>
              </w:rPr>
              <w:t>84</w:t>
            </w:r>
            <w:r>
              <w:fldChar w:fldCharType="end"/>
            </w:r>
            <w:bookmarkEnd w:id="206"/>
          </w:p>
          <w:p w:rsidR="00DA1E5C" w:rsidRDefault="00DA1E5C" w:rsidP="009D449C">
            <w:pPr>
              <w:jc w:val="right"/>
            </w:pPr>
          </w:p>
        </w:tc>
      </w:tr>
    </w:tbl>
    <w:p w:rsidR="00DA1E5C" w:rsidRDefault="00DA1E5C" w:rsidP="00E30354">
      <w:pPr>
        <w:pStyle w:val="NormalcomRecuo"/>
      </w:pPr>
    </w:p>
    <w:p w:rsidR="00DA1E5C" w:rsidRDefault="0018606E" w:rsidP="00E30354">
      <w:pPr>
        <w:pStyle w:val="NormalcomRecuo"/>
      </w:pPr>
      <w:r>
        <w:t xml:space="preserve">Na equação </w:t>
      </w:r>
      <w:r w:rsidR="0068644F">
        <w:fldChar w:fldCharType="begin"/>
      </w:r>
      <w:r>
        <w:instrText xml:space="preserve"> REF _Ref42968041 \h </w:instrText>
      </w:r>
      <w:r w:rsidR="0068644F">
        <w:fldChar w:fldCharType="separate"/>
      </w:r>
      <w:r w:rsidR="00495120">
        <w:rPr>
          <w:noProof/>
        </w:rPr>
        <w:t>2</w:t>
      </w:r>
      <w:r w:rsidR="00495120">
        <w:t>.</w:t>
      </w:r>
      <w:r w:rsidR="00495120">
        <w:rPr>
          <w:noProof/>
        </w:rPr>
        <w:t>84</w:t>
      </w:r>
      <w:r w:rsidR="0068644F">
        <w:fldChar w:fldCharType="end"/>
      </w:r>
      <w:r>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m:t>
            </m:r>
            <w:proofErr w:type="gramStart"/>
            <m:r>
              <w:rPr>
                <w:rFonts w:ascii="Cambria Math" w:hAnsi="Cambria Math"/>
              </w:rPr>
              <m:t>;</m:t>
            </m:r>
            <w:proofErr w:type="gramEnd"/>
            <m:r>
              <w:rPr>
                <w:rFonts w:ascii="Cambria Math" w:hAnsi="Cambria Math"/>
              </w:rPr>
              <m:t>X</m:t>
            </m:r>
          </m:e>
        </m:d>
      </m:oMath>
      <w:r>
        <w:rPr>
          <w:rFonts w:eastAsiaTheme="minorEastAsia"/>
        </w:rPr>
        <w:t xml:space="preserve">. </w:t>
      </w:r>
      <w:r w:rsidR="00DA1E5C">
        <w:t>Logo:</w:t>
      </w:r>
    </w:p>
    <w:p w:rsidR="00DA1E5C"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28"/>
        <w:gridCol w:w="839"/>
      </w:tblGrid>
      <w:tr w:rsidR="00DA1E5C" w:rsidTr="009D449C">
        <w:tc>
          <w:tcPr>
            <w:tcW w:w="8222" w:type="dxa"/>
          </w:tcPr>
          <w:p w:rsidR="00DA1E5C" w:rsidRPr="003070CD" w:rsidRDefault="0068644F" w:rsidP="009D449C">
            <m:oMathPara>
              <m:oMathParaPr>
                <m:jc m:val="left"/>
              </m:oMathParaPr>
              <m:oMath>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m</m:t>
                              </m:r>
                            </m:sup>
                          </m:sSup>
                        </m:e>
                      </m:mr>
                    </m:m>
                  </m:e>
                </m:d>
                <m:r>
                  <w:rPr>
                    <w:rFonts w:ascii="Cambria Math" w:hAnsi="Cambria Math"/>
                    <w:color w:val="4472C4" w:themeColor="accent1"/>
                  </w:rPr>
                  <m:t>=</m:t>
                </m:r>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n</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on"/>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G</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0</m:t>
                          </m:r>
                        </m:e>
                        <m:e>
                          <m:r>
                            <m:rPr>
                              <m:sty m:val="p"/>
                            </m:rPr>
                            <w:rPr>
                              <w:rFonts w:ascii="Cambria Math" w:hAnsi="Cambria Math"/>
                              <w:color w:val="4472C4" w:themeColor="accent1"/>
                            </w:rPr>
                            <m:t>0</m:t>
                          </m:r>
                        </m:e>
                      </m:mr>
                      <m:mr>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G</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2</m:t>
                              </m:r>
                            </m:sup>
                          </m:sSup>
                          <m:r>
                            <w:rPr>
                              <w:rFonts w:ascii="Cambria Math" w:hAnsi="Cambria Math"/>
                              <w:color w:val="4472C4" w:themeColor="accent1"/>
                            </w:rPr>
                            <m:t>)</m:t>
                          </m:r>
                        </m:e>
                        <m:e>
                          <m:r>
                            <w:rPr>
                              <w:rFonts w:ascii="Cambria Math" w:hAnsi="Cambria Math"/>
                              <w:color w:val="4472C4" w:themeColor="accent1"/>
                            </w:rPr>
                            <m:t>0</m:t>
                          </m:r>
                        </m:e>
                      </m:mr>
                      <m:mr>
                        <m:e>
                          <m:r>
                            <m:rPr>
                              <m:sty m:val="p"/>
                            </m:rPr>
                            <w:rPr>
                              <w:rFonts w:ascii="Cambria Math" w:hAnsi="Cambria Math"/>
                              <w:color w:val="4472C4" w:themeColor="accent1"/>
                            </w:rPr>
                            <m:t>0</m:t>
                          </m:r>
                        </m:e>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G</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3</m:t>
                              </m:r>
                            </m:sup>
                          </m:sSup>
                          <m:r>
                            <w:rPr>
                              <w:rFonts w:ascii="Cambria Math" w:hAnsi="Cambria Math"/>
                              <w:color w:val="4472C4" w:themeColor="accent1"/>
                            </w:rPr>
                            <m:t>)</m:t>
                          </m:r>
                        </m:e>
                      </m:mr>
                    </m:m>
                  </m:e>
                </m:d>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mr>
                      <m:mr>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m</m:t>
                              </m:r>
                            </m:sub>
                          </m:sSub>
                        </m:e>
                      </m:mr>
                    </m:m>
                  </m:e>
                </m:d>
              </m:oMath>
            </m:oMathPara>
          </w:p>
        </w:tc>
        <w:bookmarkStart w:id="207" w:name="_Ref42968048"/>
        <w:tc>
          <w:tcPr>
            <w:tcW w:w="839" w:type="dxa"/>
            <w:vAlign w:val="center"/>
          </w:tcPr>
          <w:p w:rsidR="00DA1E5C" w:rsidRDefault="0068644F" w:rsidP="009D449C">
            <w:pPr>
              <w:pStyle w:val="Legenda"/>
              <w:keepNext/>
              <w:jc w:val="right"/>
            </w:pPr>
            <w:r>
              <w:fldChar w:fldCharType="begin"/>
            </w:r>
            <w:r w:rsidR="00DA1E5C">
              <w:instrText xml:space="preserve"> STYLEREF 1 \s </w:instrText>
            </w:r>
            <w:r>
              <w:fldChar w:fldCharType="separate"/>
            </w:r>
            <w:r w:rsidR="00495120">
              <w:rPr>
                <w:noProof/>
              </w:rPr>
              <w:t>2</w:t>
            </w:r>
            <w:r>
              <w:rPr>
                <w:noProof/>
              </w:rPr>
              <w:fldChar w:fldCharType="end"/>
            </w:r>
            <w:proofErr w:type="gramStart"/>
            <w:r w:rsidR="00DA1E5C">
              <w:t>.</w:t>
            </w:r>
            <w:proofErr w:type="gramEnd"/>
            <w:r>
              <w:fldChar w:fldCharType="begin"/>
            </w:r>
            <w:r w:rsidR="00067C59">
              <w:instrText xml:space="preserve"> SEQ Equação \* ARABIC \s 1 </w:instrText>
            </w:r>
            <w:r>
              <w:fldChar w:fldCharType="separate"/>
            </w:r>
            <w:r w:rsidR="00495120">
              <w:rPr>
                <w:noProof/>
              </w:rPr>
              <w:t>85</w:t>
            </w:r>
            <w:r>
              <w:fldChar w:fldCharType="end"/>
            </w:r>
            <w:bookmarkEnd w:id="207"/>
          </w:p>
          <w:p w:rsidR="00DA1E5C" w:rsidRDefault="00DA1E5C" w:rsidP="009D449C">
            <w:pPr>
              <w:jc w:val="right"/>
            </w:pPr>
          </w:p>
        </w:tc>
      </w:tr>
    </w:tbl>
    <w:p w:rsidR="00DA1E5C" w:rsidRDefault="00DA1E5C" w:rsidP="00DA1E5C">
      <w:pPr>
        <w:pStyle w:val="NormalcomRecuo"/>
        <w:rPr>
          <w:rFonts w:eastAsiaTheme="minorEastAsia"/>
        </w:rPr>
      </w:pPr>
    </w:p>
    <w:p w:rsidR="00DA1E5C" w:rsidRDefault="00DA1E5C" w:rsidP="00DA1E5C">
      <w:pPr>
        <w:pStyle w:val="NormalcomRecuo"/>
      </w:pPr>
      <w:r>
        <w:rPr>
          <w:rFonts w:eastAsiaTheme="minorEastAsia"/>
        </w:rPr>
        <w:t xml:space="preserve">Portanto, considerando a </w:t>
      </w:r>
      <w:r>
        <w:t xml:space="preserve">equação </w:t>
      </w:r>
      <w:r w:rsidR="0068644F">
        <w:fldChar w:fldCharType="begin"/>
      </w:r>
      <w:r>
        <w:instrText xml:space="preserve"> REF _Ref42968041 \h </w:instrText>
      </w:r>
      <w:r w:rsidR="0068644F">
        <w:fldChar w:fldCharType="separate"/>
      </w:r>
      <w:r w:rsidR="00495120">
        <w:rPr>
          <w:noProof/>
        </w:rPr>
        <w:t>2</w:t>
      </w:r>
      <w:r w:rsidR="00495120">
        <w:t>.</w:t>
      </w:r>
      <w:r w:rsidR="00495120">
        <w:rPr>
          <w:noProof/>
        </w:rPr>
        <w:t>84</w:t>
      </w:r>
      <w:r w:rsidR="0068644F">
        <w:fldChar w:fldCharType="end"/>
      </w:r>
      <w:r>
        <w:t xml:space="preserve">, </w:t>
      </w:r>
      <w:r>
        <w:rPr>
          <w:rFonts w:eastAsiaTheme="minorEastAsia"/>
        </w:rPr>
        <w:t xml:space="preserve">a equação </w:t>
      </w:r>
      <w:r w:rsidR="0068644F">
        <w:fldChar w:fldCharType="begin"/>
      </w:r>
      <w:r w:rsidR="006E69F2">
        <w:instrText xml:space="preserve"> REF _Ref47052217 \h </w:instrText>
      </w:r>
      <w:r w:rsidR="0068644F">
        <w:fldChar w:fldCharType="separate"/>
      </w:r>
      <w:r w:rsidR="00495120">
        <w:rPr>
          <w:noProof/>
        </w:rPr>
        <w:t>2</w:t>
      </w:r>
      <w:r w:rsidR="00495120">
        <w:t>.</w:t>
      </w:r>
      <w:r w:rsidR="00495120">
        <w:rPr>
          <w:noProof/>
        </w:rPr>
        <w:t>81</w:t>
      </w:r>
      <w:r w:rsidR="0068644F">
        <w:fldChar w:fldCharType="end"/>
      </w:r>
      <w:r w:rsidR="006E69F2">
        <w:t xml:space="preserve"> </w:t>
      </w:r>
      <w:r>
        <w:t>pode ser reescrita como:</w:t>
      </w:r>
    </w:p>
    <w:p w:rsidR="006E69F2" w:rsidRPr="0018606E" w:rsidRDefault="006E69F2" w:rsidP="006E69F2">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6E69F2" w:rsidRPr="0018606E" w:rsidTr="00577EDC">
        <w:trPr>
          <w:trHeight w:val="1276"/>
        </w:trPr>
        <w:tc>
          <w:tcPr>
            <w:tcW w:w="8222" w:type="dxa"/>
          </w:tcPr>
          <w:p w:rsidR="006E69F2" w:rsidRPr="0018606E" w:rsidRDefault="0068644F" w:rsidP="00577EDC">
            <w:pPr>
              <w:rPr>
                <w:color w:val="4472C4" w:themeColor="accent1"/>
              </w:rPr>
            </w:pPr>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color w:val="4472C4" w:themeColor="accent1"/>
                          </w:rPr>
                        </m:ctrlPr>
                      </m:sSupPr>
                      <m:e>
                        <m:r>
                          <w:rPr>
                            <w:rFonts w:ascii="Cambria Math" w:hAnsi="Cambria Math"/>
                            <w:color w:val="4472C4" w:themeColor="accent1"/>
                          </w:rPr>
                          <m:t>G</m:t>
                        </m:r>
                      </m:e>
                      <m:sup>
                        <m:r>
                          <m:rPr>
                            <m:sty m:val="p"/>
                          </m:rP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=&gt;</m:t>
                </m:r>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 ξ</m:t>
                    </m:r>
                  </m:sup>
                </m:sSup>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α</m:t>
                    </m:r>
                  </m:e>
                  <m:sup>
                    <m:r>
                      <w:rPr>
                        <w:rFonts w:ascii="Cambria Math" w:eastAsiaTheme="minorEastAsia" w:hAnsi="Cambria Math"/>
                        <w:color w:val="4472C4" w:themeColor="accent1"/>
                      </w:rPr>
                      <m:t>j</m:t>
                    </m:r>
                  </m:sup>
                </m:sSup>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oMath>
            </m:oMathPara>
          </w:p>
        </w:tc>
        <w:tc>
          <w:tcPr>
            <w:tcW w:w="839" w:type="dxa"/>
            <w:vAlign w:val="center"/>
          </w:tcPr>
          <w:p w:rsidR="006E69F2" w:rsidRPr="0018606E" w:rsidRDefault="0068644F" w:rsidP="00577EDC">
            <w:pPr>
              <w:pStyle w:val="Legenda"/>
              <w:keepNext/>
              <w:jc w:val="right"/>
              <w:rPr>
                <w:color w:val="4472C4" w:themeColor="accent1"/>
              </w:rPr>
            </w:pPr>
            <w:r w:rsidRPr="0018606E">
              <w:rPr>
                <w:color w:val="4472C4" w:themeColor="accent1"/>
              </w:rPr>
              <w:fldChar w:fldCharType="begin"/>
            </w:r>
            <w:r w:rsidR="006E69F2" w:rsidRPr="0018606E">
              <w:rPr>
                <w:color w:val="4472C4" w:themeColor="accent1"/>
              </w:rPr>
              <w:instrText xml:space="preserve"> STYLEREF 1 \s </w:instrText>
            </w:r>
            <w:r w:rsidRPr="0018606E">
              <w:rPr>
                <w:color w:val="4472C4" w:themeColor="accent1"/>
              </w:rPr>
              <w:fldChar w:fldCharType="separate"/>
            </w:r>
            <w:r w:rsidR="00495120">
              <w:rPr>
                <w:noProof/>
                <w:color w:val="4472C4" w:themeColor="accent1"/>
              </w:rPr>
              <w:t>2</w:t>
            </w:r>
            <w:r w:rsidRPr="0018606E">
              <w:rPr>
                <w:noProof/>
                <w:color w:val="4472C4" w:themeColor="accent1"/>
              </w:rPr>
              <w:fldChar w:fldCharType="end"/>
            </w:r>
            <w:proofErr w:type="gramStart"/>
            <w:r w:rsidR="006E69F2" w:rsidRPr="0018606E">
              <w:rPr>
                <w:color w:val="4472C4" w:themeColor="accent1"/>
              </w:rPr>
              <w:t>.</w:t>
            </w:r>
            <w:proofErr w:type="gramEnd"/>
            <w:r w:rsidRPr="0018606E">
              <w:rPr>
                <w:color w:val="4472C4" w:themeColor="accent1"/>
              </w:rPr>
              <w:fldChar w:fldCharType="begin"/>
            </w:r>
            <w:r w:rsidR="006E69F2" w:rsidRPr="0018606E">
              <w:rPr>
                <w:color w:val="4472C4" w:themeColor="accent1"/>
              </w:rPr>
              <w:instrText xml:space="preserve"> SEQ Equação \* ARABIC \s 1 </w:instrText>
            </w:r>
            <w:r w:rsidRPr="0018606E">
              <w:rPr>
                <w:color w:val="4472C4" w:themeColor="accent1"/>
              </w:rPr>
              <w:fldChar w:fldCharType="separate"/>
            </w:r>
            <w:r w:rsidR="00495120">
              <w:rPr>
                <w:noProof/>
                <w:color w:val="4472C4" w:themeColor="accent1"/>
              </w:rPr>
              <w:t>86</w:t>
            </w:r>
            <w:r w:rsidRPr="0018606E">
              <w:rPr>
                <w:noProof/>
                <w:color w:val="4472C4" w:themeColor="accent1"/>
              </w:rPr>
              <w:fldChar w:fldCharType="end"/>
            </w:r>
          </w:p>
          <w:p w:rsidR="006E69F2" w:rsidRPr="0018606E" w:rsidRDefault="006E69F2" w:rsidP="00577EDC">
            <w:pPr>
              <w:jc w:val="right"/>
              <w:rPr>
                <w:color w:val="4472C4" w:themeColor="accent1"/>
              </w:rPr>
            </w:pPr>
          </w:p>
        </w:tc>
      </w:tr>
    </w:tbl>
    <w:p w:rsidR="004C62EE" w:rsidRPr="0018606E" w:rsidRDefault="004C62EE" w:rsidP="006E69F2">
      <w:pPr>
        <w:pStyle w:val="NormalcomRecuo"/>
        <w:rPr>
          <w:rFonts w:eastAsiaTheme="minorEastAsia"/>
          <w:color w:val="4472C4" w:themeColor="accent1"/>
        </w:rPr>
      </w:pPr>
    </w:p>
    <w:p w:rsidR="006E69F2" w:rsidRPr="0018606E" w:rsidRDefault="004C62EE" w:rsidP="006E69F2">
      <w:pPr>
        <w:pStyle w:val="NormalcomRecuo"/>
        <w:rPr>
          <w:rFonts w:eastAsiaTheme="minorEastAsia"/>
          <w:color w:val="4472C4" w:themeColor="accent1"/>
        </w:rPr>
      </w:pPr>
      <w:r w:rsidRPr="0018606E">
        <w:rPr>
          <w:rFonts w:eastAsiaTheme="minorEastAsia"/>
          <w:color w:val="4472C4" w:themeColor="accent1"/>
        </w:rPr>
        <w:t>Logo,</w:t>
      </w:r>
    </w:p>
    <w:p w:rsidR="004C62EE" w:rsidRPr="00721AEA"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6E69F2" w:rsidTr="00577EDC">
        <w:trPr>
          <w:trHeight w:val="1276"/>
        </w:trPr>
        <w:tc>
          <w:tcPr>
            <w:tcW w:w="8222" w:type="dxa"/>
          </w:tcPr>
          <w:p w:rsidR="006E69F2" w:rsidRPr="003070CD" w:rsidRDefault="0068644F" w:rsidP="00577EDC">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sSup>
                  <m:sSupPr>
                    <m:ctrlPr>
                      <w:rPr>
                        <w:rFonts w:ascii="Cambria Math" w:hAnsi="Cambria Math"/>
                        <w:i/>
                        <w:color w:val="4472C4" w:themeColor="accent1"/>
                      </w:rPr>
                    </m:ctrlPr>
                  </m:sSupPr>
                  <m:e>
                    <m:r>
                      <w:rPr>
                        <w:rFonts w:ascii="Cambria Math" w:hAnsi="Cambria Math"/>
                        <w:color w:val="4472C4" w:themeColor="accent1"/>
                      </w:rPr>
                      <m:t xml:space="preserve"> </m:t>
                    </m:r>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j</m:t>
                    </m:r>
                  </m:sup>
                </m:sSup>
                <m:r>
                  <w:rPr>
                    <w:rFonts w:ascii="Cambria Math" w:hAnsi="Cambria Math"/>
                    <w:color w:val="4472C4" w:themeColor="accent1"/>
                  </w:rPr>
                  <m:t xml:space="preserve"> </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r>
                  <w:rPr>
                    <w:rFonts w:ascii="Cambria Math" w:eastAsiaTheme="minorEastAsia" w:hAnsi="Cambria Math"/>
                    <w:color w:val="4472C4" w:themeColor="accent1"/>
                  </w:rPr>
                  <m:t>=</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λ</m:t>
                    </m:r>
                  </m:e>
                  <m:sup>
                    <m:r>
                      <w:rPr>
                        <w:rFonts w:ascii="Cambria Math" w:eastAsiaTheme="minorEastAsia" w:hAnsi="Cambria Math"/>
                        <w:color w:val="4472C4" w:themeColor="accent1"/>
                      </w:rPr>
                      <m:t>2</m:t>
                    </m:r>
                  </m:sup>
                </m:sSup>
                <m:r>
                  <w:rPr>
                    <w:rFonts w:ascii="Cambria Math" w:eastAsiaTheme="minorEastAsia" w:hAnsi="Cambria Math"/>
                    <w:color w:val="4472C4" w:themeColor="accent1"/>
                  </w:rPr>
                  <m:t xml:space="preserve"> </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n</m:t>
                              </m:r>
                            </m:sup>
                          </m:sSup>
                        </m:e>
                      </m:mr>
                    </m:m>
                  </m:e>
                </m:d>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n</m:t>
                              </m:r>
                            </m:sup>
                          </m:sSup>
                        </m:e>
                      </m:mr>
                    </m:m>
                  </m:e>
                </m:d>
              </m:oMath>
            </m:oMathPara>
          </w:p>
        </w:tc>
        <w:tc>
          <w:tcPr>
            <w:tcW w:w="839" w:type="dxa"/>
            <w:vAlign w:val="center"/>
          </w:tcPr>
          <w:p w:rsidR="006E69F2" w:rsidRDefault="0068644F" w:rsidP="00577EDC">
            <w:pPr>
              <w:pStyle w:val="Legenda"/>
              <w:keepNext/>
              <w:jc w:val="right"/>
            </w:pPr>
            <w:fldSimple w:instr=" STYLEREF 1 \s ">
              <w:r w:rsidR="00495120">
                <w:rPr>
                  <w:noProof/>
                </w:rPr>
                <w:t>2</w:t>
              </w:r>
            </w:fldSimple>
            <w:proofErr w:type="gramStart"/>
            <w:r w:rsidR="006E69F2">
              <w:t>.</w:t>
            </w:r>
            <w:proofErr w:type="gramEnd"/>
            <w:r>
              <w:fldChar w:fldCharType="begin"/>
            </w:r>
            <w:r w:rsidR="00067C59">
              <w:instrText xml:space="preserve"> SEQ Equação \* ARABIC \s 1 </w:instrText>
            </w:r>
            <w:r>
              <w:fldChar w:fldCharType="separate"/>
            </w:r>
            <w:r w:rsidR="00495120">
              <w:rPr>
                <w:noProof/>
              </w:rPr>
              <w:t>87</w:t>
            </w:r>
            <w:r>
              <w:fldChar w:fldCharType="end"/>
            </w:r>
          </w:p>
          <w:p w:rsidR="006E69F2" w:rsidRDefault="006E69F2" w:rsidP="00577EDC">
            <w:pPr>
              <w:jc w:val="right"/>
            </w:pPr>
          </w:p>
        </w:tc>
      </w:tr>
    </w:tbl>
    <w:p w:rsidR="00DA1E5C" w:rsidRPr="004C62EE" w:rsidRDefault="00DA1E5C" w:rsidP="00DA1E5C">
      <w:pPr>
        <w:pStyle w:val="NormalcomRecuo"/>
        <w:rPr>
          <w:color w:val="4472C4" w:themeColor="accent1"/>
        </w:rPr>
      </w:pPr>
    </w:p>
    <w:p w:rsidR="00DA1E5C" w:rsidRPr="004C62EE" w:rsidRDefault="004C62EE" w:rsidP="00DA1E5C">
      <w:pPr>
        <w:pStyle w:val="NormalcomRecuo"/>
        <w:rPr>
          <w:color w:val="4472C4" w:themeColor="accent1"/>
        </w:rPr>
      </w:pPr>
      <w:r w:rsidRPr="004C62EE">
        <w:rPr>
          <w:color w:val="4472C4" w:themeColor="accent1"/>
        </w:rPr>
        <w:t>Assim, ao expandir o vetor alfa, temos a seguinte equação matricial:</w:t>
      </w:r>
    </w:p>
    <w:p w:rsidR="00DA1E5C" w:rsidRPr="00721AEA" w:rsidRDefault="00DA1E5C" w:rsidP="004C62EE">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DA1E5C" w:rsidTr="009D449C">
        <w:tc>
          <w:tcPr>
            <w:tcW w:w="8222" w:type="dxa"/>
          </w:tcPr>
          <w:p w:rsidR="00DA1E5C" w:rsidRPr="003070CD" w:rsidRDefault="0068644F"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rsidR="00DA1E5C" w:rsidRDefault="0068644F" w:rsidP="009D449C">
            <w:pPr>
              <w:pStyle w:val="Legenda"/>
              <w:keepNext/>
              <w:jc w:val="right"/>
            </w:pPr>
            <w:fldSimple w:instr=" STYLEREF 1 \s ">
              <w:r w:rsidR="00495120">
                <w:rPr>
                  <w:noProof/>
                </w:rPr>
                <w:t>2</w:t>
              </w:r>
            </w:fldSimple>
            <w:proofErr w:type="gramStart"/>
            <w:r w:rsidR="00DA1E5C">
              <w:t>.</w:t>
            </w:r>
            <w:proofErr w:type="gramEnd"/>
            <w:r>
              <w:fldChar w:fldCharType="begin"/>
            </w:r>
            <w:r w:rsidR="00067C59">
              <w:instrText xml:space="preserve"> SEQ Equação \* ARABIC \s 1 </w:instrText>
            </w:r>
            <w:r>
              <w:fldChar w:fldCharType="separate"/>
            </w:r>
            <w:r w:rsidR="00495120">
              <w:rPr>
                <w:noProof/>
              </w:rPr>
              <w:t>88</w:t>
            </w:r>
            <w:r>
              <w:fldChar w:fldCharType="end"/>
            </w:r>
          </w:p>
          <w:p w:rsidR="00DA1E5C" w:rsidRDefault="00DA1E5C" w:rsidP="009D449C">
            <w:pPr>
              <w:jc w:val="right"/>
            </w:pPr>
          </w:p>
        </w:tc>
      </w:tr>
    </w:tbl>
    <w:p w:rsidR="00A17C54" w:rsidRDefault="00A17C54" w:rsidP="00A17C54">
      <w:pPr>
        <w:pStyle w:val="NormalcomRecuo"/>
      </w:pPr>
    </w:p>
    <w:p w:rsidR="00A17C54" w:rsidRDefault="00A17C54" w:rsidP="00A17C54">
      <w:pPr>
        <w:pStyle w:val="NormalcomRecuo"/>
      </w:pPr>
      <w:r>
        <w:t>Por fim, reescreve-se essa mesma equação matricial</w:t>
      </w:r>
      <w:r w:rsidRPr="00A17C54">
        <w:t xml:space="preserve"> </w:t>
      </w:r>
      <w:r>
        <w:t>em função</w:t>
      </w:r>
      <w:ins w:id="208" w:author="Castrolara" w:date="2020-09-09T15:32:00Z">
        <w:r w:rsidR="00FA30F1">
          <w:t xml:space="preserve"> de</w:t>
        </w:r>
      </w:ins>
      <w:r>
        <w:t xml:space="preserve"> novas submatrizes com valores nodais prescritos para </w:t>
      </w:r>
      <m:oMath>
        <m:acc>
          <m:accPr>
            <m:chr m:val="̅"/>
            <m:ctrlPr>
              <w:rPr>
                <w:rFonts w:ascii="Cambria Math" w:hAnsi="Cambria Math"/>
                <w:i/>
              </w:rPr>
            </m:ctrlPr>
          </m:accPr>
          <m:e>
            <m:r>
              <w:rPr>
                <w:rFonts w:ascii="Cambria Math" w:hAnsi="Cambria Math"/>
              </w:rPr>
              <m:t>u</m:t>
            </m:r>
          </m:e>
        </m:acc>
      </m:oMath>
      <w:r>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t>:</w:t>
      </w:r>
    </w:p>
    <w:p w:rsidR="00A17C54" w:rsidRPr="009B455D"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17C54" w:rsidTr="009D449C">
        <w:tc>
          <w:tcPr>
            <w:tcW w:w="8222" w:type="dxa"/>
          </w:tcPr>
          <w:p w:rsidR="00A17C54" w:rsidRPr="003070CD" w:rsidRDefault="0068644F" w:rsidP="009D449C">
            <m:oMathPara>
              <m:oMathParaPr>
                <m:jc m:val="left"/>
              </m:oMathParaPr>
              <m:oMath>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rsidR="00A17C54" w:rsidRDefault="0068644F" w:rsidP="009D449C">
            <w:pPr>
              <w:pStyle w:val="Legenda"/>
              <w:keepNext/>
              <w:jc w:val="right"/>
            </w:pPr>
            <w:fldSimple w:instr=" STYLEREF 1 \s ">
              <w:r w:rsidR="00495120">
                <w:rPr>
                  <w:noProof/>
                </w:rPr>
                <w:t>2</w:t>
              </w:r>
            </w:fldSimple>
            <w:proofErr w:type="gramStart"/>
            <w:r w:rsidR="00A17C54">
              <w:t>.</w:t>
            </w:r>
            <w:proofErr w:type="gramEnd"/>
            <w:r>
              <w:fldChar w:fldCharType="begin"/>
            </w:r>
            <w:r w:rsidR="00067C59">
              <w:instrText xml:space="preserve"> SEQ Equação \* ARABIC \s 1 </w:instrText>
            </w:r>
            <w:r>
              <w:fldChar w:fldCharType="separate"/>
            </w:r>
            <w:r w:rsidR="00495120">
              <w:rPr>
                <w:noProof/>
              </w:rPr>
              <w:t>89</w:t>
            </w:r>
            <w:r>
              <w:fldChar w:fldCharType="end"/>
            </w:r>
          </w:p>
          <w:p w:rsidR="00A17C54" w:rsidRDefault="00A17C54" w:rsidP="009D449C">
            <w:pPr>
              <w:jc w:val="right"/>
            </w:pPr>
          </w:p>
        </w:tc>
      </w:tr>
    </w:tbl>
    <w:p w:rsidR="00DA1E5C" w:rsidRDefault="00DA1E5C" w:rsidP="00E30354">
      <w:pPr>
        <w:pStyle w:val="NormalcomRecuo"/>
      </w:pPr>
    </w:p>
    <w:p w:rsidR="00C10767" w:rsidRDefault="00E30354" w:rsidP="00E30354">
      <w:pPr>
        <w:pStyle w:val="Ttulo1"/>
      </w:pPr>
      <w:bookmarkStart w:id="209" w:name="_Toc49463854"/>
      <w:r>
        <w:lastRenderedPageBreak/>
        <w:t xml:space="preserve">FORMULAÇÃO </w:t>
      </w:r>
      <w:r w:rsidR="00403A52">
        <w:rPr>
          <w:caps w:val="0"/>
        </w:rPr>
        <w:t>MECID AUTORREGULARIZADA PARA AUTOVALOR</w:t>
      </w:r>
      <w:bookmarkEnd w:id="209"/>
    </w:p>
    <w:p w:rsidR="00C10767" w:rsidRDefault="00BD0EA4" w:rsidP="00C10767">
      <w:pPr>
        <w:pStyle w:val="Ttulo2"/>
      </w:pPr>
      <w:bookmarkStart w:id="210" w:name="_Toc49463855"/>
      <w:r>
        <w:t>INTRODUÇÃO</w:t>
      </w:r>
      <w:bookmarkEnd w:id="210"/>
    </w:p>
    <w:p w:rsidR="00BD0EA4" w:rsidRDefault="00BD0EA4" w:rsidP="0024657B">
      <w:pPr>
        <w:pStyle w:val="NormalcomRecuo"/>
      </w:pPr>
      <w:r>
        <w:t xml:space="preserve">Fisicamente, pode-se definir um problema de autovalor como um problema onde se buscam configurações </w:t>
      </w:r>
      <w:proofErr w:type="gramStart"/>
      <w:r w:rsidR="00E9581F">
        <w:t>auto equilibradas</w:t>
      </w:r>
      <w:proofErr w:type="gramEnd"/>
      <w:r>
        <w:t xml:space="preserve"> na condição de vibração livre, ou seja, os valores das Condições de Contorno de Neumann são nulos. Essas condições especificam os valores que a derivada de uma solução deve tomar no contorno do domínio.</w:t>
      </w:r>
    </w:p>
    <w:p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w:t>
      </w:r>
      <w:proofErr w:type="spellStart"/>
      <w:r>
        <w:t>Helmholtz</w:t>
      </w:r>
      <w:proofErr w:type="spellEnd"/>
      <w:r>
        <w:t xml:space="preserve">, </w:t>
      </w:r>
      <w:r w:rsidRPr="00BD0EA4">
        <w:t>que também englobam problemas mais simples da elasticidade como casos de torção, deflexão de membranas e vibração de barras</w:t>
      </w:r>
      <w:r>
        <w:t>.</w:t>
      </w:r>
    </w:p>
    <w:p w:rsidR="00C10767" w:rsidRDefault="00BD0EA4" w:rsidP="00C10767">
      <w:pPr>
        <w:pStyle w:val="Ttulo2"/>
        <w:rPr>
          <w:caps w:val="0"/>
        </w:rPr>
      </w:pPr>
      <w:bookmarkStart w:id="211" w:name="_Toc49463856"/>
      <w:r>
        <w:rPr>
          <w:caps w:val="0"/>
        </w:rPr>
        <w:t>EQUACIONAMENTO</w:t>
      </w:r>
      <w:r w:rsidR="00C10767">
        <w:rPr>
          <w:caps w:val="0"/>
        </w:rPr>
        <w:t xml:space="preserve"> DO MÉTODO</w:t>
      </w:r>
      <w:bookmarkEnd w:id="211"/>
    </w:p>
    <w:p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conforme mostrado </w:t>
      </w:r>
      <w:r>
        <w:t>n</w:t>
      </w:r>
      <w:r w:rsidRPr="00BD0EA4">
        <w:t>a</w:t>
      </w:r>
      <w:r>
        <w:t xml:space="preserve"> equação a</w:t>
      </w:r>
      <w:r w:rsidRPr="00BD0EA4">
        <w:t xml:space="preserve"> seguir</w:t>
      </w:r>
      <w:r>
        <w:t>:</w:t>
      </w:r>
    </w:p>
    <w:p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D0EA4" w:rsidTr="00BD0EA4">
        <w:tc>
          <w:tcPr>
            <w:tcW w:w="8222" w:type="dxa"/>
          </w:tcPr>
          <w:p w:rsidR="00BD0EA4" w:rsidRPr="003070CD" w:rsidRDefault="0068644F" w:rsidP="00BD0EA4">
            <m:oMathPara>
              <m:oMathParaPr>
                <m:jc m:val="left"/>
              </m:oMathParaPr>
              <m:oMath>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212" w:name="_Ref42561325"/>
        <w:tc>
          <w:tcPr>
            <w:tcW w:w="839" w:type="dxa"/>
            <w:vAlign w:val="center"/>
          </w:tcPr>
          <w:p w:rsidR="00BD0EA4" w:rsidRDefault="0068644F" w:rsidP="00BD0EA4">
            <w:pPr>
              <w:pStyle w:val="Legenda"/>
              <w:keepNext/>
              <w:jc w:val="right"/>
            </w:pPr>
            <w:r>
              <w:fldChar w:fldCharType="begin"/>
            </w:r>
            <w:r w:rsidR="00BD0EA4">
              <w:instrText xml:space="preserve"> STYLEREF 1 \s </w:instrText>
            </w:r>
            <w:r>
              <w:fldChar w:fldCharType="separate"/>
            </w:r>
            <w:r w:rsidR="00495120">
              <w:rPr>
                <w:noProof/>
              </w:rPr>
              <w:t>3</w:t>
            </w:r>
            <w:r>
              <w:rPr>
                <w:noProof/>
              </w:rPr>
              <w:fldChar w:fldCharType="end"/>
            </w:r>
            <w:proofErr w:type="gramStart"/>
            <w:r w:rsidR="00BD0EA4">
              <w:t>.</w:t>
            </w:r>
            <w:proofErr w:type="gramEnd"/>
            <w:r>
              <w:fldChar w:fldCharType="begin"/>
            </w:r>
            <w:r w:rsidR="00067C59">
              <w:instrText xml:space="preserve"> SEQ Equação \* ARABIC \s 1 </w:instrText>
            </w:r>
            <w:r>
              <w:fldChar w:fldCharType="separate"/>
            </w:r>
            <w:r w:rsidR="00495120">
              <w:rPr>
                <w:noProof/>
              </w:rPr>
              <w:t>1</w:t>
            </w:r>
            <w:r>
              <w:fldChar w:fldCharType="end"/>
            </w:r>
            <w:bookmarkEnd w:id="212"/>
          </w:p>
          <w:p w:rsidR="00BD0EA4" w:rsidRDefault="00BD0EA4" w:rsidP="00BD0EA4">
            <w:pPr>
              <w:jc w:val="right"/>
            </w:pPr>
          </w:p>
        </w:tc>
      </w:tr>
    </w:tbl>
    <w:p w:rsidR="00405D8F" w:rsidRDefault="00405D8F" w:rsidP="0024657B">
      <w:pPr>
        <w:pStyle w:val="NormalcomRecuo"/>
      </w:pPr>
    </w:p>
    <w:p w:rsidR="00BD0EA4" w:rsidRDefault="00BD0EA4" w:rsidP="0024657B">
      <w:pPr>
        <w:pStyle w:val="NormalcomRecuo"/>
        <w:rPr>
          <w:rFonts w:eastAsiaTheme="minorEastAsia"/>
        </w:rPr>
      </w:pPr>
      <w:commentRangeStart w:id="213"/>
      <w:r>
        <w:t>Assim, como para um problema de autovalor</w:t>
      </w:r>
      <w:commentRangeEnd w:id="213"/>
      <w:r w:rsidR="00D91154">
        <w:rPr>
          <w:rStyle w:val="Refdecomentrio"/>
        </w:rPr>
        <w:commentReference w:id="213"/>
      </w:r>
      <w:r>
        <w:t xml:space="preserve">, os valores de </w:t>
      </w:r>
      <m:oMath>
        <m:acc>
          <m:accPr>
            <m:chr m:val="̅"/>
            <m:ctrlPr>
              <w:rPr>
                <w:rFonts w:ascii="Cambria Math" w:hAnsi="Cambria Math"/>
                <w:i/>
              </w:rPr>
            </m:ctrlPr>
          </m:accPr>
          <m:e>
            <m:r>
              <w:rPr>
                <w:rFonts w:ascii="Cambria Math" w:hAnsi="Cambria Math"/>
              </w:rPr>
              <m:t>u</m:t>
            </m:r>
          </m:e>
        </m:acc>
      </m:oMath>
      <w:r w:rsidRPr="00BD0EA4">
        <w:t xml:space="preserve"> e </w:t>
      </w:r>
      <m:oMath>
        <m:acc>
          <m:accPr>
            <m:chr m:val="̅"/>
            <m:ctrlPr>
              <w:rPr>
                <w:rFonts w:ascii="Cambria Math" w:hAnsi="Cambria Math"/>
                <w:i/>
              </w:rPr>
            </m:ctrlPr>
          </m:accPr>
          <m:e>
            <m:r>
              <w:rPr>
                <w:rFonts w:ascii="Cambria Math" w:hAnsi="Cambria Math"/>
              </w:rPr>
              <m:t>q</m:t>
            </m:r>
          </m:e>
        </m:acc>
      </m:oMath>
      <w:r>
        <w:rPr>
          <w:rFonts w:eastAsiaTheme="minorEastAsia"/>
        </w:rPr>
        <w:t xml:space="preserve"> são nulos, a equação matricial </w:t>
      </w:r>
      <w:r w:rsidR="0068644F">
        <w:rPr>
          <w:rFonts w:eastAsiaTheme="minorEastAsia"/>
        </w:rPr>
        <w:fldChar w:fldCharType="begin"/>
      </w:r>
      <w:r>
        <w:rPr>
          <w:rFonts w:eastAsiaTheme="minorEastAsia"/>
        </w:rPr>
        <w:instrText xml:space="preserve"> REF _Ref42561325 \h </w:instrText>
      </w:r>
      <w:r w:rsidR="0068644F">
        <w:rPr>
          <w:rFonts w:eastAsiaTheme="minorEastAsia"/>
        </w:rPr>
      </w:r>
      <w:r w:rsidR="0068644F">
        <w:rPr>
          <w:rFonts w:eastAsiaTheme="minorEastAsia"/>
        </w:rPr>
        <w:fldChar w:fldCharType="separate"/>
      </w:r>
      <w:r w:rsidR="00495120">
        <w:rPr>
          <w:noProof/>
        </w:rPr>
        <w:t>3</w:t>
      </w:r>
      <w:r w:rsidR="00495120">
        <w:t>.</w:t>
      </w:r>
      <w:r w:rsidR="00495120">
        <w:rPr>
          <w:noProof/>
        </w:rPr>
        <w:t>1</w:t>
      </w:r>
      <w:r w:rsidR="0068644F">
        <w:rPr>
          <w:rFonts w:eastAsiaTheme="minorEastAsia"/>
        </w:rPr>
        <w:fldChar w:fldCharType="end"/>
      </w:r>
      <w:r>
        <w:rPr>
          <w:rFonts w:eastAsiaTheme="minorEastAsia"/>
        </w:rPr>
        <w:t xml:space="preserve"> se torna:</w:t>
      </w:r>
    </w:p>
    <w:p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D0EA4" w:rsidTr="00BD0EA4">
        <w:tc>
          <w:tcPr>
            <w:tcW w:w="8222" w:type="dxa"/>
          </w:tcPr>
          <w:p w:rsidR="00BD0EA4" w:rsidRPr="003070CD" w:rsidRDefault="0068644F" w:rsidP="00BD0EA4">
            <m:oMathPara>
              <m:oMathParaPr>
                <m:jc m:val="left"/>
              </m:oMathParaPr>
              <m:oMath>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214" w:name="_Ref42561415"/>
        <w:tc>
          <w:tcPr>
            <w:tcW w:w="839" w:type="dxa"/>
            <w:vAlign w:val="center"/>
          </w:tcPr>
          <w:p w:rsidR="00BD0EA4" w:rsidRDefault="0068644F" w:rsidP="00BD0EA4">
            <w:pPr>
              <w:pStyle w:val="Legenda"/>
              <w:keepNext/>
              <w:jc w:val="right"/>
            </w:pPr>
            <w:r>
              <w:fldChar w:fldCharType="begin"/>
            </w:r>
            <w:r w:rsidR="00BD0EA4">
              <w:instrText xml:space="preserve"> STYLEREF 1 \s </w:instrText>
            </w:r>
            <w:r>
              <w:fldChar w:fldCharType="separate"/>
            </w:r>
            <w:r w:rsidR="00495120">
              <w:rPr>
                <w:noProof/>
              </w:rPr>
              <w:t>3</w:t>
            </w:r>
            <w:r>
              <w:rPr>
                <w:noProof/>
              </w:rPr>
              <w:fldChar w:fldCharType="end"/>
            </w:r>
            <w:proofErr w:type="gramStart"/>
            <w:r w:rsidR="00BD0EA4">
              <w:t>.</w:t>
            </w:r>
            <w:proofErr w:type="gramEnd"/>
            <w:r>
              <w:fldChar w:fldCharType="begin"/>
            </w:r>
            <w:r w:rsidR="00067C59">
              <w:instrText xml:space="preserve"> SEQ Equação \* ARABIC \s 1 </w:instrText>
            </w:r>
            <w:r>
              <w:fldChar w:fldCharType="separate"/>
            </w:r>
            <w:r w:rsidR="00495120">
              <w:rPr>
                <w:noProof/>
              </w:rPr>
              <w:t>2</w:t>
            </w:r>
            <w:r>
              <w:fldChar w:fldCharType="end"/>
            </w:r>
            <w:bookmarkEnd w:id="214"/>
          </w:p>
          <w:p w:rsidR="00BD0EA4" w:rsidRDefault="00BD0EA4" w:rsidP="00BD0EA4">
            <w:pPr>
              <w:jc w:val="right"/>
            </w:pPr>
          </w:p>
        </w:tc>
      </w:tr>
    </w:tbl>
    <w:p w:rsidR="00BD0EA4" w:rsidRDefault="00BD0EA4" w:rsidP="0024657B">
      <w:pPr>
        <w:pStyle w:val="NormalcomRecuo"/>
      </w:pPr>
    </w:p>
    <w:p w:rsidR="00BD0EA4" w:rsidRDefault="00BD0EA4" w:rsidP="0024657B">
      <w:pPr>
        <w:pStyle w:val="NormalcomRecuo"/>
      </w:pPr>
      <w:r>
        <w:lastRenderedPageBreak/>
        <w:t xml:space="preserve">Distribuindo os valores da equação </w:t>
      </w:r>
      <w:r w:rsidR="0068644F">
        <w:fldChar w:fldCharType="begin"/>
      </w:r>
      <w:r>
        <w:instrText xml:space="preserve"> REF _Ref42561415 \h </w:instrText>
      </w:r>
      <w:r w:rsidR="0068644F">
        <w:fldChar w:fldCharType="separate"/>
      </w:r>
      <w:r w:rsidR="00495120">
        <w:rPr>
          <w:noProof/>
        </w:rPr>
        <w:t>3</w:t>
      </w:r>
      <w:r w:rsidR="00495120">
        <w:t>.</w:t>
      </w:r>
      <w:r w:rsidR="00495120">
        <w:rPr>
          <w:noProof/>
        </w:rPr>
        <w:t>2</w:t>
      </w:r>
      <w:r w:rsidR="0068644F">
        <w:fldChar w:fldCharType="end"/>
      </w:r>
      <w:r>
        <w:t>, geramos duas equações acopladas, tal que:</w:t>
      </w:r>
    </w:p>
    <w:p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D0EA4" w:rsidTr="00BD0EA4">
        <w:tc>
          <w:tcPr>
            <w:tcW w:w="8222" w:type="dxa"/>
          </w:tcPr>
          <w:p w:rsidR="00BD0EA4" w:rsidRPr="003070CD" w:rsidRDefault="0068644F"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215" w:name="_Ref42562015"/>
        <w:tc>
          <w:tcPr>
            <w:tcW w:w="839" w:type="dxa"/>
            <w:vAlign w:val="center"/>
          </w:tcPr>
          <w:p w:rsidR="00BD0EA4" w:rsidRDefault="0068644F" w:rsidP="00BD0EA4">
            <w:pPr>
              <w:pStyle w:val="Legenda"/>
              <w:keepNext/>
              <w:jc w:val="right"/>
            </w:pPr>
            <w:r>
              <w:fldChar w:fldCharType="begin"/>
            </w:r>
            <w:r w:rsidR="00BD0EA4">
              <w:instrText xml:space="preserve"> STYLEREF 1 \s </w:instrText>
            </w:r>
            <w:r>
              <w:fldChar w:fldCharType="separate"/>
            </w:r>
            <w:r w:rsidR="00495120">
              <w:rPr>
                <w:noProof/>
              </w:rPr>
              <w:t>3</w:t>
            </w:r>
            <w:r>
              <w:rPr>
                <w:noProof/>
              </w:rPr>
              <w:fldChar w:fldCharType="end"/>
            </w:r>
            <w:proofErr w:type="gramStart"/>
            <w:r w:rsidR="00BD0EA4">
              <w:t>.</w:t>
            </w:r>
            <w:proofErr w:type="gramEnd"/>
            <w:r>
              <w:fldChar w:fldCharType="begin"/>
            </w:r>
            <w:r w:rsidR="00067C59">
              <w:instrText xml:space="preserve"> SEQ Equação \* ARABIC \s 1 </w:instrText>
            </w:r>
            <w:r>
              <w:fldChar w:fldCharType="separate"/>
            </w:r>
            <w:r w:rsidR="00495120">
              <w:rPr>
                <w:noProof/>
              </w:rPr>
              <w:t>3</w:t>
            </w:r>
            <w:r>
              <w:fldChar w:fldCharType="end"/>
            </w:r>
            <w:bookmarkEnd w:id="215"/>
          </w:p>
          <w:p w:rsidR="00BD0EA4" w:rsidRDefault="00BD0EA4" w:rsidP="00BD0EA4">
            <w:pPr>
              <w:jc w:val="right"/>
            </w:pPr>
          </w:p>
        </w:tc>
      </w:tr>
    </w:tbl>
    <w:p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D0EA4" w:rsidTr="00BD0EA4">
        <w:tc>
          <w:tcPr>
            <w:tcW w:w="8222" w:type="dxa"/>
          </w:tcPr>
          <w:p w:rsidR="00BD0EA4" w:rsidRPr="003070CD" w:rsidRDefault="0068644F"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216" w:name="_Ref42637843"/>
        <w:tc>
          <w:tcPr>
            <w:tcW w:w="839" w:type="dxa"/>
            <w:vAlign w:val="center"/>
          </w:tcPr>
          <w:p w:rsidR="00BD0EA4" w:rsidRDefault="0068644F" w:rsidP="00BD0EA4">
            <w:pPr>
              <w:pStyle w:val="Legenda"/>
              <w:keepNext/>
              <w:jc w:val="right"/>
            </w:pPr>
            <w:r>
              <w:fldChar w:fldCharType="begin"/>
            </w:r>
            <w:r w:rsidR="00BD0EA4">
              <w:instrText xml:space="preserve"> STYLEREF 1 \s </w:instrText>
            </w:r>
            <w:r>
              <w:fldChar w:fldCharType="separate"/>
            </w:r>
            <w:r w:rsidR="00495120">
              <w:rPr>
                <w:noProof/>
              </w:rPr>
              <w:t>3</w:t>
            </w:r>
            <w:r>
              <w:rPr>
                <w:noProof/>
              </w:rPr>
              <w:fldChar w:fldCharType="end"/>
            </w:r>
            <w:proofErr w:type="gramStart"/>
            <w:r w:rsidR="00BD0EA4">
              <w:t>.</w:t>
            </w:r>
            <w:proofErr w:type="gramEnd"/>
            <w:r>
              <w:fldChar w:fldCharType="begin"/>
            </w:r>
            <w:r w:rsidR="00067C59">
              <w:instrText xml:space="preserve"> SEQ Equação \* ARABIC \s 1 </w:instrText>
            </w:r>
            <w:r>
              <w:fldChar w:fldCharType="separate"/>
            </w:r>
            <w:r w:rsidR="00495120">
              <w:rPr>
                <w:noProof/>
              </w:rPr>
              <w:t>4</w:t>
            </w:r>
            <w:r>
              <w:fldChar w:fldCharType="end"/>
            </w:r>
            <w:bookmarkEnd w:id="216"/>
          </w:p>
          <w:p w:rsidR="00BD0EA4" w:rsidRDefault="00BD0EA4" w:rsidP="00BD0EA4">
            <w:pPr>
              <w:jc w:val="right"/>
            </w:pPr>
          </w:p>
        </w:tc>
      </w:tr>
    </w:tbl>
    <w:p w:rsidR="00BD0EA4" w:rsidRDefault="00BD0EA4" w:rsidP="0024657B">
      <w:pPr>
        <w:pStyle w:val="NormalcomRecuo"/>
      </w:pPr>
    </w:p>
    <w:p w:rsidR="00BD0EA4" w:rsidRDefault="00BD0EA4" w:rsidP="00BD0EA4">
      <w:pPr>
        <w:pStyle w:val="NormalcomRecuo"/>
        <w:ind w:firstLine="0"/>
        <w:rPr>
          <w:rFonts w:eastAsiaTheme="minorEastAsia"/>
        </w:rPr>
      </w:pPr>
      <w:r>
        <w:tab/>
        <w:t xml:space="preserve">Assim, de acordo com </w:t>
      </w:r>
      <w:commentRangeStart w:id="217"/>
      <w:sdt>
        <w:sdtPr>
          <w:id w:val="-32048980"/>
          <w:citation/>
        </w:sdtPr>
        <w:sdtContent>
          <w:r w:rsidR="0068644F">
            <w:fldChar w:fldCharType="begin"/>
          </w:r>
          <w:r w:rsidR="00D27AE0">
            <w:instrText xml:space="preserve">CITATION Loe86 \l 1046 </w:instrText>
          </w:r>
          <w:r w:rsidR="0068644F">
            <w:fldChar w:fldCharType="separate"/>
          </w:r>
          <w:r w:rsidR="00495120">
            <w:rPr>
              <w:noProof/>
            </w:rPr>
            <w:t>(Loeffler &amp; Mansur, Vibrações Livres de Barras e Membranas Através do Método dos Elementos de Contorno, 1986)</w:t>
          </w:r>
          <w:r w:rsidR="0068644F">
            <w:fldChar w:fldCharType="end"/>
          </w:r>
        </w:sdtContent>
      </w:sdt>
      <w:r>
        <w:t xml:space="preserve">, </w:t>
      </w:r>
      <w:commentRangeEnd w:id="217"/>
      <w:r w:rsidR="00805B6C">
        <w:rPr>
          <w:rStyle w:val="Refdecomentrio"/>
        </w:rPr>
        <w:commentReference w:id="217"/>
      </w:r>
      <w:r>
        <w:t xml:space="preserve">partindo da equação </w:t>
      </w:r>
      <w:r w:rsidR="0068644F">
        <w:fldChar w:fldCharType="begin"/>
      </w:r>
      <w:r>
        <w:instrText xml:space="preserve"> REF _Ref42562015 \h </w:instrText>
      </w:r>
      <w:r w:rsidR="0068644F">
        <w:fldChar w:fldCharType="separate"/>
      </w:r>
      <w:r w:rsidR="00495120">
        <w:rPr>
          <w:noProof/>
        </w:rPr>
        <w:t>3</w:t>
      </w:r>
      <w:r w:rsidR="00495120">
        <w:t>.</w:t>
      </w:r>
      <w:r w:rsidR="00495120">
        <w:rPr>
          <w:noProof/>
        </w:rPr>
        <w:t>3</w:t>
      </w:r>
      <w:r w:rsidR="0068644F">
        <w:fldChar w:fldCharType="end"/>
      </w:r>
      <w:r>
        <w:t xml:space="preserve">, o termo </w:t>
      </w:r>
      <m:oMath>
        <m:r>
          <w:rPr>
            <w:rFonts w:ascii="Cambria Math" w:hAnsi="Cambria Math"/>
          </w:rPr>
          <m:t>q</m:t>
        </m:r>
      </m:oMath>
      <w:r>
        <w:rPr>
          <w:rFonts w:eastAsiaTheme="minorEastAsia"/>
        </w:rPr>
        <w:t xml:space="preserve"> é isolado, na forma mostrada </w:t>
      </w:r>
      <w:proofErr w:type="gramStart"/>
      <w:r>
        <w:rPr>
          <w:rFonts w:eastAsiaTheme="minorEastAsia"/>
        </w:rPr>
        <w:t>à</w:t>
      </w:r>
      <w:proofErr w:type="gramEnd"/>
      <w:r>
        <w:rPr>
          <w:rFonts w:eastAsiaTheme="minorEastAsia"/>
        </w:rPr>
        <w:t xml:space="preserve"> seguir:</w:t>
      </w:r>
    </w:p>
    <w:p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D0EA4" w:rsidTr="00BD0EA4">
        <w:tc>
          <w:tcPr>
            <w:tcW w:w="8222" w:type="dxa"/>
          </w:tcPr>
          <w:p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218" w:name="_Ref42628332"/>
        <w:tc>
          <w:tcPr>
            <w:tcW w:w="839" w:type="dxa"/>
            <w:vAlign w:val="center"/>
          </w:tcPr>
          <w:p w:rsidR="00BD0EA4" w:rsidRDefault="0068644F" w:rsidP="00BD0EA4">
            <w:pPr>
              <w:pStyle w:val="Legenda"/>
              <w:keepNext/>
              <w:jc w:val="right"/>
            </w:pPr>
            <w:r>
              <w:fldChar w:fldCharType="begin"/>
            </w:r>
            <w:r w:rsidR="00BD0EA4">
              <w:instrText xml:space="preserve"> STYLEREF 1 \s </w:instrText>
            </w:r>
            <w:r>
              <w:fldChar w:fldCharType="separate"/>
            </w:r>
            <w:r w:rsidR="00495120">
              <w:rPr>
                <w:noProof/>
              </w:rPr>
              <w:t>3</w:t>
            </w:r>
            <w:r>
              <w:rPr>
                <w:noProof/>
              </w:rPr>
              <w:fldChar w:fldCharType="end"/>
            </w:r>
            <w:proofErr w:type="gramStart"/>
            <w:r w:rsidR="00BD0EA4">
              <w:t>.</w:t>
            </w:r>
            <w:proofErr w:type="gramEnd"/>
            <w:r>
              <w:fldChar w:fldCharType="begin"/>
            </w:r>
            <w:r w:rsidR="00067C59">
              <w:instrText xml:space="preserve"> SEQ Equação \* ARABIC \s 1 </w:instrText>
            </w:r>
            <w:r>
              <w:fldChar w:fldCharType="separate"/>
            </w:r>
            <w:r w:rsidR="00495120">
              <w:rPr>
                <w:noProof/>
              </w:rPr>
              <w:t>5</w:t>
            </w:r>
            <w:r>
              <w:fldChar w:fldCharType="end"/>
            </w:r>
            <w:bookmarkEnd w:id="218"/>
          </w:p>
          <w:p w:rsidR="00BD0EA4" w:rsidRDefault="00BD0EA4" w:rsidP="00BD0EA4">
            <w:pPr>
              <w:jc w:val="right"/>
            </w:pPr>
          </w:p>
        </w:tc>
      </w:tr>
    </w:tbl>
    <w:p w:rsidR="00BD0EA4" w:rsidRDefault="00BD0EA4" w:rsidP="00BD0EA4">
      <w:pPr>
        <w:pStyle w:val="NormalcomRecuo"/>
        <w:ind w:firstLine="0"/>
      </w:pPr>
    </w:p>
    <w:p w:rsidR="00BD0EA4" w:rsidRDefault="00114283" w:rsidP="000B2F18">
      <w:pPr>
        <w:pStyle w:val="NormalcomRecuo"/>
        <w:rPr>
          <w:rFonts w:eastAsiaTheme="minorEastAsia"/>
        </w:rPr>
      </w:pPr>
      <w:r>
        <w:t xml:space="preserve">Assim, nesta equação </w:t>
      </w:r>
      <w:r w:rsidR="0068644F">
        <w:fldChar w:fldCharType="begin"/>
      </w:r>
      <w:r>
        <w:instrText xml:space="preserve"> REF _Ref42628332 \h </w:instrText>
      </w:r>
      <w:r w:rsidR="0068644F">
        <w:fldChar w:fldCharType="separate"/>
      </w:r>
      <w:r w:rsidR="00495120">
        <w:rPr>
          <w:noProof/>
        </w:rPr>
        <w:t>3</w:t>
      </w:r>
      <w:r w:rsidR="00495120">
        <w:t>.</w:t>
      </w:r>
      <w:r w:rsidR="00495120">
        <w:rPr>
          <w:noProof/>
        </w:rPr>
        <w:t>5</w:t>
      </w:r>
      <w:r w:rsidR="0068644F">
        <w:fldChar w:fldCharType="end"/>
      </w:r>
      <w:r>
        <w:t xml:space="preserve"> encontra-se uma dificuldade. Ao isolar o termo </w:t>
      </w:r>
      <m:oMath>
        <m:r>
          <w:rPr>
            <w:rFonts w:ascii="Cambria Math" w:hAnsi="Cambria Math"/>
          </w:rPr>
          <m:t>q</m:t>
        </m:r>
      </m:oMath>
      <w:r>
        <w:rPr>
          <w:rFonts w:eastAsiaTheme="minorEastAsia"/>
        </w:rPr>
        <w:t xml:space="preserve">, é obtida a </w:t>
      </w:r>
      <w:r w:rsidRPr="00734C14">
        <w:rPr>
          <w:rFonts w:eastAsiaTheme="minorEastAsia"/>
        </w:rPr>
        <w:t xml:space="preserve">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734C14">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734C14">
        <w:rPr>
          <w:rFonts w:eastAsiaTheme="minorEastAsia"/>
        </w:rPr>
        <w:t xml:space="preserve"> está multiplicado pelo escalar </w:t>
      </w:r>
      <m:oMath>
        <m:r>
          <w:rPr>
            <w:rFonts w:ascii="Cambria Math" w:hAnsi="Cambria Math"/>
          </w:rPr>
          <m:t>λ</m:t>
        </m:r>
      </m:oMath>
      <w:r w:rsidR="000B2F18" w:rsidRPr="00734C14">
        <w:rPr>
          <w:rFonts w:eastAsiaTheme="minorEastAsia"/>
        </w:rPr>
        <w:t>, assim dificultando o procedimento. Dessa forma, esse termo terá que ser explicitado de uma forma aproximada</w:t>
      </w:r>
      <w:r w:rsidR="003C1680" w:rsidRPr="00734C14">
        <w:rPr>
          <w:rFonts w:eastAsiaTheme="minorEastAsia"/>
        </w:rPr>
        <w:t>.</w:t>
      </w:r>
    </w:p>
    <w:p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w:t>
      </w:r>
      <w:proofErr w:type="spellStart"/>
      <w:r>
        <w:rPr>
          <w:rFonts w:eastAsiaTheme="minorEastAsia"/>
        </w:rPr>
        <w:t>Hua</w:t>
      </w:r>
      <w:proofErr w:type="spellEnd"/>
      <w:r>
        <w:rPr>
          <w:rFonts w:eastAsiaTheme="minorEastAsia"/>
        </w:rPr>
        <w:t xml:space="preserve"> da álgebra polinomial</w:t>
      </w:r>
      <w:del w:id="219" w:author="Castrolara" w:date="2020-09-09T15:42:00Z">
        <w:r w:rsidDel="00D14B73">
          <w:rPr>
            <w:rFonts w:eastAsiaTheme="minorEastAsia"/>
          </w:rPr>
          <w:delText xml:space="preserve">, que é demonstrada em </w:delText>
        </w:r>
      </w:del>
      <w:ins w:id="220" w:author="Castrolara" w:date="2020-09-09T15:42:00Z">
        <w:r w:rsidR="00D14B73">
          <w:rPr>
            <w:rFonts w:eastAsiaTheme="minorEastAsia"/>
          </w:rPr>
          <w:t xml:space="preserve"> </w:t>
        </w:r>
      </w:ins>
      <w:sdt>
        <w:sdtPr>
          <w:rPr>
            <w:rFonts w:eastAsiaTheme="minorEastAsia"/>
          </w:rPr>
          <w:id w:val="790164481"/>
          <w:citation/>
        </w:sdtPr>
        <w:sdtContent>
          <w:r w:rsidR="0068644F">
            <w:rPr>
              <w:rFonts w:eastAsiaTheme="minorEastAsia"/>
            </w:rPr>
            <w:fldChar w:fldCharType="begin"/>
          </w:r>
          <w:r>
            <w:rPr>
              <w:rFonts w:eastAsiaTheme="minorEastAsia"/>
            </w:rPr>
            <w:instrText xml:space="preserve"> CITATION Coh91 \l 1046 </w:instrText>
          </w:r>
          <w:r w:rsidR="0068644F">
            <w:rPr>
              <w:rFonts w:eastAsiaTheme="minorEastAsia"/>
            </w:rPr>
            <w:fldChar w:fldCharType="separate"/>
          </w:r>
          <w:r w:rsidR="00495120" w:rsidRPr="00495120">
            <w:rPr>
              <w:rFonts w:eastAsiaTheme="minorEastAsia"/>
              <w:noProof/>
            </w:rPr>
            <w:t>(Cohn, 1991)</w:t>
          </w:r>
          <w:r w:rsidR="0068644F">
            <w:rPr>
              <w:rFonts w:eastAsiaTheme="minorEastAsia"/>
            </w:rPr>
            <w:fldChar w:fldCharType="end"/>
          </w:r>
        </w:sdtContent>
      </w:sdt>
      <w:r>
        <w:rPr>
          <w:rFonts w:eastAsiaTheme="minorEastAsia"/>
        </w:rPr>
        <w:t xml:space="preserve">. Sua adaptação para a álgebra matricial é apresentada </w:t>
      </w:r>
      <w:del w:id="221" w:author="Castrolara" w:date="2020-09-09T15:42:00Z">
        <w:r w:rsidDel="00D14B73">
          <w:rPr>
            <w:rFonts w:eastAsiaTheme="minorEastAsia"/>
          </w:rPr>
          <w:delText xml:space="preserve">em </w:delText>
        </w:r>
      </w:del>
      <w:customXmlDelRangeStart w:id="222" w:author="Castrolara" w:date="2020-09-09T15:42:00Z"/>
      <w:sdt>
        <w:sdtPr>
          <w:rPr>
            <w:rFonts w:eastAsiaTheme="minorEastAsia"/>
          </w:rPr>
          <w:id w:val="629520325"/>
          <w:citation/>
        </w:sdtPr>
        <w:sdtContent>
          <w:customXmlDelRangeEnd w:id="222"/>
          <w:del w:id="223" w:author="Castrolara" w:date="2020-09-09T15:42:00Z">
            <w:r w:rsidR="0068644F" w:rsidDel="00D14B73">
              <w:rPr>
                <w:rFonts w:eastAsiaTheme="minorEastAsia"/>
              </w:rPr>
              <w:fldChar w:fldCharType="begin"/>
            </w:r>
            <w:r w:rsidDel="00D14B73">
              <w:rPr>
                <w:rFonts w:eastAsiaTheme="minorEastAsia"/>
              </w:rPr>
              <w:delInstrText xml:space="preserve"> CITATION Sch16 \l 1046 </w:delInstrText>
            </w:r>
            <w:r w:rsidR="0068644F" w:rsidDel="00D14B73">
              <w:rPr>
                <w:rFonts w:eastAsiaTheme="minorEastAsia"/>
              </w:rPr>
              <w:fldChar w:fldCharType="separate"/>
            </w:r>
            <w:r w:rsidR="00495120" w:rsidRPr="00495120" w:rsidDel="00D14B73">
              <w:rPr>
                <w:rFonts w:eastAsiaTheme="minorEastAsia"/>
                <w:noProof/>
              </w:rPr>
              <w:delText>(Schott, 2016)</w:delText>
            </w:r>
            <w:r w:rsidR="0068644F" w:rsidDel="00D14B73">
              <w:rPr>
                <w:rFonts w:eastAsiaTheme="minorEastAsia"/>
              </w:rPr>
              <w:fldChar w:fldCharType="end"/>
            </w:r>
          </w:del>
          <w:customXmlDelRangeStart w:id="224" w:author="Castrolara" w:date="2020-09-09T15:42:00Z"/>
        </w:sdtContent>
      </w:sdt>
      <w:customXmlDelRangeEnd w:id="224"/>
      <w:ins w:id="225" w:author="Castrolara" w:date="2020-09-09T15:42:00Z">
        <w:r w:rsidR="00D14B73">
          <w:rPr>
            <w:rFonts w:eastAsiaTheme="minorEastAsia"/>
          </w:rPr>
          <w:t>por Schott (2016)</w:t>
        </w:r>
      </w:ins>
      <w:r>
        <w:rPr>
          <w:rFonts w:eastAsiaTheme="minorEastAsia"/>
        </w:rPr>
        <w:t xml:space="preserve">, e será demonstrada neste capítulo. Assim, inicia-se tal demonstração introduzindo a Identidade de </w:t>
      </w:r>
      <w:proofErr w:type="spellStart"/>
      <w:r>
        <w:rPr>
          <w:rFonts w:eastAsiaTheme="minorEastAsia"/>
        </w:rPr>
        <w:t>Hua</w:t>
      </w:r>
      <w:proofErr w:type="spellEnd"/>
      <w:r>
        <w:rPr>
          <w:rFonts w:eastAsiaTheme="minorEastAsia"/>
        </w:rPr>
        <w:t xml:space="preserve"> na equação </w:t>
      </w:r>
      <w:r w:rsidR="0068644F">
        <w:rPr>
          <w:rFonts w:eastAsiaTheme="minorEastAsia"/>
        </w:rPr>
        <w:fldChar w:fldCharType="begin"/>
      </w:r>
      <w:r>
        <w:rPr>
          <w:rFonts w:eastAsiaTheme="minorEastAsia"/>
        </w:rPr>
        <w:instrText xml:space="preserve"> REF _Ref42631036 \h </w:instrText>
      </w:r>
      <w:r w:rsidR="0068644F">
        <w:rPr>
          <w:rFonts w:eastAsiaTheme="minorEastAsia"/>
        </w:rPr>
      </w:r>
      <w:r w:rsidR="0068644F">
        <w:rPr>
          <w:rFonts w:eastAsiaTheme="minorEastAsia"/>
        </w:rPr>
        <w:fldChar w:fldCharType="separate"/>
      </w:r>
      <w:r w:rsidR="00495120">
        <w:rPr>
          <w:noProof/>
        </w:rPr>
        <w:t>3</w:t>
      </w:r>
      <w:r w:rsidR="00495120">
        <w:t>.</w:t>
      </w:r>
      <w:r w:rsidR="00495120">
        <w:rPr>
          <w:noProof/>
        </w:rPr>
        <w:t>6</w:t>
      </w:r>
      <w:r w:rsidR="0068644F">
        <w:rPr>
          <w:rFonts w:eastAsiaTheme="minorEastAsia"/>
        </w:rPr>
        <w:fldChar w:fldCharType="end"/>
      </w:r>
      <w:r>
        <w:rPr>
          <w:rFonts w:eastAsiaTheme="minorEastAsia"/>
        </w:rPr>
        <w:t>:</w:t>
      </w:r>
    </w:p>
    <w:p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0B2F18" w:rsidTr="008959BE">
        <w:tc>
          <w:tcPr>
            <w:tcW w:w="8222" w:type="dxa"/>
          </w:tcPr>
          <w:p w:rsidR="000B2F18" w:rsidRPr="002C1B82" w:rsidRDefault="0068644F"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226" w:name="_Ref42631036"/>
        <w:tc>
          <w:tcPr>
            <w:tcW w:w="839" w:type="dxa"/>
            <w:vAlign w:val="center"/>
          </w:tcPr>
          <w:p w:rsidR="000B2F18" w:rsidRDefault="0068644F" w:rsidP="008959BE">
            <w:pPr>
              <w:pStyle w:val="Legenda"/>
              <w:keepNext/>
              <w:jc w:val="right"/>
            </w:pPr>
            <w:r>
              <w:fldChar w:fldCharType="begin"/>
            </w:r>
            <w:r w:rsidR="000B2F18">
              <w:instrText xml:space="preserve"> STYLEREF 1 \s </w:instrText>
            </w:r>
            <w:r>
              <w:fldChar w:fldCharType="separate"/>
            </w:r>
            <w:r w:rsidR="00495120">
              <w:rPr>
                <w:noProof/>
              </w:rPr>
              <w:t>3</w:t>
            </w:r>
            <w:r>
              <w:rPr>
                <w:noProof/>
              </w:rPr>
              <w:fldChar w:fldCharType="end"/>
            </w:r>
            <w:proofErr w:type="gramStart"/>
            <w:r w:rsidR="000B2F18">
              <w:t>.</w:t>
            </w:r>
            <w:proofErr w:type="gramEnd"/>
            <w:r>
              <w:fldChar w:fldCharType="begin"/>
            </w:r>
            <w:r w:rsidR="00067C59">
              <w:instrText xml:space="preserve"> SEQ Equação \* ARABIC \s 1 </w:instrText>
            </w:r>
            <w:r>
              <w:fldChar w:fldCharType="separate"/>
            </w:r>
            <w:r w:rsidR="00495120">
              <w:rPr>
                <w:noProof/>
              </w:rPr>
              <w:t>6</w:t>
            </w:r>
            <w:r>
              <w:fldChar w:fldCharType="end"/>
            </w:r>
            <w:bookmarkEnd w:id="226"/>
          </w:p>
          <w:p w:rsidR="000B2F18" w:rsidRDefault="000B2F18" w:rsidP="008959BE">
            <w:pPr>
              <w:jc w:val="right"/>
            </w:pPr>
          </w:p>
        </w:tc>
      </w:tr>
    </w:tbl>
    <w:p w:rsidR="000B2F18" w:rsidRDefault="000B2F18" w:rsidP="000B2F18">
      <w:pPr>
        <w:pStyle w:val="NormalcomRecuo"/>
      </w:pPr>
    </w:p>
    <w:p w:rsidR="000B2F18" w:rsidRDefault="000B2F18" w:rsidP="000B2F18">
      <w:pPr>
        <w:pStyle w:val="NormalcomRecuo"/>
        <w:rPr>
          <w:rFonts w:eastAsiaTheme="minorEastAsia"/>
        </w:rPr>
      </w:pPr>
      <w:r>
        <w:t xml:space="preserve">Percebe-se </w:t>
      </w:r>
      <w:r>
        <w:rPr>
          <w:rFonts w:eastAsiaTheme="minorEastAsia"/>
        </w:rPr>
        <w:t xml:space="preserve">na equação </w:t>
      </w:r>
      <w:r w:rsidR="0068644F">
        <w:rPr>
          <w:rFonts w:eastAsiaTheme="minorEastAsia"/>
        </w:rPr>
        <w:fldChar w:fldCharType="begin"/>
      </w:r>
      <w:r>
        <w:rPr>
          <w:rFonts w:eastAsiaTheme="minorEastAsia"/>
        </w:rPr>
        <w:instrText xml:space="preserve"> REF _Ref42631036 \h </w:instrText>
      </w:r>
      <w:r w:rsidR="0068644F">
        <w:rPr>
          <w:rFonts w:eastAsiaTheme="minorEastAsia"/>
        </w:rPr>
      </w:r>
      <w:r w:rsidR="0068644F">
        <w:rPr>
          <w:rFonts w:eastAsiaTheme="minorEastAsia"/>
        </w:rPr>
        <w:fldChar w:fldCharType="separate"/>
      </w:r>
      <w:r w:rsidR="00495120">
        <w:rPr>
          <w:noProof/>
        </w:rPr>
        <w:t>3</w:t>
      </w:r>
      <w:r w:rsidR="00495120">
        <w:t>.</w:t>
      </w:r>
      <w:r w:rsidR="00495120">
        <w:rPr>
          <w:noProof/>
        </w:rPr>
        <w:t>6</w:t>
      </w:r>
      <w:r w:rsidR="0068644F">
        <w:rPr>
          <w:rFonts w:eastAsiaTheme="minorEastAsia"/>
        </w:rPr>
        <w:fldChar w:fldCharType="end"/>
      </w:r>
      <w:r>
        <w:rPr>
          <w:rFonts w:eastAsiaTheme="minorEastAsia"/>
        </w:rPr>
        <w:t xml:space="preserve">, que a Identidade de </w:t>
      </w:r>
      <w:proofErr w:type="spellStart"/>
      <w:r>
        <w:rPr>
          <w:rFonts w:eastAsiaTheme="minorEastAsia"/>
        </w:rPr>
        <w:t>Hua</w:t>
      </w:r>
      <w:proofErr w:type="spellEnd"/>
      <w:r>
        <w:rPr>
          <w:rFonts w:eastAsiaTheme="minorEastAsia"/>
        </w:rPr>
        <w:t xml:space="preserve"> ainda mantém o cálculo da inversa da soma de duas matrizes, porém, a sua utilização na literatura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w:t>
      </w:r>
      <w:proofErr w:type="spellStart"/>
      <w:r w:rsidR="002C1B82">
        <w:rPr>
          <w:rFonts w:eastAsiaTheme="minorEastAsia"/>
        </w:rPr>
        <w:t>Hua</w:t>
      </w:r>
      <w:proofErr w:type="spellEnd"/>
      <w:r w:rsidR="002C1B82">
        <w:rPr>
          <w:rFonts w:eastAsiaTheme="minorEastAsia"/>
        </w:rPr>
        <w:t xml:space="preserve"> será utilizada visando o melhor controle do escalar </w:t>
      </w:r>
      <m:oMath>
        <m:r>
          <w:rPr>
            <w:rFonts w:ascii="Cambria Math" w:hAnsi="Cambria Math"/>
          </w:rPr>
          <m:t>λ</m:t>
        </m:r>
      </m:oMath>
      <w:r w:rsidR="002C1B82">
        <w:rPr>
          <w:rFonts w:eastAsiaTheme="minorEastAsia"/>
        </w:rPr>
        <w:t xml:space="preserve"> que a adoção dela proporciona.</w:t>
      </w:r>
    </w:p>
    <w:p w:rsidR="000B2F18" w:rsidRPr="00255059" w:rsidRDefault="002C1B82" w:rsidP="000B2F18">
      <w:pPr>
        <w:pStyle w:val="NormalcomRecuo"/>
        <w:rPr>
          <w:color w:val="FF0000"/>
        </w:rPr>
      </w:pPr>
      <w:r>
        <w:rPr>
          <w:rFonts w:eastAsiaTheme="minorEastAsia"/>
        </w:rPr>
        <w:t xml:space="preserve">Assim, a Identidade de </w:t>
      </w:r>
      <w:proofErr w:type="spellStart"/>
      <w:r>
        <w:rPr>
          <w:rFonts w:eastAsiaTheme="minorEastAsia"/>
        </w:rPr>
        <w:t>Hua</w:t>
      </w:r>
      <w:proofErr w:type="spellEnd"/>
      <w:r>
        <w:rPr>
          <w:rFonts w:eastAsiaTheme="minorEastAsia"/>
        </w:rPr>
        <w:t xml:space="preserve"> pode ser simplificada através da operacionalização do segundo termo do lado direito. Para tal, utiliza-se da propriedade </w:t>
      </w:r>
      <w:r>
        <w:t xml:space="preserve">que estabelece que a </w:t>
      </w:r>
      <w:r w:rsidRPr="00734C14">
        <w:t>inversa do produto de duas matrizes é definida produto das inversas, mas na ordem inversa</w:t>
      </w:r>
      <w:r w:rsidR="00255059" w:rsidRPr="00734C14">
        <w:t xml:space="preserve">. Assim, o segundo termo do lado direito da </w:t>
      </w:r>
      <w:r w:rsidR="00734C14" w:rsidRPr="00734C14">
        <w:t xml:space="preserve">equação </w:t>
      </w:r>
      <w:r w:rsidR="0068644F" w:rsidRPr="00734C14">
        <w:fldChar w:fldCharType="begin"/>
      </w:r>
      <w:r w:rsidR="00734C14" w:rsidRPr="00734C14">
        <w:instrText xml:space="preserve"> REF _Ref42631036 \h </w:instrText>
      </w:r>
      <w:r w:rsidR="0068644F" w:rsidRPr="00734C14">
        <w:fldChar w:fldCharType="separate"/>
      </w:r>
      <w:r w:rsidR="00495120">
        <w:rPr>
          <w:noProof/>
        </w:rPr>
        <w:t>3</w:t>
      </w:r>
      <w:r w:rsidR="00495120">
        <w:t>.</w:t>
      </w:r>
      <w:r w:rsidR="00495120">
        <w:rPr>
          <w:noProof/>
        </w:rPr>
        <w:t>6</w:t>
      </w:r>
      <w:r w:rsidR="0068644F" w:rsidRPr="00734C14">
        <w:fldChar w:fldCharType="end"/>
      </w:r>
      <w:r w:rsidR="00255059" w:rsidRPr="00734C14">
        <w:t xml:space="preserve"> pode ser operado da seguinte forma:</w:t>
      </w:r>
    </w:p>
    <w:p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2C1B82" w:rsidTr="008959BE">
        <w:tc>
          <w:tcPr>
            <w:tcW w:w="8222" w:type="dxa"/>
          </w:tcPr>
          <w:p w:rsidR="002C1B82" w:rsidRPr="002C1B82" w:rsidRDefault="0068644F"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rsidR="002C1B82" w:rsidRDefault="0068644F" w:rsidP="008959BE">
            <w:pPr>
              <w:pStyle w:val="Legenda"/>
              <w:keepNext/>
              <w:jc w:val="right"/>
            </w:pPr>
            <w:fldSimple w:instr=" STYLEREF 1 \s ">
              <w:r w:rsidR="00495120">
                <w:rPr>
                  <w:noProof/>
                </w:rPr>
                <w:t>3</w:t>
              </w:r>
            </w:fldSimple>
            <w:proofErr w:type="gramStart"/>
            <w:r w:rsidR="002C1B82">
              <w:t>.</w:t>
            </w:r>
            <w:proofErr w:type="gramEnd"/>
            <w:r>
              <w:fldChar w:fldCharType="begin"/>
            </w:r>
            <w:r w:rsidR="00067C59">
              <w:instrText xml:space="preserve"> SEQ Equação \* ARABIC \s 1 </w:instrText>
            </w:r>
            <w:r>
              <w:fldChar w:fldCharType="separate"/>
            </w:r>
            <w:r w:rsidR="00495120">
              <w:rPr>
                <w:noProof/>
              </w:rPr>
              <w:t>7</w:t>
            </w:r>
            <w:r>
              <w:fldChar w:fldCharType="end"/>
            </w:r>
          </w:p>
          <w:p w:rsidR="002C1B82" w:rsidRDefault="002C1B82" w:rsidP="008959BE">
            <w:pPr>
              <w:jc w:val="right"/>
            </w:pPr>
          </w:p>
        </w:tc>
      </w:tr>
    </w:tbl>
    <w:p w:rsidR="002C1B82" w:rsidRDefault="002C1B82" w:rsidP="002C1B82">
      <w:pPr>
        <w:pStyle w:val="NormalcomRecuo"/>
      </w:pPr>
    </w:p>
    <w:p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sidR="0068644F">
        <w:rPr>
          <w:rFonts w:eastAsiaTheme="minorEastAsia"/>
        </w:rPr>
        <w:fldChar w:fldCharType="begin"/>
      </w:r>
      <w:r>
        <w:rPr>
          <w:rFonts w:eastAsiaTheme="minorEastAsia"/>
        </w:rPr>
        <w:instrText xml:space="preserve"> REF _Ref42631036 \h </w:instrText>
      </w:r>
      <w:r w:rsidR="0068644F">
        <w:rPr>
          <w:rFonts w:eastAsiaTheme="minorEastAsia"/>
        </w:rPr>
      </w:r>
      <w:r w:rsidR="0068644F">
        <w:rPr>
          <w:rFonts w:eastAsiaTheme="minorEastAsia"/>
        </w:rPr>
        <w:fldChar w:fldCharType="separate"/>
      </w:r>
      <w:r w:rsidR="00495120">
        <w:rPr>
          <w:noProof/>
        </w:rPr>
        <w:t>3</w:t>
      </w:r>
      <w:r w:rsidR="00495120">
        <w:t>.</w:t>
      </w:r>
      <w:r w:rsidR="00495120">
        <w:rPr>
          <w:noProof/>
        </w:rPr>
        <w:t>6</w:t>
      </w:r>
      <w:r w:rsidR="0068644F">
        <w:rPr>
          <w:rFonts w:eastAsiaTheme="minorEastAsia"/>
        </w:rPr>
        <w:fldChar w:fldCharType="end"/>
      </w:r>
      <w:r>
        <w:rPr>
          <w:rFonts w:eastAsiaTheme="minorEastAsia"/>
        </w:rPr>
        <w:t>:</w:t>
      </w:r>
    </w:p>
    <w:p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2C1B82" w:rsidTr="008959BE">
        <w:tc>
          <w:tcPr>
            <w:tcW w:w="8222" w:type="dxa"/>
          </w:tcPr>
          <w:p w:rsidR="002C1B82" w:rsidRPr="002C1B82" w:rsidRDefault="0068644F"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rsidR="002C1B82" w:rsidRDefault="0068644F" w:rsidP="008959BE">
            <w:pPr>
              <w:pStyle w:val="Legenda"/>
              <w:keepNext/>
              <w:jc w:val="right"/>
            </w:pPr>
            <w:fldSimple w:instr=" STYLEREF 1 \s ">
              <w:r w:rsidR="00495120">
                <w:rPr>
                  <w:noProof/>
                </w:rPr>
                <w:t>3</w:t>
              </w:r>
            </w:fldSimple>
            <w:proofErr w:type="gramStart"/>
            <w:r w:rsidR="002C1B82">
              <w:t>.</w:t>
            </w:r>
            <w:proofErr w:type="gramEnd"/>
            <w:r>
              <w:fldChar w:fldCharType="begin"/>
            </w:r>
            <w:r w:rsidR="00067C59">
              <w:instrText xml:space="preserve"> SEQ Equação \* ARABIC \s 1 </w:instrText>
            </w:r>
            <w:r>
              <w:fldChar w:fldCharType="separate"/>
            </w:r>
            <w:r w:rsidR="00495120">
              <w:rPr>
                <w:noProof/>
              </w:rPr>
              <w:t>8</w:t>
            </w:r>
            <w:r>
              <w:fldChar w:fldCharType="end"/>
            </w:r>
          </w:p>
          <w:p w:rsidR="002C1B82" w:rsidRDefault="002C1B82" w:rsidP="008959BE">
            <w:pPr>
              <w:jc w:val="right"/>
            </w:pPr>
          </w:p>
        </w:tc>
      </w:tr>
    </w:tbl>
    <w:p w:rsidR="00F019A6" w:rsidRPr="00734C14" w:rsidRDefault="00F019A6" w:rsidP="002C1B82">
      <w:pPr>
        <w:pStyle w:val="NormalcomRecuo"/>
      </w:pPr>
    </w:p>
    <w:p w:rsidR="00255059" w:rsidRDefault="002C1B82" w:rsidP="002C1B82">
      <w:pPr>
        <w:pStyle w:val="NormalcomRecuo"/>
      </w:pPr>
      <w:r w:rsidRPr="00734C14">
        <w:t>Considera</w:t>
      </w:r>
      <w:r w:rsidR="003A7D03" w:rsidRPr="00734C14">
        <w:t xml:space="preserve">ndo </w:t>
      </w:r>
      <w:r w:rsidRPr="00734C14">
        <w:t>então, que</w:t>
      </w:r>
      <w:r w:rsidR="00255059" w:rsidRPr="00734C14">
        <w:t>:</w:t>
      </w:r>
    </w:p>
    <w:p w:rsidR="00CC7D88" w:rsidRPr="00721AEA"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C7D88" w:rsidTr="00137366">
        <w:tc>
          <w:tcPr>
            <w:tcW w:w="8222" w:type="dxa"/>
          </w:tcPr>
          <w:p w:rsidR="00CC7D88" w:rsidRPr="003070CD" w:rsidRDefault="0068644F"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rsidR="00CC7D88" w:rsidRDefault="0068644F" w:rsidP="00137366">
            <w:pPr>
              <w:pStyle w:val="Legenda"/>
              <w:keepNext/>
              <w:jc w:val="right"/>
            </w:pPr>
            <w:fldSimple w:instr=" STYLEREF 1 \s ">
              <w:r w:rsidR="00495120">
                <w:rPr>
                  <w:noProof/>
                </w:rPr>
                <w:t>3</w:t>
              </w:r>
            </w:fldSimple>
            <w:proofErr w:type="gramStart"/>
            <w:r w:rsidR="00CC7D88">
              <w:t>.</w:t>
            </w:r>
            <w:proofErr w:type="gramEnd"/>
            <w:r>
              <w:fldChar w:fldCharType="begin"/>
            </w:r>
            <w:r w:rsidR="00067C59">
              <w:instrText xml:space="preserve"> SEQ Equação \* ARABIC \s 1 </w:instrText>
            </w:r>
            <w:r>
              <w:fldChar w:fldCharType="separate"/>
            </w:r>
            <w:r w:rsidR="00495120">
              <w:rPr>
                <w:noProof/>
              </w:rPr>
              <w:t>9</w:t>
            </w:r>
            <w:r>
              <w:fldChar w:fldCharType="end"/>
            </w:r>
          </w:p>
          <w:p w:rsidR="00CC7D88" w:rsidRDefault="00CC7D88" w:rsidP="00137366">
            <w:pPr>
              <w:jc w:val="right"/>
            </w:pPr>
          </w:p>
        </w:tc>
      </w:tr>
    </w:tbl>
    <w:p w:rsidR="00CC7D88" w:rsidRPr="00734C14" w:rsidRDefault="00CC7D88" w:rsidP="002C1B82">
      <w:pPr>
        <w:pStyle w:val="NormalcomRecuo"/>
      </w:pPr>
    </w:p>
    <w:p w:rsidR="002C1B82" w:rsidRDefault="00255059" w:rsidP="002C1B82">
      <w:pPr>
        <w:pStyle w:val="NormalcomRecuo"/>
        <w:rPr>
          <w:rFonts w:eastAsiaTheme="minorEastAsia"/>
          <w:iCs/>
        </w:rPr>
      </w:pPr>
      <w:r>
        <w:rPr>
          <w:rFonts w:eastAsiaTheme="minorEastAsia"/>
          <w:iCs/>
        </w:rPr>
        <w:t xml:space="preserve">Usando-se diretamente a identidade de </w:t>
      </w:r>
      <w:proofErr w:type="spellStart"/>
      <w:r>
        <w:rPr>
          <w:rFonts w:eastAsiaTheme="minorEastAsia"/>
          <w:iCs/>
        </w:rPr>
        <w:t>Hua</w:t>
      </w:r>
      <w:proofErr w:type="spellEnd"/>
      <w:r w:rsidR="00F019A6">
        <w:rPr>
          <w:rFonts w:eastAsiaTheme="minorEastAsia"/>
          <w:iCs/>
        </w:rPr>
        <w:t xml:space="preserve">, </w:t>
      </w:r>
      <w:r>
        <w:rPr>
          <w:rFonts w:eastAsiaTheme="minorEastAsia"/>
          <w:iCs/>
        </w:rPr>
        <w:t xml:space="preserve">pode-se </w:t>
      </w:r>
      <w:r w:rsidR="003A7D03">
        <w:rPr>
          <w:rFonts w:eastAsiaTheme="minorEastAsia"/>
          <w:iCs/>
        </w:rPr>
        <w:t>visual</w:t>
      </w:r>
      <w:r>
        <w:rPr>
          <w:rFonts w:eastAsiaTheme="minorEastAsia"/>
          <w:iCs/>
        </w:rPr>
        <w:t xml:space="preserve">izar </w:t>
      </w:r>
      <w:r w:rsidR="003A7D03">
        <w:rPr>
          <w:rFonts w:eastAsiaTheme="minorEastAsia"/>
          <w:iCs/>
        </w:rPr>
        <w:t xml:space="preserve">melhor o coeficiente </w:t>
      </w:r>
      <m:oMath>
        <m:r>
          <w:rPr>
            <w:rFonts w:ascii="Cambria Math" w:eastAsiaTheme="minorEastAsia" w:hAnsi="Cambria Math"/>
          </w:rPr>
          <m:t>λ</m:t>
        </m:r>
      </m:oMath>
      <w:r w:rsidR="003A7D03">
        <w:rPr>
          <w:rFonts w:eastAsiaTheme="minorEastAsia"/>
          <w:iCs/>
        </w:rPr>
        <w:t>:</w:t>
      </w:r>
    </w:p>
    <w:p w:rsidR="00CC7D88"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3A7D03" w:rsidTr="008959BE">
        <w:tc>
          <w:tcPr>
            <w:tcW w:w="8222" w:type="dxa"/>
          </w:tcPr>
          <w:p w:rsidR="003A7D03" w:rsidRPr="003A7D03" w:rsidRDefault="0068644F"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227" w:name="_Ref49238117"/>
        <w:tc>
          <w:tcPr>
            <w:tcW w:w="839" w:type="dxa"/>
            <w:vAlign w:val="center"/>
          </w:tcPr>
          <w:p w:rsidR="003A7D03" w:rsidRDefault="0068644F" w:rsidP="008959BE">
            <w:pPr>
              <w:pStyle w:val="Legenda"/>
              <w:keepNext/>
              <w:jc w:val="right"/>
            </w:pPr>
            <w:r>
              <w:fldChar w:fldCharType="begin"/>
            </w:r>
            <w:r w:rsidR="0039409F">
              <w:instrText xml:space="preserve"> STYLEREF 1 \s </w:instrText>
            </w:r>
            <w:r>
              <w:fldChar w:fldCharType="separate"/>
            </w:r>
            <w:r w:rsidR="00495120">
              <w:rPr>
                <w:noProof/>
              </w:rPr>
              <w:t>3</w:t>
            </w:r>
            <w:r>
              <w:rPr>
                <w:noProof/>
              </w:rPr>
              <w:fldChar w:fldCharType="end"/>
            </w:r>
            <w:proofErr w:type="gramStart"/>
            <w:r w:rsidR="003A7D03">
              <w:t>.</w:t>
            </w:r>
            <w:proofErr w:type="gramEnd"/>
            <w:r>
              <w:fldChar w:fldCharType="begin"/>
            </w:r>
            <w:r w:rsidR="00067C59">
              <w:instrText xml:space="preserve"> SEQ Equação \* ARABIC \s 1 </w:instrText>
            </w:r>
            <w:r>
              <w:fldChar w:fldCharType="separate"/>
            </w:r>
            <w:r w:rsidR="00495120">
              <w:rPr>
                <w:noProof/>
              </w:rPr>
              <w:t>10</w:t>
            </w:r>
            <w:r>
              <w:fldChar w:fldCharType="end"/>
            </w:r>
            <w:bookmarkEnd w:id="227"/>
          </w:p>
          <w:p w:rsidR="003A7D03" w:rsidRDefault="003A7D03" w:rsidP="008959BE">
            <w:pPr>
              <w:jc w:val="right"/>
            </w:pPr>
          </w:p>
        </w:tc>
      </w:tr>
    </w:tbl>
    <w:p w:rsidR="002C1B82" w:rsidRDefault="002C1B82" w:rsidP="002C1B82">
      <w:pPr>
        <w:pStyle w:val="NormalcomRecuo"/>
      </w:pPr>
    </w:p>
    <w:p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3A7D03" w:rsidTr="008959BE">
        <w:tc>
          <w:tcPr>
            <w:tcW w:w="8222" w:type="dxa"/>
          </w:tcPr>
          <w:p w:rsidR="003A7D03" w:rsidRPr="003A7D03" w:rsidRDefault="0068644F" w:rsidP="008959BE">
            <w:pPr>
              <w:rPr>
                <w:i/>
                <w:iCs/>
              </w:rPr>
            </w:pPr>
            <m:oMathPara>
              <m:oMathParaPr>
                <m:jc m:val="left"/>
              </m:oMathParaPr>
              <m:oMath>
                <w:commentRangeStart w:id="228"/>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w:commentRangeEnd w:id="228"/>
                <m:r>
                  <m:rPr>
                    <m:sty m:val="p"/>
                  </m:rPr>
                  <w:rPr>
                    <w:rStyle w:val="Refdecomentrio"/>
                  </w:rPr>
                  <w:commentReference w:id="228"/>
                </m:r>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229" w:name="_Ref42635213"/>
        <w:tc>
          <w:tcPr>
            <w:tcW w:w="839" w:type="dxa"/>
            <w:vAlign w:val="center"/>
          </w:tcPr>
          <w:p w:rsidR="003A7D03" w:rsidRDefault="0068644F" w:rsidP="008959BE">
            <w:pPr>
              <w:pStyle w:val="Legenda"/>
              <w:keepNext/>
              <w:jc w:val="right"/>
            </w:pPr>
            <w:r>
              <w:fldChar w:fldCharType="begin"/>
            </w:r>
            <w:r w:rsidR="003A7D03">
              <w:instrText xml:space="preserve"> STYLEREF 1 \s </w:instrText>
            </w:r>
            <w:r>
              <w:fldChar w:fldCharType="separate"/>
            </w:r>
            <w:r w:rsidR="00495120">
              <w:rPr>
                <w:noProof/>
              </w:rPr>
              <w:t>3</w:t>
            </w:r>
            <w:r>
              <w:rPr>
                <w:noProof/>
              </w:rPr>
              <w:fldChar w:fldCharType="end"/>
            </w:r>
            <w:proofErr w:type="gramStart"/>
            <w:r w:rsidR="003A7D03">
              <w:t>.</w:t>
            </w:r>
            <w:proofErr w:type="gramEnd"/>
            <w:r>
              <w:fldChar w:fldCharType="begin"/>
            </w:r>
            <w:r w:rsidR="00067C59">
              <w:instrText xml:space="preserve"> SEQ Equação \* ARABIC \s 1 </w:instrText>
            </w:r>
            <w:r>
              <w:fldChar w:fldCharType="separate"/>
            </w:r>
            <w:r w:rsidR="00495120">
              <w:rPr>
                <w:noProof/>
              </w:rPr>
              <w:t>11</w:t>
            </w:r>
            <w:r>
              <w:fldChar w:fldCharType="end"/>
            </w:r>
            <w:bookmarkEnd w:id="229"/>
          </w:p>
          <w:p w:rsidR="003A7D03" w:rsidRDefault="003A7D03" w:rsidP="008959BE">
            <w:pPr>
              <w:jc w:val="right"/>
            </w:pPr>
          </w:p>
        </w:tc>
      </w:tr>
    </w:tbl>
    <w:p w:rsidR="000B2F18" w:rsidRDefault="000B2F18" w:rsidP="000B2F18">
      <w:pPr>
        <w:pStyle w:val="NormalcomRecuo"/>
      </w:pPr>
    </w:p>
    <w:p w:rsidR="003A7D03" w:rsidRDefault="00CC7D88" w:rsidP="000B2F18">
      <w:pPr>
        <w:pStyle w:val="NormalcomRecuo"/>
      </w:pPr>
      <w:r>
        <w:t xml:space="preserve">A equação </w:t>
      </w:r>
      <w:r w:rsidR="0068644F">
        <w:fldChar w:fldCharType="begin"/>
      </w:r>
      <w:r>
        <w:instrText xml:space="preserve"> REF _Ref49238117 \h </w:instrText>
      </w:r>
      <w:r w:rsidR="0068644F">
        <w:fldChar w:fldCharType="separate"/>
      </w:r>
      <w:r w:rsidR="00495120">
        <w:rPr>
          <w:noProof/>
        </w:rPr>
        <w:t>3</w:t>
      </w:r>
      <w:r w:rsidR="00495120">
        <w:t>.</w:t>
      </w:r>
      <w:r w:rsidR="00495120">
        <w:rPr>
          <w:noProof/>
        </w:rPr>
        <w:t>10</w:t>
      </w:r>
      <w:r w:rsidR="0068644F">
        <w:fldChar w:fldCharType="end"/>
      </w:r>
      <w:r>
        <w:t xml:space="preserve"> se torna a </w:t>
      </w:r>
      <w:r w:rsidR="003A7D03">
        <w:t>seguinte equação:</w:t>
      </w:r>
    </w:p>
    <w:p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3A7D03" w:rsidTr="008959BE">
        <w:tc>
          <w:tcPr>
            <w:tcW w:w="8222" w:type="dxa"/>
          </w:tcPr>
          <w:p w:rsidR="003A7D03" w:rsidRPr="003A7D03" w:rsidRDefault="0068644F"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230" w:name="_Ref42635875"/>
        <w:tc>
          <w:tcPr>
            <w:tcW w:w="839" w:type="dxa"/>
            <w:vAlign w:val="center"/>
          </w:tcPr>
          <w:p w:rsidR="003A7D03" w:rsidRDefault="0068644F" w:rsidP="008959BE">
            <w:pPr>
              <w:pStyle w:val="Legenda"/>
              <w:keepNext/>
              <w:jc w:val="right"/>
            </w:pPr>
            <w:r>
              <w:fldChar w:fldCharType="begin"/>
            </w:r>
            <w:r w:rsidR="003A7D03">
              <w:instrText xml:space="preserve"> STYLEREF 1 \s </w:instrText>
            </w:r>
            <w:r>
              <w:fldChar w:fldCharType="separate"/>
            </w:r>
            <w:r w:rsidR="00495120">
              <w:rPr>
                <w:noProof/>
              </w:rPr>
              <w:t>3</w:t>
            </w:r>
            <w:r>
              <w:rPr>
                <w:noProof/>
              </w:rPr>
              <w:fldChar w:fldCharType="end"/>
            </w:r>
            <w:proofErr w:type="gramStart"/>
            <w:r w:rsidR="003A7D03">
              <w:t>.</w:t>
            </w:r>
            <w:proofErr w:type="gramEnd"/>
            <w:r>
              <w:fldChar w:fldCharType="begin"/>
            </w:r>
            <w:r w:rsidR="00067C59">
              <w:instrText xml:space="preserve"> SEQ Equação \* ARABIC \s 1 </w:instrText>
            </w:r>
            <w:r>
              <w:fldChar w:fldCharType="separate"/>
            </w:r>
            <w:r w:rsidR="00495120">
              <w:rPr>
                <w:noProof/>
              </w:rPr>
              <w:t>12</w:t>
            </w:r>
            <w:r>
              <w:fldChar w:fldCharType="end"/>
            </w:r>
            <w:bookmarkEnd w:id="230"/>
          </w:p>
          <w:p w:rsidR="003A7D03" w:rsidRDefault="003A7D03" w:rsidP="008959BE">
            <w:pPr>
              <w:jc w:val="right"/>
            </w:pPr>
          </w:p>
        </w:tc>
      </w:tr>
    </w:tbl>
    <w:p w:rsidR="003A7D03" w:rsidRDefault="003A7D03" w:rsidP="000B2F18">
      <w:pPr>
        <w:pStyle w:val="NormalcomRecuo"/>
      </w:pPr>
    </w:p>
    <w:p w:rsidR="00FE33C0" w:rsidRDefault="00552148" w:rsidP="009D76BD">
      <w:pPr>
        <w:tabs>
          <w:tab w:val="center" w:pos="4800"/>
          <w:tab w:val="right" w:pos="9500"/>
        </w:tabs>
        <w:ind w:firstLine="720"/>
      </w:pPr>
      <w:r>
        <w:t xml:space="preserve">Esta forma foi testada e seus resultados foram insatisfatórios. Buscou-se, então, </w:t>
      </w:r>
      <w:r w:rsidR="00FE33C0">
        <w:t xml:space="preserve">uma nova estratégia em que o escalar </w:t>
      </w:r>
      <m:oMath>
        <m:r>
          <w:rPr>
            <w:rFonts w:ascii="Cambria Math" w:eastAsiaTheme="minorEastAsia" w:hAnsi="Cambria Math"/>
          </w:rPr>
          <m:t>λ</m:t>
        </m:r>
      </m:oMath>
      <w:r w:rsidR="00FE33C0">
        <w:t xml:space="preserve"> apresente graus distintas na expressão final. Esta nova tática se </w:t>
      </w:r>
      <w:r w:rsidR="009D76BD">
        <w:t xml:space="preserve">baseia numa outra </w:t>
      </w:r>
      <w:r w:rsidR="00FE33C0">
        <w:t>modelagem para a inversa da soma de matrizes. É inspirada nas seguintes expressões binomiais:</w:t>
      </w:r>
    </w:p>
    <w:p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E33C0" w:rsidRPr="00FB78B8" w:rsidTr="00557CFE">
        <w:tc>
          <w:tcPr>
            <w:tcW w:w="8222" w:type="dxa"/>
          </w:tcPr>
          <w:p w:rsidR="00FE33C0" w:rsidRPr="00FB78B8" w:rsidRDefault="0068644F"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a</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-b</m:t>
                                </m:r>
                              </m:e>
                            </m:d>
                          </m:e>
                          <m:sup>
                            <m:r>
                              <w:rPr>
                                <w:rFonts w:ascii="Cambria Math" w:hAnsi="Cambria Math"/>
                                <w:color w:val="BF8F00" w:themeColor="accent4" w:themeShade="BF"/>
                              </w:rPr>
                              <m:t>-n</m:t>
                            </m:r>
                          </m:sup>
                        </m:sSup>
                      </m:num>
                      <m:den>
                        <m:r>
                          <w:rPr>
                            <w:rFonts w:ascii="Cambria Math" w:hAnsi="Cambria Math"/>
                            <w:color w:val="BF8F00" w:themeColor="accent4" w:themeShade="BF"/>
                          </w:rPr>
                          <m:t>b</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oMath>
            </m:oMathPara>
          </w:p>
        </w:tc>
        <w:bookmarkStart w:id="231" w:name="_Ref42636193"/>
        <w:tc>
          <w:tcPr>
            <w:tcW w:w="839" w:type="dxa"/>
            <w:vAlign w:val="center"/>
          </w:tcPr>
          <w:p w:rsidR="00FE33C0" w:rsidRPr="00FB78B8" w:rsidRDefault="0068644F" w:rsidP="00557CFE">
            <w:pPr>
              <w:pStyle w:val="Legenda"/>
              <w:keepNext/>
              <w:jc w:val="right"/>
              <w:rPr>
                <w:color w:val="BF8F00" w:themeColor="accent4" w:themeShade="BF"/>
              </w:rPr>
            </w:pPr>
            <w:r w:rsidRPr="00FB78B8">
              <w:rPr>
                <w:color w:val="BF8F00" w:themeColor="accent4" w:themeShade="BF"/>
              </w:rPr>
              <w:fldChar w:fldCharType="begin"/>
            </w:r>
            <w:r w:rsidR="00FE33C0" w:rsidRPr="00FB78B8">
              <w:rPr>
                <w:color w:val="BF8F00" w:themeColor="accent4" w:themeShade="BF"/>
              </w:rPr>
              <w:instrText xml:space="preserve"> STYLEREF 1 \s </w:instrText>
            </w:r>
            <w:r w:rsidRPr="00FB78B8">
              <w:rPr>
                <w:color w:val="BF8F00" w:themeColor="accent4" w:themeShade="BF"/>
              </w:rPr>
              <w:fldChar w:fldCharType="separate"/>
            </w:r>
            <w:r w:rsidR="00495120">
              <w:rPr>
                <w:noProof/>
                <w:color w:val="BF8F00" w:themeColor="accent4" w:themeShade="BF"/>
              </w:rPr>
              <w:t>3</w:t>
            </w:r>
            <w:r w:rsidRPr="00FB78B8">
              <w:rPr>
                <w:noProof/>
                <w:color w:val="BF8F00" w:themeColor="accent4" w:themeShade="BF"/>
              </w:rPr>
              <w:fldChar w:fldCharType="end"/>
            </w:r>
            <w:proofErr w:type="gramStart"/>
            <w:r w:rsidR="00FE33C0" w:rsidRPr="00FB78B8">
              <w:rPr>
                <w:color w:val="BF8F00" w:themeColor="accent4" w:themeShade="BF"/>
              </w:rPr>
              <w:t>.</w:t>
            </w:r>
            <w:proofErr w:type="gramEnd"/>
            <w:r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Pr="00FB78B8">
              <w:rPr>
                <w:color w:val="BF8F00" w:themeColor="accent4" w:themeShade="BF"/>
              </w:rPr>
              <w:fldChar w:fldCharType="separate"/>
            </w:r>
            <w:r w:rsidR="00495120">
              <w:rPr>
                <w:noProof/>
                <w:color w:val="BF8F00" w:themeColor="accent4" w:themeShade="BF"/>
              </w:rPr>
              <w:t>13</w:t>
            </w:r>
            <w:r w:rsidRPr="00FB78B8">
              <w:rPr>
                <w:noProof/>
                <w:color w:val="BF8F00" w:themeColor="accent4" w:themeShade="BF"/>
              </w:rPr>
              <w:fldChar w:fldCharType="end"/>
            </w:r>
            <w:bookmarkEnd w:id="231"/>
          </w:p>
          <w:p w:rsidR="00FE33C0" w:rsidRPr="00FB78B8" w:rsidRDefault="00FE33C0" w:rsidP="00557CFE">
            <w:pPr>
              <w:jc w:val="right"/>
              <w:rPr>
                <w:color w:val="BF8F00" w:themeColor="accent4" w:themeShade="BF"/>
              </w:rPr>
            </w:pPr>
          </w:p>
        </w:tc>
      </w:tr>
    </w:tbl>
    <w:p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E33C0" w:rsidRPr="00FB78B8" w:rsidTr="00557CFE">
        <w:tc>
          <w:tcPr>
            <w:tcW w:w="8222" w:type="dxa"/>
          </w:tcPr>
          <w:p w:rsidR="00FE33C0" w:rsidRPr="00FB78B8" w:rsidRDefault="0068644F"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b</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-a</m:t>
                                </m:r>
                              </m:e>
                            </m:d>
                          </m:e>
                          <m:sup>
                            <m:r>
                              <w:rPr>
                                <w:rFonts w:ascii="Cambria Math" w:hAnsi="Cambria Math"/>
                                <w:color w:val="BF8F00" w:themeColor="accent4" w:themeShade="BF"/>
                              </w:rPr>
                              <m:t>-n</m:t>
                            </m:r>
                          </m:sup>
                        </m:sSup>
                      </m:num>
                      <m:den>
                        <m:r>
                          <w:rPr>
                            <w:rFonts w:ascii="Cambria Math" w:hAnsi="Cambria Math"/>
                            <w:color w:val="BF8F00" w:themeColor="accent4" w:themeShade="BF"/>
                          </w:rPr>
                          <m:t>a</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oMath>
            </m:oMathPara>
          </w:p>
        </w:tc>
        <w:tc>
          <w:tcPr>
            <w:tcW w:w="839" w:type="dxa"/>
            <w:vAlign w:val="center"/>
          </w:tcPr>
          <w:p w:rsidR="00FE33C0" w:rsidRPr="00FB78B8" w:rsidRDefault="0068644F" w:rsidP="00557CFE">
            <w:pPr>
              <w:pStyle w:val="Legenda"/>
              <w:keepNext/>
              <w:jc w:val="right"/>
              <w:rPr>
                <w:color w:val="BF8F00" w:themeColor="accent4" w:themeShade="BF"/>
              </w:rPr>
            </w:pPr>
            <w:r w:rsidRPr="00FB78B8">
              <w:rPr>
                <w:color w:val="BF8F00" w:themeColor="accent4" w:themeShade="BF"/>
              </w:rPr>
              <w:fldChar w:fldCharType="begin"/>
            </w:r>
            <w:r w:rsidR="00A80CED" w:rsidRPr="00FB78B8">
              <w:rPr>
                <w:color w:val="BF8F00" w:themeColor="accent4" w:themeShade="BF"/>
              </w:rPr>
              <w:instrText xml:space="preserve"> STYLEREF 1 \s </w:instrText>
            </w:r>
            <w:r w:rsidRPr="00FB78B8">
              <w:rPr>
                <w:color w:val="BF8F00" w:themeColor="accent4" w:themeShade="BF"/>
              </w:rPr>
              <w:fldChar w:fldCharType="separate"/>
            </w:r>
            <w:r w:rsidR="00495120">
              <w:rPr>
                <w:noProof/>
                <w:color w:val="BF8F00" w:themeColor="accent4" w:themeShade="BF"/>
              </w:rPr>
              <w:t>3</w:t>
            </w:r>
            <w:r w:rsidRPr="00FB78B8">
              <w:rPr>
                <w:noProof/>
                <w:color w:val="BF8F00" w:themeColor="accent4" w:themeShade="BF"/>
              </w:rPr>
              <w:fldChar w:fldCharType="end"/>
            </w:r>
            <w:proofErr w:type="gramStart"/>
            <w:r w:rsidR="00FE33C0" w:rsidRPr="00FB78B8">
              <w:rPr>
                <w:color w:val="BF8F00" w:themeColor="accent4" w:themeShade="BF"/>
              </w:rPr>
              <w:t>.</w:t>
            </w:r>
            <w:proofErr w:type="gramEnd"/>
            <w:r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Pr="00FB78B8">
              <w:rPr>
                <w:color w:val="BF8F00" w:themeColor="accent4" w:themeShade="BF"/>
              </w:rPr>
              <w:fldChar w:fldCharType="separate"/>
            </w:r>
            <w:r w:rsidR="00495120">
              <w:rPr>
                <w:noProof/>
                <w:color w:val="BF8F00" w:themeColor="accent4" w:themeShade="BF"/>
              </w:rPr>
              <w:t>14</w:t>
            </w:r>
            <w:r w:rsidRPr="00FB78B8">
              <w:rPr>
                <w:noProof/>
                <w:color w:val="BF8F00" w:themeColor="accent4" w:themeShade="BF"/>
              </w:rPr>
              <w:fldChar w:fldCharType="end"/>
            </w:r>
          </w:p>
          <w:p w:rsidR="00FE33C0" w:rsidRPr="00FB78B8" w:rsidRDefault="00FE33C0" w:rsidP="00557CFE">
            <w:pPr>
              <w:jc w:val="right"/>
              <w:rPr>
                <w:color w:val="BF8F00" w:themeColor="accent4" w:themeShade="BF"/>
              </w:rPr>
            </w:pPr>
          </w:p>
        </w:tc>
      </w:tr>
    </w:tbl>
    <w:p w:rsidR="00FE33C0" w:rsidRPr="00FB78B8" w:rsidRDefault="00FE33C0" w:rsidP="00FE33C0">
      <w:pPr>
        <w:pStyle w:val="NormalcomRecuo"/>
        <w:rPr>
          <w:color w:val="BF8F00" w:themeColor="accent4" w:themeShade="BF"/>
        </w:rPr>
      </w:pPr>
    </w:p>
    <w:p w:rsidR="00FE33C0" w:rsidRPr="00FB78B8" w:rsidRDefault="00FE33C0" w:rsidP="00FE33C0">
      <w:pPr>
        <w:pStyle w:val="NormalcomRecuo"/>
        <w:rPr>
          <w:rFonts w:eastAsiaTheme="minorEastAsia"/>
          <w:color w:val="BF8F00" w:themeColor="accent4" w:themeShade="BF"/>
        </w:rPr>
      </w:pPr>
      <w:r w:rsidRPr="00FB78B8">
        <w:rPr>
          <w:color w:val="BF8F00" w:themeColor="accent4" w:themeShade="BF"/>
        </w:rPr>
        <w:t xml:space="preserve">Considerando o caso da equação </w:t>
      </w:r>
      <w:r w:rsidR="0068644F" w:rsidRPr="00FB78B8">
        <w:rPr>
          <w:color w:val="BF8F00" w:themeColor="accent4" w:themeShade="BF"/>
        </w:rPr>
        <w:fldChar w:fldCharType="begin"/>
      </w:r>
      <w:r w:rsidRPr="00FB78B8">
        <w:rPr>
          <w:color w:val="BF8F00" w:themeColor="accent4" w:themeShade="BF"/>
        </w:rPr>
        <w:instrText xml:space="preserve"> REF _Ref42636193 \h </w:instrText>
      </w:r>
      <w:r w:rsidR="0068644F" w:rsidRPr="00FB78B8">
        <w:rPr>
          <w:color w:val="BF8F00" w:themeColor="accent4" w:themeShade="BF"/>
        </w:rPr>
      </w:r>
      <w:r w:rsidR="0068644F" w:rsidRPr="00FB78B8">
        <w:rPr>
          <w:color w:val="BF8F00" w:themeColor="accent4" w:themeShade="BF"/>
        </w:rPr>
        <w:fldChar w:fldCharType="separate"/>
      </w:r>
      <w:r w:rsidR="00495120">
        <w:rPr>
          <w:noProof/>
          <w:color w:val="BF8F00" w:themeColor="accent4" w:themeShade="BF"/>
        </w:rPr>
        <w:t>3</w:t>
      </w:r>
      <w:r w:rsidR="00495120" w:rsidRPr="00FB78B8">
        <w:rPr>
          <w:color w:val="BF8F00" w:themeColor="accent4" w:themeShade="BF"/>
        </w:rPr>
        <w:t>.</w:t>
      </w:r>
      <w:r w:rsidR="00495120">
        <w:rPr>
          <w:noProof/>
          <w:color w:val="BF8F00" w:themeColor="accent4" w:themeShade="BF"/>
        </w:rPr>
        <w:t>13</w:t>
      </w:r>
      <w:r w:rsidR="0068644F" w:rsidRPr="00FB78B8">
        <w:rPr>
          <w:color w:val="BF8F00" w:themeColor="accent4" w:themeShade="BF"/>
        </w:rPr>
        <w:fldChar w:fldCharType="end"/>
      </w:r>
      <w:r w:rsidRPr="00FB78B8">
        <w:rPr>
          <w:color w:val="BF8F00" w:themeColor="accent4" w:themeShade="BF"/>
        </w:rPr>
        <w:t xml:space="preserve">, em que </w:t>
      </w:r>
      <m:oMath>
        <m:r>
          <w:rPr>
            <w:rFonts w:ascii="Cambria Math" w:hAnsi="Cambria Math"/>
            <w:color w:val="BF8F00" w:themeColor="accent4" w:themeShade="BF"/>
          </w:rPr>
          <m:t>λB&gt;A</m:t>
        </m:r>
      </m:oMath>
      <w:r w:rsidRPr="00FB78B8">
        <w:rPr>
          <w:rFonts w:eastAsiaTheme="minorEastAsia"/>
          <w:color w:val="BF8F00" w:themeColor="accent4" w:themeShade="BF"/>
        </w:rPr>
        <w:t xml:space="preserve">, </w:t>
      </w:r>
      <w:r w:rsidR="009D76BD" w:rsidRPr="00FB78B8">
        <w:rPr>
          <w:rFonts w:eastAsiaTheme="minorEastAsia"/>
          <w:color w:val="BF8F00" w:themeColor="accent4" w:themeShade="BF"/>
        </w:rPr>
        <w:t xml:space="preserve">e tomando apenas </w:t>
      </w:r>
      <w:r w:rsidRPr="00FB78B8">
        <w:rPr>
          <w:rFonts w:eastAsiaTheme="minorEastAsia"/>
          <w:color w:val="BF8F00" w:themeColor="accent4" w:themeShade="BF"/>
        </w:rPr>
        <w:t>os primeiros dois termos da série:</w:t>
      </w:r>
    </w:p>
    <w:p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E33C0" w:rsidRPr="00FB78B8" w:rsidTr="00557CFE">
        <w:tc>
          <w:tcPr>
            <w:tcW w:w="8222" w:type="dxa"/>
          </w:tcPr>
          <w:p w:rsidR="00FE33C0" w:rsidRPr="00FB78B8" w:rsidRDefault="0068644F" w:rsidP="00557CFE">
            <w:pPr>
              <w:rPr>
                <w:color w:val="BF8F00" w:themeColor="accent4" w:themeShade="BF"/>
              </w:rPr>
            </w:pPr>
            <m:oMathPara>
              <m:oMathParaPr>
                <m:jc m:val="left"/>
              </m:oMathParaPr>
              <m:oMath>
                <w:bookmarkStart w:id="232" w:name="_Hlk42636263"/>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ctrlPr>
                          <w:rPr>
                            <w:rFonts w:ascii="Cambria Math" w:hAnsi="Cambria Math"/>
                            <w:color w:val="BF8F00" w:themeColor="accent4" w:themeShade="BF"/>
                          </w:rPr>
                        </m:ctrlPr>
                      </m:e>
                    </m:d>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r>
                      <m:rPr>
                        <m:sty m:val="p"/>
                      </m:rPr>
                      <w:rPr>
                        <w:rFonts w:ascii="Cambria Math" w:hAns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oMath>
            </m:oMathPara>
            <w:bookmarkEnd w:id="232"/>
          </w:p>
        </w:tc>
        <w:tc>
          <w:tcPr>
            <w:tcW w:w="839" w:type="dxa"/>
            <w:vAlign w:val="center"/>
          </w:tcPr>
          <w:p w:rsidR="00FE33C0" w:rsidRPr="00FB78B8" w:rsidRDefault="0068644F" w:rsidP="00557CFE">
            <w:pPr>
              <w:pStyle w:val="Legenda"/>
              <w:keepNext/>
              <w:jc w:val="right"/>
              <w:rPr>
                <w:color w:val="BF8F00" w:themeColor="accent4" w:themeShade="BF"/>
              </w:rPr>
            </w:pPr>
            <w:r w:rsidRPr="00FB78B8">
              <w:rPr>
                <w:color w:val="BF8F00" w:themeColor="accent4" w:themeShade="BF"/>
              </w:rPr>
              <w:fldChar w:fldCharType="begin"/>
            </w:r>
            <w:r w:rsidR="00A80CED" w:rsidRPr="00FB78B8">
              <w:rPr>
                <w:color w:val="BF8F00" w:themeColor="accent4" w:themeShade="BF"/>
              </w:rPr>
              <w:instrText xml:space="preserve"> STYLEREF 1 \s </w:instrText>
            </w:r>
            <w:r w:rsidRPr="00FB78B8">
              <w:rPr>
                <w:color w:val="BF8F00" w:themeColor="accent4" w:themeShade="BF"/>
              </w:rPr>
              <w:fldChar w:fldCharType="separate"/>
            </w:r>
            <w:r w:rsidR="00495120">
              <w:rPr>
                <w:noProof/>
                <w:color w:val="BF8F00" w:themeColor="accent4" w:themeShade="BF"/>
              </w:rPr>
              <w:t>3</w:t>
            </w:r>
            <w:r w:rsidRPr="00FB78B8">
              <w:rPr>
                <w:noProof/>
                <w:color w:val="BF8F00" w:themeColor="accent4" w:themeShade="BF"/>
              </w:rPr>
              <w:fldChar w:fldCharType="end"/>
            </w:r>
            <w:proofErr w:type="gramStart"/>
            <w:r w:rsidR="00FE33C0" w:rsidRPr="00FB78B8">
              <w:rPr>
                <w:color w:val="BF8F00" w:themeColor="accent4" w:themeShade="BF"/>
              </w:rPr>
              <w:t>.</w:t>
            </w:r>
            <w:proofErr w:type="gramEnd"/>
            <w:r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Pr="00FB78B8">
              <w:rPr>
                <w:color w:val="BF8F00" w:themeColor="accent4" w:themeShade="BF"/>
              </w:rPr>
              <w:fldChar w:fldCharType="separate"/>
            </w:r>
            <w:r w:rsidR="00495120">
              <w:rPr>
                <w:noProof/>
                <w:color w:val="BF8F00" w:themeColor="accent4" w:themeShade="BF"/>
              </w:rPr>
              <w:t>15</w:t>
            </w:r>
            <w:r w:rsidRPr="00FB78B8">
              <w:rPr>
                <w:noProof/>
                <w:color w:val="BF8F00" w:themeColor="accent4" w:themeShade="BF"/>
              </w:rPr>
              <w:fldChar w:fldCharType="end"/>
            </w:r>
          </w:p>
          <w:p w:rsidR="00FE33C0" w:rsidRPr="00FB78B8" w:rsidRDefault="00FE33C0" w:rsidP="00557CFE">
            <w:pPr>
              <w:jc w:val="right"/>
              <w:rPr>
                <w:color w:val="BF8F00" w:themeColor="accent4" w:themeShade="BF"/>
              </w:rPr>
            </w:pPr>
          </w:p>
        </w:tc>
      </w:tr>
    </w:tbl>
    <w:p w:rsidR="009D76BD" w:rsidRPr="00FB78B8" w:rsidRDefault="009D76BD" w:rsidP="00FE33C0">
      <w:pPr>
        <w:pStyle w:val="NormalcomRecuo"/>
        <w:rPr>
          <w:color w:val="BF8F00" w:themeColor="accent4" w:themeShade="BF"/>
        </w:rPr>
      </w:pPr>
    </w:p>
    <w:p w:rsidR="00FE33C0" w:rsidRPr="00FB78B8" w:rsidRDefault="00FE33C0" w:rsidP="00FE33C0">
      <w:pPr>
        <w:pStyle w:val="NormalcomRecuo"/>
        <w:rPr>
          <w:color w:val="BF8F00" w:themeColor="accent4" w:themeShade="BF"/>
        </w:rPr>
      </w:pPr>
      <w:r w:rsidRPr="00FB78B8">
        <w:rPr>
          <w:color w:val="BF8F00" w:themeColor="accent4" w:themeShade="BF"/>
        </w:rPr>
        <w:t>Assim:</w:t>
      </w:r>
    </w:p>
    <w:p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FE33C0" w:rsidRPr="00FB78B8" w:rsidTr="00557CFE">
        <w:tc>
          <w:tcPr>
            <w:tcW w:w="8222" w:type="dxa"/>
          </w:tcPr>
          <w:p w:rsidR="00FE33C0" w:rsidRPr="00FB78B8" w:rsidRDefault="0068644F"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λB-A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i/>
                        <w:color w:val="BF8F00" w:themeColor="accent4" w:themeShade="BF"/>
                      </w:rPr>
                    </m:ctrlPr>
                  </m:dPr>
                  <m:e>
                    <m:r>
                      <m:rPr>
                        <m:sty m:val="p"/>
                      </m:rPr>
                      <w:rPr>
                        <w:rFonts w:ascii="Cambria Math" w:hAnsi="Cambria Math"/>
                        <w:color w:val="BF8F00" w:themeColor="accent4" w:themeShade="BF"/>
                      </w:rPr>
                      <m:t>λ</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e>
                </m:d>
              </m:oMath>
            </m:oMathPara>
          </w:p>
        </w:tc>
        <w:bookmarkStart w:id="233" w:name="_Ref42636605"/>
        <w:tc>
          <w:tcPr>
            <w:tcW w:w="839" w:type="dxa"/>
            <w:vAlign w:val="center"/>
          </w:tcPr>
          <w:p w:rsidR="00FE33C0" w:rsidRPr="00FB78B8" w:rsidRDefault="0068644F" w:rsidP="00557CFE">
            <w:pPr>
              <w:pStyle w:val="Legenda"/>
              <w:keepNext/>
              <w:jc w:val="right"/>
              <w:rPr>
                <w:color w:val="BF8F00" w:themeColor="accent4" w:themeShade="BF"/>
              </w:rPr>
            </w:pPr>
            <w:r w:rsidRPr="00FB78B8">
              <w:rPr>
                <w:color w:val="BF8F00" w:themeColor="accent4" w:themeShade="BF"/>
              </w:rPr>
              <w:fldChar w:fldCharType="begin"/>
            </w:r>
            <w:r w:rsidR="00FE33C0" w:rsidRPr="00FB78B8">
              <w:rPr>
                <w:color w:val="BF8F00" w:themeColor="accent4" w:themeShade="BF"/>
              </w:rPr>
              <w:instrText xml:space="preserve"> STYLEREF 1 \s </w:instrText>
            </w:r>
            <w:r w:rsidRPr="00FB78B8">
              <w:rPr>
                <w:color w:val="BF8F00" w:themeColor="accent4" w:themeShade="BF"/>
              </w:rPr>
              <w:fldChar w:fldCharType="separate"/>
            </w:r>
            <w:r w:rsidR="00495120">
              <w:rPr>
                <w:noProof/>
                <w:color w:val="BF8F00" w:themeColor="accent4" w:themeShade="BF"/>
              </w:rPr>
              <w:t>3</w:t>
            </w:r>
            <w:r w:rsidRPr="00FB78B8">
              <w:rPr>
                <w:noProof/>
                <w:color w:val="BF8F00" w:themeColor="accent4" w:themeShade="BF"/>
              </w:rPr>
              <w:fldChar w:fldCharType="end"/>
            </w:r>
            <w:proofErr w:type="gramStart"/>
            <w:r w:rsidR="00FE33C0" w:rsidRPr="00FB78B8">
              <w:rPr>
                <w:color w:val="BF8F00" w:themeColor="accent4" w:themeShade="BF"/>
              </w:rPr>
              <w:t>.</w:t>
            </w:r>
            <w:proofErr w:type="gramEnd"/>
            <w:r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Pr="00FB78B8">
              <w:rPr>
                <w:color w:val="BF8F00" w:themeColor="accent4" w:themeShade="BF"/>
              </w:rPr>
              <w:fldChar w:fldCharType="separate"/>
            </w:r>
            <w:r w:rsidR="00495120">
              <w:rPr>
                <w:noProof/>
                <w:color w:val="BF8F00" w:themeColor="accent4" w:themeShade="BF"/>
              </w:rPr>
              <w:t>16</w:t>
            </w:r>
            <w:r w:rsidRPr="00FB78B8">
              <w:rPr>
                <w:noProof/>
                <w:color w:val="BF8F00" w:themeColor="accent4" w:themeShade="BF"/>
              </w:rPr>
              <w:fldChar w:fldCharType="end"/>
            </w:r>
            <w:bookmarkEnd w:id="233"/>
          </w:p>
          <w:p w:rsidR="00FE33C0" w:rsidRPr="00FB78B8" w:rsidRDefault="00FE33C0" w:rsidP="00557CFE">
            <w:pPr>
              <w:jc w:val="right"/>
              <w:rPr>
                <w:color w:val="BF8F00" w:themeColor="accent4" w:themeShade="BF"/>
              </w:rPr>
            </w:pPr>
          </w:p>
        </w:tc>
      </w:tr>
    </w:tbl>
    <w:p w:rsidR="00FB78B8" w:rsidRPr="00FB78B8" w:rsidRDefault="00FB78B8" w:rsidP="001A29AC">
      <w:pPr>
        <w:tabs>
          <w:tab w:val="center" w:pos="4800"/>
          <w:tab w:val="right" w:pos="9500"/>
        </w:tabs>
        <w:ind w:firstLine="720"/>
        <w:rPr>
          <w:color w:val="BF8F00" w:themeColor="accent4" w:themeShade="BF"/>
        </w:rPr>
      </w:pPr>
    </w:p>
    <w:p w:rsidR="00CC7D88" w:rsidRDefault="001A29AC" w:rsidP="001A29AC">
      <w:pPr>
        <w:tabs>
          <w:tab w:val="center" w:pos="4800"/>
          <w:tab w:val="right" w:pos="9500"/>
        </w:tabs>
        <w:ind w:firstLine="720"/>
      </w:pPr>
      <w:r>
        <w:t>D</w:t>
      </w:r>
      <w:r w:rsidR="009D76BD">
        <w:t xml:space="preserve">e uma forma similar </w:t>
      </w:r>
      <w:r w:rsidR="00CC7D88">
        <w:t>à</w:t>
      </w:r>
      <w:r w:rsidR="009D76BD">
        <w:t xml:space="preserve"> que foi adotada anteriormente, agora se faz</w:t>
      </w:r>
      <w:r w:rsidR="00CC7D88">
        <w:t>:</w:t>
      </w:r>
    </w:p>
    <w:p w:rsidR="00CC7D88" w:rsidRPr="00721AEA"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C7D88" w:rsidTr="00137366">
        <w:tc>
          <w:tcPr>
            <w:tcW w:w="8222" w:type="dxa"/>
          </w:tcPr>
          <w:p w:rsidR="00CC7D88" w:rsidRPr="003070CD" w:rsidRDefault="0068644F" w:rsidP="002C13B2">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w:del w:id="234" w:author="Castrolara" w:date="2020-09-09T16:26:00Z">
                          <m:r>
                            <m:rPr>
                              <m:sty m:val="p"/>
                            </m:rPr>
                            <w:rPr>
                              <w:rFonts w:ascii="Cambria Math" w:hAnsi="Cambria Math"/>
                            </w:rPr>
                            <m:t>λ</m:t>
                          </m:r>
                        </w:del>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rsidR="00CC7D88" w:rsidRDefault="0068644F" w:rsidP="00137366">
            <w:pPr>
              <w:pStyle w:val="Legenda"/>
              <w:keepNext/>
              <w:jc w:val="right"/>
            </w:pPr>
            <w:fldSimple w:instr=" STYLEREF 1 \s ">
              <w:r w:rsidR="00495120">
                <w:rPr>
                  <w:noProof/>
                </w:rPr>
                <w:t>3</w:t>
              </w:r>
            </w:fldSimple>
            <w:proofErr w:type="gramStart"/>
            <w:r w:rsidR="00CC7D88">
              <w:t>.</w:t>
            </w:r>
            <w:proofErr w:type="gramEnd"/>
            <w:r>
              <w:fldChar w:fldCharType="begin"/>
            </w:r>
            <w:r w:rsidR="00067C59">
              <w:instrText xml:space="preserve"> SEQ Equação \* ARABIC \s 1 </w:instrText>
            </w:r>
            <w:r>
              <w:fldChar w:fldCharType="separate"/>
            </w:r>
            <w:r w:rsidR="00495120">
              <w:rPr>
                <w:noProof/>
              </w:rPr>
              <w:t>17</w:t>
            </w:r>
            <w:r>
              <w:fldChar w:fldCharType="end"/>
            </w:r>
          </w:p>
          <w:p w:rsidR="00CC7D88" w:rsidRDefault="00CC7D88" w:rsidP="00137366">
            <w:pPr>
              <w:jc w:val="right"/>
            </w:pPr>
          </w:p>
        </w:tc>
      </w:tr>
    </w:tbl>
    <w:p w:rsidR="00CC7D88" w:rsidRPr="00CC7D88" w:rsidRDefault="00CC7D88" w:rsidP="001A29AC">
      <w:pPr>
        <w:tabs>
          <w:tab w:val="center" w:pos="4800"/>
          <w:tab w:val="right" w:pos="9500"/>
        </w:tabs>
        <w:ind w:firstLine="720"/>
        <w:rPr>
          <w:rFonts w:eastAsiaTheme="minorEastAsia"/>
        </w:rPr>
      </w:pPr>
    </w:p>
    <w:p w:rsidR="001A29AC" w:rsidRDefault="009D76BD" w:rsidP="001A29AC">
      <w:pPr>
        <w:tabs>
          <w:tab w:val="center" w:pos="4800"/>
          <w:tab w:val="right" w:pos="9500"/>
        </w:tabs>
        <w:ind w:firstLine="720"/>
        <w:rPr>
          <w:bCs/>
        </w:rPr>
      </w:pPr>
      <w:r>
        <w:rPr>
          <w:bCs/>
        </w:rPr>
        <w:t>Assim:</w:t>
      </w:r>
    </w:p>
    <w:p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1A29AC" w:rsidTr="008959BE">
        <w:tc>
          <w:tcPr>
            <w:tcW w:w="8222" w:type="dxa"/>
          </w:tcPr>
          <w:p w:rsidR="001A29AC" w:rsidRPr="003A7D03" w:rsidRDefault="0068644F" w:rsidP="008959BE">
            <m:oMathPara>
              <m:oMathParaPr>
                <m:jc m:val="left"/>
              </m:oMathParaPr>
              <m:oMath>
                <w:commentRangeStart w:id="235"/>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w:commentRangeEnd w:id="235"/>
                <m:r>
                  <m:rPr>
                    <m:sty m:val="p"/>
                  </m:rPr>
                  <w:rPr>
                    <w:rStyle w:val="Refdecomentrio"/>
                  </w:rPr>
                  <w:commentReference w:id="235"/>
                </m:r>
              </m:oMath>
            </m:oMathPara>
          </w:p>
        </w:tc>
        <w:bookmarkStart w:id="236" w:name="_Ref42635272"/>
        <w:tc>
          <w:tcPr>
            <w:tcW w:w="839" w:type="dxa"/>
            <w:vAlign w:val="center"/>
          </w:tcPr>
          <w:p w:rsidR="001A29AC" w:rsidRDefault="0068644F" w:rsidP="008959BE">
            <w:pPr>
              <w:pStyle w:val="Legenda"/>
              <w:keepNext/>
              <w:jc w:val="right"/>
            </w:pPr>
            <w:r>
              <w:fldChar w:fldCharType="begin"/>
            </w:r>
            <w:r w:rsidR="001A29AC">
              <w:instrText xml:space="preserve"> STYLEREF 1 \s </w:instrText>
            </w:r>
            <w:r>
              <w:fldChar w:fldCharType="separate"/>
            </w:r>
            <w:r w:rsidR="00495120">
              <w:rPr>
                <w:noProof/>
              </w:rPr>
              <w:t>3</w:t>
            </w:r>
            <w:r>
              <w:rPr>
                <w:noProof/>
              </w:rPr>
              <w:fldChar w:fldCharType="end"/>
            </w:r>
            <w:proofErr w:type="gramStart"/>
            <w:r w:rsidR="001A29AC">
              <w:t>.</w:t>
            </w:r>
            <w:proofErr w:type="gramEnd"/>
            <w:r>
              <w:fldChar w:fldCharType="begin"/>
            </w:r>
            <w:r w:rsidR="00067C59">
              <w:instrText xml:space="preserve"> SEQ Equação \* ARABIC \s 1 </w:instrText>
            </w:r>
            <w:r>
              <w:fldChar w:fldCharType="separate"/>
            </w:r>
            <w:r w:rsidR="00495120">
              <w:rPr>
                <w:noProof/>
              </w:rPr>
              <w:t>18</w:t>
            </w:r>
            <w:r>
              <w:fldChar w:fldCharType="end"/>
            </w:r>
            <w:bookmarkEnd w:id="236"/>
          </w:p>
          <w:p w:rsidR="001A29AC" w:rsidRDefault="001A29AC" w:rsidP="008959BE">
            <w:pPr>
              <w:jc w:val="right"/>
            </w:pPr>
          </w:p>
        </w:tc>
      </w:tr>
    </w:tbl>
    <w:p w:rsidR="001A29AC" w:rsidRDefault="001A29AC" w:rsidP="001A29AC">
      <w:pPr>
        <w:tabs>
          <w:tab w:val="center" w:pos="4800"/>
          <w:tab w:val="right" w:pos="9500"/>
        </w:tabs>
        <w:ind w:firstLine="720"/>
      </w:pPr>
    </w:p>
    <w:p w:rsidR="003A7D03" w:rsidRPr="00FB78B8" w:rsidRDefault="001A29AC" w:rsidP="000B2F18">
      <w:pPr>
        <w:pStyle w:val="NormalcomRecuo"/>
      </w:pPr>
      <w:r>
        <w:t xml:space="preserve">Onde, </w:t>
      </w:r>
      <w:proofErr w:type="gramStart"/>
      <w:r w:rsidR="00D14443">
        <w:t>pode-se</w:t>
      </w:r>
      <w:proofErr w:type="gramEnd"/>
      <w:r w:rsidR="00D14443">
        <w:t xml:space="preserve"> </w:t>
      </w:r>
      <w:r w:rsidRPr="00FB78B8">
        <w:t>simplificar os termos do lado direito da equação</w:t>
      </w:r>
      <w:r w:rsidR="008D0F03" w:rsidRPr="00FB78B8">
        <w:t xml:space="preserve"> gerando a seguinte expressão</w:t>
      </w:r>
      <w:r w:rsidRPr="00FB78B8">
        <w:t>:</w:t>
      </w:r>
    </w:p>
    <w:p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1A29AC" w:rsidTr="008959BE">
        <w:tc>
          <w:tcPr>
            <w:tcW w:w="8222" w:type="dxa"/>
          </w:tcPr>
          <w:p w:rsidR="001A29AC" w:rsidRPr="003A7D03" w:rsidRDefault="0068644F"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rsidR="001A29AC" w:rsidRDefault="0068644F" w:rsidP="008959BE">
            <w:pPr>
              <w:pStyle w:val="Legenda"/>
              <w:keepNext/>
              <w:jc w:val="right"/>
            </w:pPr>
            <w:fldSimple w:instr=" STYLEREF 1 \s ">
              <w:r w:rsidR="00495120">
                <w:rPr>
                  <w:noProof/>
                </w:rPr>
                <w:t>3</w:t>
              </w:r>
            </w:fldSimple>
            <w:proofErr w:type="gramStart"/>
            <w:r w:rsidR="001A29AC">
              <w:t>.</w:t>
            </w:r>
            <w:proofErr w:type="gramEnd"/>
            <w:r>
              <w:fldChar w:fldCharType="begin"/>
            </w:r>
            <w:r w:rsidR="00067C59">
              <w:instrText xml:space="preserve"> SEQ Equação \* ARABIC \s 1 </w:instrText>
            </w:r>
            <w:r>
              <w:fldChar w:fldCharType="separate"/>
            </w:r>
            <w:r w:rsidR="00495120">
              <w:rPr>
                <w:noProof/>
              </w:rPr>
              <w:t>19</w:t>
            </w:r>
            <w:r>
              <w:fldChar w:fldCharType="end"/>
            </w:r>
          </w:p>
          <w:p w:rsidR="001A29AC" w:rsidRDefault="001A29AC" w:rsidP="008959BE">
            <w:pPr>
              <w:jc w:val="right"/>
            </w:pPr>
          </w:p>
        </w:tc>
      </w:tr>
    </w:tbl>
    <w:p w:rsidR="003A7D03" w:rsidRDefault="003A7D03" w:rsidP="000B2F18">
      <w:pPr>
        <w:pStyle w:val="NormalcomRecuo"/>
      </w:pPr>
    </w:p>
    <w:p w:rsidR="003A7D03" w:rsidRDefault="001A29AC" w:rsidP="000B2F18">
      <w:pPr>
        <w:pStyle w:val="NormalcomRecuo"/>
      </w:pPr>
      <w:r>
        <w:t xml:space="preserve">De modo similar à </w:t>
      </w:r>
      <w:r w:rsidR="0068644F">
        <w:fldChar w:fldCharType="begin"/>
      </w:r>
      <w:r>
        <w:instrText xml:space="preserve"> REF _Ref42635213 \h </w:instrText>
      </w:r>
      <w:r w:rsidR="0068644F">
        <w:fldChar w:fldCharType="separate"/>
      </w:r>
      <w:r w:rsidR="00495120">
        <w:rPr>
          <w:noProof/>
        </w:rPr>
        <w:t>3</w:t>
      </w:r>
      <w:r w:rsidR="00495120">
        <w:t>.</w:t>
      </w:r>
      <w:r w:rsidR="00495120">
        <w:rPr>
          <w:noProof/>
        </w:rPr>
        <w:t>11</w:t>
      </w:r>
      <w:r w:rsidR="0068644F">
        <w:fldChar w:fldCharType="end"/>
      </w:r>
      <w:r>
        <w:t>, pode-se chamar:</w:t>
      </w:r>
    </w:p>
    <w:p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1A29AC" w:rsidTr="008959BE">
        <w:tc>
          <w:tcPr>
            <w:tcW w:w="8222" w:type="dxa"/>
          </w:tcPr>
          <w:p w:rsidR="001A29AC" w:rsidRPr="003A7D03" w:rsidRDefault="0068644F"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237" w:name="_Ref42636900"/>
        <w:tc>
          <w:tcPr>
            <w:tcW w:w="839" w:type="dxa"/>
            <w:vAlign w:val="center"/>
          </w:tcPr>
          <w:p w:rsidR="001A29AC" w:rsidRDefault="0068644F" w:rsidP="008959BE">
            <w:pPr>
              <w:pStyle w:val="Legenda"/>
              <w:keepNext/>
              <w:jc w:val="right"/>
            </w:pPr>
            <w:r>
              <w:fldChar w:fldCharType="begin"/>
            </w:r>
            <w:r w:rsidR="001A29AC">
              <w:instrText xml:space="preserve"> STYLEREF 1 \s </w:instrText>
            </w:r>
            <w:r>
              <w:fldChar w:fldCharType="separate"/>
            </w:r>
            <w:r w:rsidR="00495120">
              <w:rPr>
                <w:noProof/>
              </w:rPr>
              <w:t>3</w:t>
            </w:r>
            <w:r>
              <w:rPr>
                <w:noProof/>
              </w:rPr>
              <w:fldChar w:fldCharType="end"/>
            </w:r>
            <w:proofErr w:type="gramStart"/>
            <w:r w:rsidR="001A29AC">
              <w:t>.</w:t>
            </w:r>
            <w:proofErr w:type="gramEnd"/>
            <w:r>
              <w:fldChar w:fldCharType="begin"/>
            </w:r>
            <w:r w:rsidR="00067C59">
              <w:instrText xml:space="preserve"> SEQ Equação \* ARABIC \s 1 </w:instrText>
            </w:r>
            <w:r>
              <w:fldChar w:fldCharType="separate"/>
            </w:r>
            <w:r w:rsidR="00495120">
              <w:rPr>
                <w:noProof/>
              </w:rPr>
              <w:t>20</w:t>
            </w:r>
            <w:r>
              <w:fldChar w:fldCharType="end"/>
            </w:r>
            <w:bookmarkEnd w:id="237"/>
          </w:p>
          <w:p w:rsidR="001A29AC" w:rsidRDefault="001A29AC" w:rsidP="008959BE">
            <w:pPr>
              <w:jc w:val="right"/>
            </w:pPr>
          </w:p>
        </w:tc>
      </w:tr>
    </w:tbl>
    <w:p w:rsidR="001A29AC" w:rsidRDefault="001A29AC" w:rsidP="000B2F18">
      <w:pPr>
        <w:pStyle w:val="NormalcomRecuo"/>
      </w:pPr>
    </w:p>
    <w:p w:rsidR="001A29AC" w:rsidRDefault="001A29AC" w:rsidP="000B2F18">
      <w:pPr>
        <w:pStyle w:val="NormalcomRecuo"/>
      </w:pPr>
      <w:r>
        <w:t xml:space="preserve">Portanto, a equação </w:t>
      </w:r>
      <w:r w:rsidR="0068644F">
        <w:fldChar w:fldCharType="begin"/>
      </w:r>
      <w:r>
        <w:instrText xml:space="preserve"> REF _Ref42635272 \h </w:instrText>
      </w:r>
      <w:r w:rsidR="0068644F">
        <w:fldChar w:fldCharType="separate"/>
      </w:r>
      <w:r w:rsidR="00495120">
        <w:rPr>
          <w:noProof/>
        </w:rPr>
        <w:t>3</w:t>
      </w:r>
      <w:r w:rsidR="00495120">
        <w:t>.</w:t>
      </w:r>
      <w:r w:rsidR="00495120">
        <w:rPr>
          <w:noProof/>
        </w:rPr>
        <w:t>18</w:t>
      </w:r>
      <w:r w:rsidR="0068644F">
        <w:fldChar w:fldCharType="end"/>
      </w:r>
      <w:r>
        <w:t xml:space="preserve"> se torna:</w:t>
      </w:r>
    </w:p>
    <w:p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1A29AC" w:rsidTr="008959BE">
        <w:tc>
          <w:tcPr>
            <w:tcW w:w="8222" w:type="dxa"/>
          </w:tcPr>
          <w:p w:rsidR="001A29AC" w:rsidRPr="003A7D03" w:rsidRDefault="0068644F"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238" w:name="_Ref42635436"/>
        <w:tc>
          <w:tcPr>
            <w:tcW w:w="839" w:type="dxa"/>
            <w:vAlign w:val="center"/>
          </w:tcPr>
          <w:p w:rsidR="001A29AC" w:rsidRDefault="0068644F" w:rsidP="008959BE">
            <w:pPr>
              <w:pStyle w:val="Legenda"/>
              <w:keepNext/>
              <w:jc w:val="right"/>
            </w:pPr>
            <w:r>
              <w:fldChar w:fldCharType="begin"/>
            </w:r>
            <w:r w:rsidR="001A29AC">
              <w:instrText xml:space="preserve"> STYLEREF 1 \s </w:instrText>
            </w:r>
            <w:r>
              <w:fldChar w:fldCharType="separate"/>
            </w:r>
            <w:r w:rsidR="00495120">
              <w:rPr>
                <w:noProof/>
              </w:rPr>
              <w:t>3</w:t>
            </w:r>
            <w:r>
              <w:rPr>
                <w:noProof/>
              </w:rPr>
              <w:fldChar w:fldCharType="end"/>
            </w:r>
            <w:proofErr w:type="gramStart"/>
            <w:r w:rsidR="001A29AC">
              <w:t>.</w:t>
            </w:r>
            <w:proofErr w:type="gramEnd"/>
            <w:r>
              <w:fldChar w:fldCharType="begin"/>
            </w:r>
            <w:r w:rsidR="00067C59">
              <w:instrText xml:space="preserve"> SEQ Equação \* ARABIC \s 1 </w:instrText>
            </w:r>
            <w:r>
              <w:fldChar w:fldCharType="separate"/>
            </w:r>
            <w:r w:rsidR="00495120">
              <w:rPr>
                <w:noProof/>
              </w:rPr>
              <w:t>21</w:t>
            </w:r>
            <w:r>
              <w:fldChar w:fldCharType="end"/>
            </w:r>
            <w:bookmarkEnd w:id="238"/>
          </w:p>
          <w:p w:rsidR="001A29AC" w:rsidRDefault="001A29AC" w:rsidP="008959BE">
            <w:pPr>
              <w:jc w:val="right"/>
            </w:pPr>
          </w:p>
        </w:tc>
      </w:tr>
    </w:tbl>
    <w:p w:rsidR="001A29AC" w:rsidRDefault="001A29AC" w:rsidP="000B2F18">
      <w:pPr>
        <w:pStyle w:val="NormalcomRecuo"/>
      </w:pPr>
    </w:p>
    <w:p w:rsidR="008959BE" w:rsidRDefault="008959BE" w:rsidP="008959BE">
      <w:pPr>
        <w:pStyle w:val="NormalcomRecuo"/>
        <w:rPr>
          <w:rFonts w:eastAsiaTheme="minorEastAsia"/>
        </w:rPr>
      </w:pPr>
      <w:r>
        <w:t xml:space="preserve">Vale a pena ressaltar que devido </w:t>
      </w:r>
      <w:proofErr w:type="gramStart"/>
      <w:r>
        <w:t>a</w:t>
      </w:r>
      <w:proofErr w:type="gramEnd"/>
      <w:r>
        <w:t xml:space="preserve"> hipótese que para altas frequências o produto da matriz </w:t>
      </w:r>
      <m:oMath>
        <m:r>
          <w:rPr>
            <w:rFonts w:ascii="Cambria Math" w:hAnsi="Cambria Math"/>
          </w:rPr>
          <m:t>S</m:t>
        </m:r>
      </m:oMath>
      <w:r>
        <w:rPr>
          <w:rFonts w:eastAsiaTheme="minorEastAsia"/>
        </w:rPr>
        <w:t xml:space="preserve"> pelo coeficiente </w:t>
      </w:r>
      <m:oMath>
        <m:r>
          <w:rPr>
            <w:rFonts w:ascii="Cambria Math" w:eastAsiaTheme="minorEastAsia" w:hAnsi="Cambria Math"/>
          </w:rPr>
          <m:t>λ</m:t>
        </m:r>
      </m:oMath>
      <w:r>
        <w:rPr>
          <w:rFonts w:eastAsiaTheme="minorEastAsia"/>
        </w:rPr>
        <w:t xml:space="preserve"> tende à zero, e que baixíssimas frequências não serão abordadas por este modelo</w:t>
      </w:r>
      <w:r w:rsidR="008D0F03">
        <w:rPr>
          <w:rFonts w:eastAsiaTheme="minorEastAsia"/>
        </w:rPr>
        <w:t xml:space="preserve">, pode-se considerar:  </w:t>
      </w:r>
    </w:p>
    <w:p w:rsidR="00AA7EAF"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8959BE" w:rsidTr="008959BE">
        <w:tc>
          <w:tcPr>
            <w:tcW w:w="8222" w:type="dxa"/>
          </w:tcPr>
          <w:p w:rsidR="008959BE" w:rsidRPr="008959BE" w:rsidRDefault="0068644F"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239" w:name="_Ref42635616"/>
        <w:tc>
          <w:tcPr>
            <w:tcW w:w="839" w:type="dxa"/>
            <w:vAlign w:val="center"/>
          </w:tcPr>
          <w:p w:rsidR="008959BE" w:rsidRDefault="0068644F" w:rsidP="008959BE">
            <w:pPr>
              <w:pStyle w:val="Legenda"/>
              <w:keepNext/>
              <w:jc w:val="right"/>
            </w:pPr>
            <w:r>
              <w:fldChar w:fldCharType="begin"/>
            </w:r>
            <w:r w:rsidR="008959BE">
              <w:instrText xml:space="preserve"> STYLEREF 1 \s </w:instrText>
            </w:r>
            <w:r>
              <w:fldChar w:fldCharType="separate"/>
            </w:r>
            <w:r w:rsidR="00495120">
              <w:rPr>
                <w:noProof/>
              </w:rPr>
              <w:t>3</w:t>
            </w:r>
            <w:r>
              <w:rPr>
                <w:noProof/>
              </w:rPr>
              <w:fldChar w:fldCharType="end"/>
            </w:r>
            <w:proofErr w:type="gramStart"/>
            <w:r w:rsidR="008959BE">
              <w:t>.</w:t>
            </w:r>
            <w:proofErr w:type="gramEnd"/>
            <w:r>
              <w:fldChar w:fldCharType="begin"/>
            </w:r>
            <w:r w:rsidR="00067C59">
              <w:instrText xml:space="preserve"> SEQ Equação \* ARABIC \s 1 </w:instrText>
            </w:r>
            <w:r>
              <w:fldChar w:fldCharType="separate"/>
            </w:r>
            <w:r w:rsidR="00495120">
              <w:rPr>
                <w:noProof/>
              </w:rPr>
              <w:t>22</w:t>
            </w:r>
            <w:r>
              <w:fldChar w:fldCharType="end"/>
            </w:r>
            <w:bookmarkEnd w:id="239"/>
          </w:p>
          <w:p w:rsidR="008959BE" w:rsidRDefault="008959BE" w:rsidP="008959BE">
            <w:pPr>
              <w:jc w:val="right"/>
            </w:pPr>
          </w:p>
        </w:tc>
      </w:tr>
    </w:tbl>
    <w:p w:rsidR="00AA7EAF" w:rsidRDefault="00AA7EAF" w:rsidP="000B2F18">
      <w:pPr>
        <w:pStyle w:val="NormalcomRecuo"/>
      </w:pPr>
    </w:p>
    <w:p w:rsidR="008959BE" w:rsidRPr="001407BA" w:rsidRDefault="008D0F03" w:rsidP="000B2F18">
      <w:pPr>
        <w:pStyle w:val="NormalcomRecuo"/>
        <w:rPr>
          <w:color w:val="FF0000"/>
        </w:rPr>
      </w:pPr>
      <w:r>
        <w:t xml:space="preserve">Uma </w:t>
      </w:r>
      <w:r w:rsidR="008959BE">
        <w:t xml:space="preserve">consideração </w:t>
      </w:r>
      <w:r>
        <w:t xml:space="preserve">similar </w:t>
      </w:r>
      <w:proofErr w:type="gramStart"/>
      <w:r w:rsidR="008959BE">
        <w:t>a</w:t>
      </w:r>
      <w:proofErr w:type="gramEnd"/>
      <w:r w:rsidR="008959BE">
        <w:t xml:space="preserve"> equação </w:t>
      </w:r>
      <w:r w:rsidR="0068644F">
        <w:fldChar w:fldCharType="begin"/>
      </w:r>
      <w:r w:rsidR="008959BE">
        <w:instrText xml:space="preserve"> REF _Ref42635616 \h </w:instrText>
      </w:r>
      <w:r w:rsidR="0068644F">
        <w:fldChar w:fldCharType="separate"/>
      </w:r>
      <w:r w:rsidR="00495120">
        <w:rPr>
          <w:noProof/>
        </w:rPr>
        <w:t>3</w:t>
      </w:r>
      <w:r w:rsidR="00495120">
        <w:t>.</w:t>
      </w:r>
      <w:r w:rsidR="00495120">
        <w:rPr>
          <w:noProof/>
        </w:rPr>
        <w:t>22</w:t>
      </w:r>
      <w:r w:rsidR="0068644F">
        <w:fldChar w:fldCharType="end"/>
      </w:r>
      <w:r w:rsidR="008959BE">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Pr>
          <w:rFonts w:eastAsiaTheme="minorEastAsia"/>
          <w:iCs/>
        </w:rPr>
        <w:t>, p</w:t>
      </w:r>
      <w:r>
        <w:rPr>
          <w:rFonts w:eastAsiaTheme="minorEastAsia"/>
          <w:iCs/>
        </w:rPr>
        <w:t xml:space="preserve">ois resultam respostas fisicamente inconsistentes. </w:t>
      </w:r>
      <w:r w:rsidR="008959BE">
        <w:rPr>
          <w:rFonts w:eastAsiaTheme="minorEastAsia"/>
          <w:iCs/>
        </w:rPr>
        <w:t xml:space="preserve">Além disso, sem a consideração feita </w:t>
      </w:r>
      <w:del w:id="240" w:author="Castrolara" w:date="2020-09-09T17:01:00Z">
        <w:r w:rsidR="008959BE" w:rsidDel="007147C9">
          <w:rPr>
            <w:rFonts w:eastAsiaTheme="minorEastAsia"/>
            <w:iCs/>
          </w:rPr>
          <w:delText xml:space="preserve">em </w:delText>
        </w:r>
      </w:del>
      <w:ins w:id="241" w:author="Castrolara" w:date="2020-09-09T17:01:00Z">
        <w:r w:rsidR="007147C9">
          <w:rPr>
            <w:rFonts w:eastAsiaTheme="minorEastAsia"/>
            <w:iCs/>
          </w:rPr>
          <w:t xml:space="preserve">na Eq. </w:t>
        </w:r>
      </w:ins>
      <w:r w:rsidR="0068644F">
        <w:fldChar w:fldCharType="begin"/>
      </w:r>
      <w:r w:rsidR="008959BE">
        <w:instrText xml:space="preserve"> REF _Ref42635616 \h </w:instrText>
      </w:r>
      <w:r w:rsidR="0068644F">
        <w:fldChar w:fldCharType="separate"/>
      </w:r>
      <w:r w:rsidR="00495120">
        <w:rPr>
          <w:noProof/>
        </w:rPr>
        <w:t>3</w:t>
      </w:r>
      <w:r w:rsidR="00495120">
        <w:t>.</w:t>
      </w:r>
      <w:r w:rsidR="00495120">
        <w:rPr>
          <w:noProof/>
        </w:rPr>
        <w:t>22</w:t>
      </w:r>
      <w:r w:rsidR="0068644F">
        <w:fldChar w:fldCharType="end"/>
      </w:r>
      <w:r w:rsidR="008959BE">
        <w:t xml:space="preserve">, uma diferença muito mais importante entre as equações </w:t>
      </w:r>
      <w:r w:rsidR="0068644F">
        <w:fldChar w:fldCharType="begin"/>
      </w:r>
      <w:r w:rsidR="008959BE">
        <w:instrText xml:space="preserve"> REF _Ref42635875 \h </w:instrText>
      </w:r>
      <w:r w:rsidR="0068644F">
        <w:fldChar w:fldCharType="separate"/>
      </w:r>
      <w:r w:rsidR="00495120">
        <w:rPr>
          <w:noProof/>
        </w:rPr>
        <w:t>3</w:t>
      </w:r>
      <w:r w:rsidR="00495120">
        <w:t>.</w:t>
      </w:r>
      <w:r w:rsidR="00495120">
        <w:rPr>
          <w:noProof/>
        </w:rPr>
        <w:t>12</w:t>
      </w:r>
      <w:r w:rsidR="0068644F">
        <w:fldChar w:fldCharType="end"/>
      </w:r>
      <w:r w:rsidR="008959BE">
        <w:t xml:space="preserve"> e </w:t>
      </w:r>
      <w:r w:rsidR="0068644F">
        <w:fldChar w:fldCharType="begin"/>
      </w:r>
      <w:r w:rsidR="008959BE">
        <w:instrText xml:space="preserve"> REF _Ref42635436 \h </w:instrText>
      </w:r>
      <w:r w:rsidR="0068644F">
        <w:fldChar w:fldCharType="separate"/>
      </w:r>
      <w:r w:rsidR="00495120">
        <w:rPr>
          <w:noProof/>
        </w:rPr>
        <w:t>3</w:t>
      </w:r>
      <w:r w:rsidR="00495120">
        <w:t>.</w:t>
      </w:r>
      <w:r w:rsidR="00495120">
        <w:rPr>
          <w:noProof/>
        </w:rPr>
        <w:t>21</w:t>
      </w:r>
      <w:r w:rsidR="0068644F">
        <w:fldChar w:fldCharType="end"/>
      </w:r>
      <w:r w:rsidR="008959BE">
        <w:t xml:space="preserve"> aparece, que pode ser identificada somente após a montagem completa do sistema matricial: a ordem das potências que envolvem o coeficiente </w:t>
      </w:r>
      <m:oMath>
        <m:r>
          <w:rPr>
            <w:rFonts w:ascii="Cambria Math" w:hAnsi="Cambria Math"/>
          </w:rPr>
          <m:t>λ</m:t>
        </m:r>
      </m:oMath>
      <w:r w:rsidR="008959BE">
        <w:t>.</w:t>
      </w:r>
    </w:p>
    <w:p w:rsidR="008959BE" w:rsidRPr="00A01801" w:rsidRDefault="008959BE" w:rsidP="008D0F03">
      <w:pPr>
        <w:pStyle w:val="NormalcomRecuo"/>
        <w:rPr>
          <w:color w:val="4472C4" w:themeColor="accent1"/>
        </w:rPr>
      </w:pPr>
      <w:r w:rsidRPr="00A01801">
        <w:rPr>
          <w:color w:val="4472C4" w:themeColor="accent1"/>
        </w:rPr>
        <w:t xml:space="preserve">Seguindo esta última estrutura, a equação característica teria ordem </w:t>
      </w:r>
      <w:proofErr w:type="gramStart"/>
      <w:r w:rsidRPr="00A01801">
        <w:rPr>
          <w:color w:val="4472C4" w:themeColor="accent1"/>
        </w:rPr>
        <w:t>4</w:t>
      </w:r>
      <w:proofErr w:type="gramEnd"/>
      <w:r w:rsidRPr="00A01801">
        <w:rPr>
          <w:color w:val="4472C4" w:themeColor="accent1"/>
        </w:rPr>
        <w:t>, uma estrutura mais coerente com o problema que se quer resolver, enquanto na estrutura anterior</w:t>
      </w:r>
      <w:r w:rsidR="001407BA" w:rsidRPr="00A01801">
        <w:rPr>
          <w:color w:val="4472C4" w:themeColor="accent1"/>
        </w:rPr>
        <w:t xml:space="preserve">, caso se prosseguissem com os </w:t>
      </w:r>
      <w:proofErr w:type="spellStart"/>
      <w:r w:rsidR="001407BA" w:rsidRPr="00A01801">
        <w:rPr>
          <w:color w:val="4472C4" w:themeColor="accent1"/>
        </w:rPr>
        <w:t>algebrismos</w:t>
      </w:r>
      <w:proofErr w:type="spellEnd"/>
      <w:r w:rsidR="001407BA" w:rsidRPr="00A01801">
        <w:rPr>
          <w:color w:val="4472C4" w:themeColor="accent1"/>
        </w:rPr>
        <w:t xml:space="preserve">, o sistema matricial envolveria expoentes de </w:t>
      </w:r>
      <w:r w:rsidR="008D0F03" w:rsidRPr="00A01801">
        <w:rPr>
          <w:color w:val="4472C4" w:themeColor="accent1"/>
        </w:rPr>
        <w:t xml:space="preserve">ordem 3. </w:t>
      </w:r>
    </w:p>
    <w:p w:rsidR="0081164F" w:rsidRPr="001407BA" w:rsidRDefault="0081164F" w:rsidP="0081164F">
      <w:pPr>
        <w:tabs>
          <w:tab w:val="center" w:pos="4800"/>
          <w:tab w:val="right" w:pos="9500"/>
        </w:tabs>
        <w:ind w:firstLine="720"/>
        <w:rPr>
          <w:color w:val="FF0000"/>
        </w:rPr>
      </w:pPr>
      <w:r w:rsidRPr="00A01801">
        <w:rPr>
          <w:color w:val="4472C4" w:themeColor="accent1"/>
        </w:rPr>
        <w:t>Assim, após definida a inversa da soma das matrizes, pode</w:t>
      </w:r>
      <w:r w:rsidR="001407BA" w:rsidRPr="00A01801">
        <w:rPr>
          <w:color w:val="4472C4" w:themeColor="accent1"/>
        </w:rPr>
        <w:t xml:space="preserve">-se </w:t>
      </w:r>
      <w:r w:rsidRPr="00A01801">
        <w:rPr>
          <w:color w:val="4472C4" w:themeColor="accent1"/>
        </w:rPr>
        <w:t xml:space="preserve">dar seguimento ao procedimento. Para fins de facilitar o entendimento, é repetida a equação </w:t>
      </w:r>
      <w:r w:rsidR="0068644F" w:rsidRPr="00A01801">
        <w:rPr>
          <w:color w:val="4472C4" w:themeColor="accent1"/>
        </w:rPr>
        <w:fldChar w:fldCharType="begin"/>
      </w:r>
      <w:r w:rsidRPr="00A01801">
        <w:rPr>
          <w:color w:val="4472C4" w:themeColor="accent1"/>
        </w:rPr>
        <w:instrText xml:space="preserve"> REF _Ref42628332 \h </w:instrText>
      </w:r>
      <w:r w:rsidR="0068644F" w:rsidRPr="00A01801">
        <w:rPr>
          <w:color w:val="4472C4" w:themeColor="accent1"/>
        </w:rPr>
      </w:r>
      <w:r w:rsidR="0068644F" w:rsidRPr="00A01801">
        <w:rPr>
          <w:color w:val="4472C4" w:themeColor="accent1"/>
        </w:rPr>
        <w:fldChar w:fldCharType="separate"/>
      </w:r>
      <w:r w:rsidR="00495120">
        <w:rPr>
          <w:noProof/>
        </w:rPr>
        <w:t>3</w:t>
      </w:r>
      <w:r w:rsidR="00495120">
        <w:t>.</w:t>
      </w:r>
      <w:r w:rsidR="00495120">
        <w:rPr>
          <w:noProof/>
        </w:rPr>
        <w:t>5</w:t>
      </w:r>
      <w:r w:rsidR="0068644F" w:rsidRPr="00A01801">
        <w:rPr>
          <w:color w:val="4472C4" w:themeColor="accent1"/>
        </w:rPr>
        <w:fldChar w:fldCharType="end"/>
      </w:r>
      <w:r w:rsidRPr="001407BA">
        <w:rPr>
          <w:color w:val="FF0000"/>
        </w:rPr>
        <w:t>:</w:t>
      </w:r>
    </w:p>
    <w:p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81164F" w:rsidTr="00BF3EAB">
        <w:tc>
          <w:tcPr>
            <w:tcW w:w="8222" w:type="dxa"/>
          </w:tcPr>
          <w:p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242" w:name="_Ref42637673"/>
        <w:tc>
          <w:tcPr>
            <w:tcW w:w="839" w:type="dxa"/>
            <w:vAlign w:val="center"/>
          </w:tcPr>
          <w:p w:rsidR="0081164F" w:rsidRDefault="0068644F" w:rsidP="00BF3EAB">
            <w:pPr>
              <w:pStyle w:val="Legenda"/>
              <w:keepNext/>
              <w:jc w:val="right"/>
            </w:pPr>
            <w:r>
              <w:fldChar w:fldCharType="begin"/>
            </w:r>
            <w:r w:rsidR="0081164F">
              <w:instrText xml:space="preserve"> STYLEREF 1 \s </w:instrText>
            </w:r>
            <w:r>
              <w:fldChar w:fldCharType="separate"/>
            </w:r>
            <w:r w:rsidR="00495120">
              <w:rPr>
                <w:noProof/>
              </w:rPr>
              <w:t>3</w:t>
            </w:r>
            <w:r>
              <w:rPr>
                <w:noProof/>
              </w:rPr>
              <w:fldChar w:fldCharType="end"/>
            </w:r>
            <w:proofErr w:type="gramStart"/>
            <w:r w:rsidR="0081164F">
              <w:t>.</w:t>
            </w:r>
            <w:proofErr w:type="gramEnd"/>
            <w:r>
              <w:fldChar w:fldCharType="begin"/>
            </w:r>
            <w:r w:rsidR="00067C59">
              <w:instrText xml:space="preserve"> SEQ Equação \* ARABIC \s 1 </w:instrText>
            </w:r>
            <w:r>
              <w:fldChar w:fldCharType="separate"/>
            </w:r>
            <w:r w:rsidR="00495120">
              <w:rPr>
                <w:noProof/>
              </w:rPr>
              <w:t>23</w:t>
            </w:r>
            <w:r>
              <w:fldChar w:fldCharType="end"/>
            </w:r>
            <w:bookmarkEnd w:id="242"/>
          </w:p>
          <w:p w:rsidR="0081164F" w:rsidRDefault="0081164F" w:rsidP="00BF3EAB">
            <w:pPr>
              <w:jc w:val="right"/>
            </w:pPr>
          </w:p>
        </w:tc>
      </w:tr>
    </w:tbl>
    <w:p w:rsidR="008959BE" w:rsidRDefault="008959BE" w:rsidP="008959BE">
      <w:pPr>
        <w:pStyle w:val="NormalcomRecuo"/>
        <w:rPr>
          <w:rFonts w:eastAsiaTheme="minorEastAsia"/>
          <w:iCs/>
        </w:rPr>
      </w:pPr>
    </w:p>
    <w:p w:rsidR="0081164F" w:rsidRDefault="0081164F" w:rsidP="008959BE">
      <w:pPr>
        <w:pStyle w:val="NormalcomRecuo"/>
        <w:rPr>
          <w:rFonts w:eastAsiaTheme="minorEastAsia"/>
          <w:iCs/>
        </w:rPr>
      </w:pPr>
      <w:r>
        <w:rPr>
          <w:rFonts w:eastAsiaTheme="minorEastAsia"/>
          <w:iCs/>
        </w:rPr>
        <w:t>Define-se uma nova expressão para facilitar os cálculos, e, portanto:</w:t>
      </w:r>
    </w:p>
    <w:p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81164F" w:rsidTr="00BF3EAB">
        <w:tc>
          <w:tcPr>
            <w:tcW w:w="8222" w:type="dxa"/>
          </w:tcPr>
          <w:p w:rsidR="0081164F" w:rsidRPr="003070CD" w:rsidRDefault="0068644F"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243" w:name="_Ref42637671"/>
        <w:tc>
          <w:tcPr>
            <w:tcW w:w="839" w:type="dxa"/>
            <w:vAlign w:val="center"/>
          </w:tcPr>
          <w:p w:rsidR="0081164F" w:rsidRDefault="0068644F" w:rsidP="00BF3EAB">
            <w:pPr>
              <w:pStyle w:val="Legenda"/>
              <w:keepNext/>
              <w:jc w:val="right"/>
            </w:pPr>
            <w:r>
              <w:fldChar w:fldCharType="begin"/>
            </w:r>
            <w:r w:rsidR="0081164F">
              <w:instrText xml:space="preserve"> STYLEREF 1 \s </w:instrText>
            </w:r>
            <w:r>
              <w:fldChar w:fldCharType="separate"/>
            </w:r>
            <w:r w:rsidR="00495120">
              <w:rPr>
                <w:noProof/>
              </w:rPr>
              <w:t>3</w:t>
            </w:r>
            <w:r>
              <w:rPr>
                <w:noProof/>
              </w:rPr>
              <w:fldChar w:fldCharType="end"/>
            </w:r>
            <w:proofErr w:type="gramStart"/>
            <w:r w:rsidR="0081164F">
              <w:t>.</w:t>
            </w:r>
            <w:proofErr w:type="gramEnd"/>
            <w:r>
              <w:fldChar w:fldCharType="begin"/>
            </w:r>
            <w:r w:rsidR="00067C59">
              <w:instrText xml:space="preserve"> SEQ Equação \* ARABIC \s 1 </w:instrText>
            </w:r>
            <w:r>
              <w:fldChar w:fldCharType="separate"/>
            </w:r>
            <w:r w:rsidR="00495120">
              <w:rPr>
                <w:noProof/>
              </w:rPr>
              <w:t>24</w:t>
            </w:r>
            <w:r>
              <w:fldChar w:fldCharType="end"/>
            </w:r>
            <w:bookmarkEnd w:id="243"/>
          </w:p>
          <w:p w:rsidR="0081164F" w:rsidRDefault="0081164F" w:rsidP="00BF3EAB">
            <w:pPr>
              <w:jc w:val="right"/>
            </w:pPr>
          </w:p>
        </w:tc>
      </w:tr>
    </w:tbl>
    <w:p w:rsidR="0081164F" w:rsidRDefault="0081164F" w:rsidP="008959BE">
      <w:pPr>
        <w:pStyle w:val="NormalcomRecuo"/>
        <w:rPr>
          <w:rFonts w:eastAsiaTheme="minorEastAsia"/>
          <w:iCs/>
        </w:rPr>
      </w:pPr>
      <w:r>
        <w:rPr>
          <w:rFonts w:eastAsiaTheme="minorEastAsia"/>
          <w:iCs/>
        </w:rPr>
        <w:t xml:space="preserve"> </w:t>
      </w:r>
    </w:p>
    <w:p w:rsidR="0081164F" w:rsidRDefault="0081164F" w:rsidP="008959BE">
      <w:pPr>
        <w:pStyle w:val="NormalcomRecuo"/>
        <w:rPr>
          <w:rFonts w:eastAsiaTheme="minorEastAsia"/>
          <w:iCs/>
        </w:rPr>
      </w:pPr>
      <w:r>
        <w:rPr>
          <w:rFonts w:eastAsiaTheme="minorEastAsia"/>
          <w:iCs/>
        </w:rPr>
        <w:lastRenderedPageBreak/>
        <w:t xml:space="preserve">De forma que, substituindo as equações </w:t>
      </w:r>
      <w:r w:rsidR="0068644F">
        <w:rPr>
          <w:rFonts w:eastAsiaTheme="minorEastAsia"/>
          <w:iCs/>
        </w:rPr>
        <w:fldChar w:fldCharType="begin"/>
      </w:r>
      <w:r w:rsidR="00206D15">
        <w:rPr>
          <w:rFonts w:eastAsiaTheme="minorEastAsia"/>
          <w:iCs/>
        </w:rPr>
        <w:instrText xml:space="preserve"> REF _Ref42635436 \h </w:instrText>
      </w:r>
      <w:r w:rsidR="0068644F">
        <w:rPr>
          <w:rFonts w:eastAsiaTheme="minorEastAsia"/>
          <w:iCs/>
        </w:rPr>
      </w:r>
      <w:r w:rsidR="0068644F">
        <w:rPr>
          <w:rFonts w:eastAsiaTheme="minorEastAsia"/>
          <w:iCs/>
        </w:rPr>
        <w:fldChar w:fldCharType="separate"/>
      </w:r>
      <w:r w:rsidR="00495120">
        <w:rPr>
          <w:noProof/>
        </w:rPr>
        <w:t>3</w:t>
      </w:r>
      <w:r w:rsidR="00495120">
        <w:t>.</w:t>
      </w:r>
      <w:r w:rsidR="00495120">
        <w:rPr>
          <w:noProof/>
        </w:rPr>
        <w:t>21</w:t>
      </w:r>
      <w:r w:rsidR="0068644F">
        <w:rPr>
          <w:rFonts w:eastAsiaTheme="minorEastAsia"/>
          <w:iCs/>
        </w:rPr>
        <w:fldChar w:fldCharType="end"/>
      </w:r>
      <w:r>
        <w:rPr>
          <w:rFonts w:eastAsiaTheme="minorEastAsia"/>
          <w:iCs/>
        </w:rPr>
        <w:t xml:space="preserve"> e </w:t>
      </w:r>
      <w:r w:rsidR="0068644F">
        <w:rPr>
          <w:rFonts w:eastAsiaTheme="minorEastAsia"/>
          <w:iCs/>
        </w:rPr>
        <w:fldChar w:fldCharType="begin"/>
      </w:r>
      <w:r>
        <w:rPr>
          <w:rFonts w:eastAsiaTheme="minorEastAsia"/>
          <w:iCs/>
        </w:rPr>
        <w:instrText xml:space="preserve"> REF _Ref42637671 \h </w:instrText>
      </w:r>
      <w:r w:rsidR="0068644F">
        <w:rPr>
          <w:rFonts w:eastAsiaTheme="minorEastAsia"/>
          <w:iCs/>
        </w:rPr>
      </w:r>
      <w:r w:rsidR="0068644F">
        <w:rPr>
          <w:rFonts w:eastAsiaTheme="minorEastAsia"/>
          <w:iCs/>
        </w:rPr>
        <w:fldChar w:fldCharType="separate"/>
      </w:r>
      <w:r w:rsidR="00495120">
        <w:rPr>
          <w:noProof/>
        </w:rPr>
        <w:t>3</w:t>
      </w:r>
      <w:r w:rsidR="00495120">
        <w:t>.</w:t>
      </w:r>
      <w:r w:rsidR="00495120">
        <w:rPr>
          <w:noProof/>
        </w:rPr>
        <w:t>24</w:t>
      </w:r>
      <w:r w:rsidR="0068644F">
        <w:rPr>
          <w:rFonts w:eastAsiaTheme="minorEastAsia"/>
          <w:iCs/>
        </w:rPr>
        <w:fldChar w:fldCharType="end"/>
      </w:r>
      <w:r>
        <w:rPr>
          <w:rFonts w:eastAsiaTheme="minorEastAsia"/>
          <w:iCs/>
        </w:rPr>
        <w:t xml:space="preserve"> na equação </w:t>
      </w:r>
      <w:r w:rsidR="0068644F">
        <w:rPr>
          <w:rFonts w:eastAsiaTheme="minorEastAsia"/>
          <w:iCs/>
        </w:rPr>
        <w:fldChar w:fldCharType="begin"/>
      </w:r>
      <w:r>
        <w:rPr>
          <w:rFonts w:eastAsiaTheme="minorEastAsia"/>
          <w:iCs/>
        </w:rPr>
        <w:instrText xml:space="preserve"> REF _Ref42637673 \h </w:instrText>
      </w:r>
      <w:r w:rsidR="0068644F">
        <w:rPr>
          <w:rFonts w:eastAsiaTheme="minorEastAsia"/>
          <w:iCs/>
        </w:rPr>
      </w:r>
      <w:r w:rsidR="0068644F">
        <w:rPr>
          <w:rFonts w:eastAsiaTheme="minorEastAsia"/>
          <w:iCs/>
        </w:rPr>
        <w:fldChar w:fldCharType="separate"/>
      </w:r>
      <w:r w:rsidR="00495120">
        <w:rPr>
          <w:noProof/>
        </w:rPr>
        <w:t>3</w:t>
      </w:r>
      <w:r w:rsidR="00495120">
        <w:t>.</w:t>
      </w:r>
      <w:r w:rsidR="00495120">
        <w:rPr>
          <w:noProof/>
        </w:rPr>
        <w:t>23</w:t>
      </w:r>
      <w:r w:rsidR="0068644F">
        <w:rPr>
          <w:rFonts w:eastAsiaTheme="minorEastAsia"/>
          <w:iCs/>
        </w:rPr>
        <w:fldChar w:fldCharType="end"/>
      </w:r>
      <w:r>
        <w:rPr>
          <w:rFonts w:eastAsiaTheme="minorEastAsia"/>
          <w:iCs/>
        </w:rPr>
        <w:t>:</w:t>
      </w:r>
    </w:p>
    <w:p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81164F" w:rsidTr="00BF3EAB">
        <w:tc>
          <w:tcPr>
            <w:tcW w:w="8222" w:type="dxa"/>
          </w:tcPr>
          <w:p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244" w:name="_Ref42637834"/>
        <w:tc>
          <w:tcPr>
            <w:tcW w:w="839" w:type="dxa"/>
            <w:vAlign w:val="center"/>
          </w:tcPr>
          <w:p w:rsidR="0081164F" w:rsidRDefault="0068644F" w:rsidP="00BF3EAB">
            <w:pPr>
              <w:pStyle w:val="Legenda"/>
              <w:keepNext/>
              <w:jc w:val="right"/>
            </w:pPr>
            <w:r>
              <w:fldChar w:fldCharType="begin"/>
            </w:r>
            <w:r w:rsidR="0081164F">
              <w:instrText xml:space="preserve"> STYLEREF 1 \s </w:instrText>
            </w:r>
            <w:r>
              <w:fldChar w:fldCharType="separate"/>
            </w:r>
            <w:r w:rsidR="00495120">
              <w:rPr>
                <w:noProof/>
              </w:rPr>
              <w:t>3</w:t>
            </w:r>
            <w:r>
              <w:rPr>
                <w:noProof/>
              </w:rPr>
              <w:fldChar w:fldCharType="end"/>
            </w:r>
            <w:proofErr w:type="gramStart"/>
            <w:r w:rsidR="0081164F">
              <w:t>.</w:t>
            </w:r>
            <w:proofErr w:type="gramEnd"/>
            <w:r>
              <w:fldChar w:fldCharType="begin"/>
            </w:r>
            <w:r w:rsidR="00067C59">
              <w:instrText xml:space="preserve"> SEQ Equação \* ARABIC \s 1 </w:instrText>
            </w:r>
            <w:r>
              <w:fldChar w:fldCharType="separate"/>
            </w:r>
            <w:r w:rsidR="00495120">
              <w:rPr>
                <w:noProof/>
              </w:rPr>
              <w:t>25</w:t>
            </w:r>
            <w:r>
              <w:fldChar w:fldCharType="end"/>
            </w:r>
            <w:bookmarkEnd w:id="244"/>
          </w:p>
          <w:p w:rsidR="0081164F" w:rsidRDefault="0081164F" w:rsidP="00BF3EAB">
            <w:pPr>
              <w:jc w:val="right"/>
            </w:pPr>
          </w:p>
        </w:tc>
      </w:tr>
    </w:tbl>
    <w:p w:rsidR="008959BE" w:rsidRDefault="008959BE" w:rsidP="008959BE">
      <w:pPr>
        <w:pStyle w:val="NormalcomRecuo"/>
      </w:pPr>
    </w:p>
    <w:p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sidR="0068644F">
        <w:rPr>
          <w:rFonts w:eastAsiaTheme="minorEastAsia"/>
          <w:iCs/>
        </w:rPr>
        <w:fldChar w:fldCharType="begin"/>
      </w:r>
      <w:r>
        <w:rPr>
          <w:rFonts w:eastAsiaTheme="minorEastAsia"/>
        </w:rPr>
        <w:instrText xml:space="preserve"> REF _Ref42637834 \h </w:instrText>
      </w:r>
      <w:r w:rsidR="0068644F">
        <w:rPr>
          <w:rFonts w:eastAsiaTheme="minorEastAsia"/>
          <w:iCs/>
        </w:rPr>
      </w:r>
      <w:r w:rsidR="0068644F">
        <w:rPr>
          <w:rFonts w:eastAsiaTheme="minorEastAsia"/>
          <w:iCs/>
        </w:rPr>
        <w:fldChar w:fldCharType="separate"/>
      </w:r>
      <w:r w:rsidR="00495120">
        <w:rPr>
          <w:noProof/>
        </w:rPr>
        <w:t>3</w:t>
      </w:r>
      <w:r w:rsidR="00495120">
        <w:t>.</w:t>
      </w:r>
      <w:r w:rsidR="00495120">
        <w:rPr>
          <w:noProof/>
        </w:rPr>
        <w:t>25</w:t>
      </w:r>
      <w:r w:rsidR="0068644F">
        <w:rPr>
          <w:rFonts w:eastAsiaTheme="minorEastAsia"/>
          <w:iCs/>
        </w:rPr>
        <w:fldChar w:fldCharType="end"/>
      </w:r>
      <w:r>
        <w:rPr>
          <w:rFonts w:eastAsiaTheme="minorEastAsia"/>
          <w:iCs/>
        </w:rPr>
        <w:t xml:space="preserve"> na equação </w:t>
      </w:r>
      <w:r w:rsidR="0068644F">
        <w:rPr>
          <w:rFonts w:eastAsiaTheme="minorEastAsia"/>
          <w:iCs/>
        </w:rPr>
        <w:fldChar w:fldCharType="begin"/>
      </w:r>
      <w:r>
        <w:rPr>
          <w:rFonts w:eastAsiaTheme="minorEastAsia"/>
          <w:iCs/>
        </w:rPr>
        <w:instrText xml:space="preserve"> REF _Ref42637843 \h </w:instrText>
      </w:r>
      <w:r w:rsidR="0068644F">
        <w:rPr>
          <w:rFonts w:eastAsiaTheme="minorEastAsia"/>
          <w:iCs/>
        </w:rPr>
      </w:r>
      <w:r w:rsidR="0068644F">
        <w:rPr>
          <w:rFonts w:eastAsiaTheme="minorEastAsia"/>
          <w:iCs/>
        </w:rPr>
        <w:fldChar w:fldCharType="separate"/>
      </w:r>
      <w:r w:rsidR="00495120">
        <w:rPr>
          <w:noProof/>
        </w:rPr>
        <w:t>3</w:t>
      </w:r>
      <w:r w:rsidR="00495120">
        <w:t>.</w:t>
      </w:r>
      <w:r w:rsidR="00495120">
        <w:rPr>
          <w:noProof/>
        </w:rPr>
        <w:t>4</w:t>
      </w:r>
      <w:r w:rsidR="0068644F">
        <w:rPr>
          <w:rFonts w:eastAsiaTheme="minorEastAsia"/>
          <w:iCs/>
        </w:rPr>
        <w:fldChar w:fldCharType="end"/>
      </w:r>
      <w:r>
        <w:rPr>
          <w:rFonts w:eastAsiaTheme="minorEastAsia"/>
          <w:iCs/>
        </w:rPr>
        <w:t>:</w:t>
      </w:r>
    </w:p>
    <w:p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81164F" w:rsidTr="00BF3EAB">
        <w:tc>
          <w:tcPr>
            <w:tcW w:w="8222" w:type="dxa"/>
          </w:tcPr>
          <w:p w:rsidR="0081164F" w:rsidRPr="003070CD" w:rsidRDefault="0068644F"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rsidR="0081164F" w:rsidRDefault="0068644F" w:rsidP="00BF3EAB">
            <w:pPr>
              <w:pStyle w:val="Legenda"/>
              <w:keepNext/>
              <w:jc w:val="right"/>
            </w:pPr>
            <w:fldSimple w:instr=" STYLEREF 1 \s ">
              <w:r w:rsidR="00495120">
                <w:rPr>
                  <w:noProof/>
                </w:rPr>
                <w:t>3</w:t>
              </w:r>
            </w:fldSimple>
            <w:proofErr w:type="gramStart"/>
            <w:r w:rsidR="0081164F">
              <w:t>.</w:t>
            </w:r>
            <w:proofErr w:type="gramEnd"/>
            <w:r>
              <w:fldChar w:fldCharType="begin"/>
            </w:r>
            <w:r w:rsidR="00067C59">
              <w:instrText xml:space="preserve"> SEQ Equação \* ARABIC \s 1 </w:instrText>
            </w:r>
            <w:r>
              <w:fldChar w:fldCharType="separate"/>
            </w:r>
            <w:r w:rsidR="00495120">
              <w:rPr>
                <w:noProof/>
              </w:rPr>
              <w:t>26</w:t>
            </w:r>
            <w:r>
              <w:fldChar w:fldCharType="end"/>
            </w:r>
          </w:p>
          <w:p w:rsidR="0081164F" w:rsidRDefault="0081164F" w:rsidP="00BF3EAB">
            <w:pPr>
              <w:jc w:val="right"/>
            </w:pPr>
          </w:p>
        </w:tc>
      </w:tr>
    </w:tbl>
    <w:p w:rsidR="0081164F" w:rsidRDefault="0081164F" w:rsidP="008959BE">
      <w:pPr>
        <w:pStyle w:val="NormalcomRecuo"/>
      </w:pPr>
    </w:p>
    <w:p w:rsidR="0081164F" w:rsidRDefault="0081164F" w:rsidP="008959BE">
      <w:pPr>
        <w:pStyle w:val="NormalcomRecuo"/>
      </w:pPr>
      <w:r>
        <w:t>Que, fazendo a distribuição dos termos, chega-se à seguinte equação:</w:t>
      </w:r>
    </w:p>
    <w:p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81164F" w:rsidRPr="00B2402F" w:rsidTr="00BF3EAB">
        <w:tc>
          <w:tcPr>
            <w:tcW w:w="8222" w:type="dxa"/>
          </w:tcPr>
          <w:p w:rsidR="0081164F" w:rsidRPr="00B2402F" w:rsidRDefault="0068644F"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rsidR="0081164F" w:rsidRPr="00B2402F" w:rsidRDefault="0068644F" w:rsidP="00BF3EAB">
            <w:pPr>
              <w:pStyle w:val="Legenda"/>
              <w:keepNext/>
              <w:jc w:val="right"/>
            </w:pPr>
            <w:fldSimple w:instr=" STYLEREF 1 \s ">
              <w:r w:rsidR="00495120">
                <w:rPr>
                  <w:noProof/>
                </w:rPr>
                <w:t>3</w:t>
              </w:r>
            </w:fldSimple>
            <w:proofErr w:type="gramStart"/>
            <w:r w:rsidR="0081164F" w:rsidRPr="00B2402F">
              <w:t>.</w:t>
            </w:r>
            <w:proofErr w:type="gramEnd"/>
            <w:r>
              <w:fldChar w:fldCharType="begin"/>
            </w:r>
            <w:r w:rsidR="00067C59">
              <w:instrText xml:space="preserve"> SEQ Equação \* ARABIC \s 1 </w:instrText>
            </w:r>
            <w:r>
              <w:fldChar w:fldCharType="separate"/>
            </w:r>
            <w:r w:rsidR="00495120">
              <w:rPr>
                <w:noProof/>
              </w:rPr>
              <w:t>27</w:t>
            </w:r>
            <w:r>
              <w:fldChar w:fldCharType="end"/>
            </w:r>
          </w:p>
          <w:p w:rsidR="0081164F" w:rsidRPr="00B2402F" w:rsidRDefault="0081164F" w:rsidP="00BF3EAB">
            <w:pPr>
              <w:jc w:val="right"/>
            </w:pPr>
          </w:p>
        </w:tc>
      </w:tr>
    </w:tbl>
    <w:p w:rsidR="0081164F" w:rsidRPr="00B2402F" w:rsidRDefault="0081164F" w:rsidP="008959BE">
      <w:pPr>
        <w:pStyle w:val="NormalcomRecuo"/>
      </w:pPr>
    </w:p>
    <w:p w:rsidR="0081164F" w:rsidRPr="00B2402F" w:rsidRDefault="0081164F" w:rsidP="008959BE">
      <w:pPr>
        <w:pStyle w:val="NormalcomRecuo"/>
      </w:pPr>
      <w:r w:rsidRPr="00B2402F">
        <w:t xml:space="preserve">Para simplificação da equação, </w:t>
      </w:r>
      <w:proofErr w:type="gramStart"/>
      <w:r w:rsidRPr="00B2402F">
        <w:t>define-se</w:t>
      </w:r>
      <w:proofErr w:type="gramEnd"/>
      <w:r w:rsidRPr="00B2402F">
        <w:t xml:space="preserve"> os seguintes termos:</w:t>
      </w:r>
    </w:p>
    <w:p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81164F" w:rsidRPr="00B2402F" w:rsidTr="00BF3EAB">
        <w:tc>
          <w:tcPr>
            <w:tcW w:w="8222" w:type="dxa"/>
          </w:tcPr>
          <w:p w:rsidR="0081164F" w:rsidRPr="00B2402F" w:rsidRDefault="0068644F"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rsidR="0081164F" w:rsidRPr="00B2402F" w:rsidRDefault="0068644F" w:rsidP="00BF3EAB">
            <w:pPr>
              <w:pStyle w:val="Legenda"/>
              <w:keepNext/>
              <w:jc w:val="right"/>
            </w:pPr>
            <w:fldSimple w:instr=" STYLEREF 1 \s ">
              <w:r w:rsidR="00495120">
                <w:rPr>
                  <w:noProof/>
                </w:rPr>
                <w:t>3</w:t>
              </w:r>
            </w:fldSimple>
            <w:proofErr w:type="gramStart"/>
            <w:r w:rsidR="0081164F" w:rsidRPr="00B2402F">
              <w:t>.</w:t>
            </w:r>
            <w:proofErr w:type="gramEnd"/>
            <w:r>
              <w:fldChar w:fldCharType="begin"/>
            </w:r>
            <w:r w:rsidR="00067C59">
              <w:instrText xml:space="preserve"> SEQ Equação \* ARABIC \s 1 </w:instrText>
            </w:r>
            <w:r>
              <w:fldChar w:fldCharType="separate"/>
            </w:r>
            <w:r w:rsidR="00495120">
              <w:rPr>
                <w:noProof/>
              </w:rPr>
              <w:t>28</w:t>
            </w:r>
            <w:r>
              <w:fldChar w:fldCharType="end"/>
            </w:r>
          </w:p>
          <w:p w:rsidR="0081164F" w:rsidRPr="00B2402F" w:rsidRDefault="0081164F" w:rsidP="00BF3EAB">
            <w:pPr>
              <w:jc w:val="right"/>
            </w:pPr>
          </w:p>
        </w:tc>
      </w:tr>
    </w:tbl>
    <w:p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81164F" w:rsidRPr="00B2402F" w:rsidTr="00BF3EAB">
        <w:tc>
          <w:tcPr>
            <w:tcW w:w="8222" w:type="dxa"/>
          </w:tcPr>
          <w:p w:rsidR="0081164F" w:rsidRPr="00B2402F" w:rsidRDefault="0068644F"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245" w:name="_Ref42639294"/>
        <w:tc>
          <w:tcPr>
            <w:tcW w:w="839" w:type="dxa"/>
            <w:vAlign w:val="center"/>
          </w:tcPr>
          <w:p w:rsidR="0081164F" w:rsidRPr="00B2402F" w:rsidRDefault="0068644F" w:rsidP="00BF3EAB">
            <w:pPr>
              <w:pStyle w:val="Legenda"/>
              <w:keepNext/>
              <w:jc w:val="right"/>
            </w:pPr>
            <w:r w:rsidRPr="00B2402F">
              <w:fldChar w:fldCharType="begin"/>
            </w:r>
            <w:r w:rsidR="0081164F" w:rsidRPr="00B2402F">
              <w:instrText xml:space="preserve"> STYLEREF 1 \s </w:instrText>
            </w:r>
            <w:r w:rsidRPr="00B2402F">
              <w:fldChar w:fldCharType="separate"/>
            </w:r>
            <w:r w:rsidR="00495120">
              <w:rPr>
                <w:noProof/>
              </w:rPr>
              <w:t>3</w:t>
            </w:r>
            <w:r w:rsidRPr="00B2402F">
              <w:rPr>
                <w:noProof/>
              </w:rPr>
              <w:fldChar w:fldCharType="end"/>
            </w:r>
            <w:proofErr w:type="gramStart"/>
            <w:r w:rsidR="0081164F" w:rsidRPr="00B2402F">
              <w:t>.</w:t>
            </w:r>
            <w:proofErr w:type="gramEnd"/>
            <w:r>
              <w:fldChar w:fldCharType="begin"/>
            </w:r>
            <w:r w:rsidR="00067C59">
              <w:instrText xml:space="preserve"> SEQ Equação \* ARABIC \s 1 </w:instrText>
            </w:r>
            <w:r>
              <w:fldChar w:fldCharType="separate"/>
            </w:r>
            <w:r w:rsidR="00495120">
              <w:rPr>
                <w:noProof/>
              </w:rPr>
              <w:t>29</w:t>
            </w:r>
            <w:r>
              <w:fldChar w:fldCharType="end"/>
            </w:r>
            <w:bookmarkEnd w:id="245"/>
          </w:p>
          <w:p w:rsidR="0081164F" w:rsidRPr="00B2402F" w:rsidRDefault="0081164F" w:rsidP="00BF3EAB">
            <w:pPr>
              <w:jc w:val="right"/>
            </w:pPr>
          </w:p>
        </w:tc>
      </w:tr>
    </w:tbl>
    <w:p w:rsidR="0081164F" w:rsidRPr="00B2402F" w:rsidRDefault="0081164F" w:rsidP="0081164F">
      <w:pPr>
        <w:pStyle w:val="NormalcomRecuo"/>
      </w:pPr>
    </w:p>
    <w:p w:rsidR="00BF3EAB" w:rsidRPr="00B2402F" w:rsidRDefault="00BF3EAB" w:rsidP="0081164F">
      <w:pPr>
        <w:pStyle w:val="NormalcomRecuo"/>
        <w:rPr>
          <w:rFonts w:eastAsiaTheme="minorEastAsia"/>
        </w:rPr>
      </w:pPr>
      <w:r w:rsidRPr="00B2402F">
        <w:lastRenderedPageBreak/>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B2402F">
        <w:rPr>
          <w:rFonts w:eastAsiaTheme="minorEastAsia"/>
        </w:rPr>
        <w:t xml:space="preserve"> definido em </w:t>
      </w:r>
      <w:fldSimple w:instr=" REF _Ref42637671 \h  \* MERGEFORMAT ">
        <w:r w:rsidR="00495120">
          <w:rPr>
            <w:noProof/>
          </w:rPr>
          <w:t>3.24</w:t>
        </w:r>
      </w:fldSimple>
      <w:r w:rsidRPr="00B2402F">
        <w:rPr>
          <w:rFonts w:eastAsiaTheme="minorEastAsia"/>
        </w:rPr>
        <w:t xml:space="preserve"> na equação </w:t>
      </w:r>
      <w:fldSimple w:instr=" REF _Ref42639294 \h  \* MERGEFORMAT ">
        <w:r w:rsidR="00495120">
          <w:rPr>
            <w:noProof/>
          </w:rPr>
          <w:t>3</w:t>
        </w:r>
        <w:r w:rsidR="00495120" w:rsidRPr="00B2402F">
          <w:rPr>
            <w:noProof/>
          </w:rPr>
          <w:t>.</w:t>
        </w:r>
        <w:r w:rsidR="00495120">
          <w:rPr>
            <w:noProof/>
          </w:rPr>
          <w:t>29</w:t>
        </w:r>
      </w:fldSimple>
      <w:r w:rsidRPr="00B2402F">
        <w:rPr>
          <w:rFonts w:eastAsiaTheme="minorEastAsia"/>
        </w:rPr>
        <w:t>, obtém-se:</w:t>
      </w:r>
    </w:p>
    <w:p w:rsidR="00BF3EAB" w:rsidRPr="00B2402F"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F3EAB" w:rsidRPr="00B2402F" w:rsidTr="00BF3EAB">
        <w:tc>
          <w:tcPr>
            <w:tcW w:w="8222" w:type="dxa"/>
          </w:tcPr>
          <w:p w:rsidR="00BF3EAB" w:rsidRPr="00B2402F" w:rsidRDefault="0068644F"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rsidR="00BF3EAB" w:rsidRPr="00B2402F" w:rsidRDefault="0068644F" w:rsidP="00BF3EAB">
            <w:pPr>
              <w:pStyle w:val="Legenda"/>
              <w:keepNext/>
              <w:jc w:val="right"/>
            </w:pPr>
            <w:fldSimple w:instr=" STYLEREF 1 \s ">
              <w:r w:rsidR="00495120">
                <w:rPr>
                  <w:noProof/>
                </w:rPr>
                <w:t>3</w:t>
              </w:r>
            </w:fldSimple>
            <w:proofErr w:type="gramStart"/>
            <w:r w:rsidR="00BF3EAB" w:rsidRPr="00B2402F">
              <w:t>.</w:t>
            </w:r>
            <w:proofErr w:type="gramEnd"/>
            <w:r>
              <w:fldChar w:fldCharType="begin"/>
            </w:r>
            <w:r w:rsidR="00067C59">
              <w:instrText xml:space="preserve"> SEQ Equação \* ARABIC \s 1 </w:instrText>
            </w:r>
            <w:r>
              <w:fldChar w:fldCharType="separate"/>
            </w:r>
            <w:r w:rsidR="00495120">
              <w:rPr>
                <w:noProof/>
              </w:rPr>
              <w:t>30</w:t>
            </w:r>
            <w:r>
              <w:fldChar w:fldCharType="end"/>
            </w:r>
          </w:p>
          <w:p w:rsidR="00BF3EAB" w:rsidRPr="00B2402F" w:rsidRDefault="00BF3EAB" w:rsidP="00BF3EAB">
            <w:pPr>
              <w:jc w:val="right"/>
            </w:pPr>
          </w:p>
        </w:tc>
      </w:tr>
    </w:tbl>
    <w:p w:rsidR="00BF3EAB" w:rsidRPr="00B2402F" w:rsidRDefault="00BF3EAB" w:rsidP="0081164F">
      <w:pPr>
        <w:pStyle w:val="NormalcomRecuo"/>
      </w:pPr>
    </w:p>
    <w:p w:rsidR="00BF3EAB" w:rsidRPr="00B2402F" w:rsidRDefault="00BF3EAB" w:rsidP="0081164F">
      <w:pPr>
        <w:pStyle w:val="NormalcomRecuo"/>
      </w:pPr>
      <w:r w:rsidRPr="00B2402F">
        <w:t>Após a distribuição dos termos em parênteses:</w:t>
      </w:r>
    </w:p>
    <w:p w:rsidR="00BF3EAB" w:rsidRPr="00B2402F"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BF3EAB" w:rsidRPr="00B2402F" w:rsidTr="00BF3EAB">
        <w:tc>
          <w:tcPr>
            <w:tcW w:w="8222" w:type="dxa"/>
          </w:tcPr>
          <w:p w:rsidR="00BF3EAB" w:rsidRPr="00B2402F" w:rsidRDefault="0068644F"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246" w:name="_Ref42642713"/>
        <w:tc>
          <w:tcPr>
            <w:tcW w:w="839" w:type="dxa"/>
            <w:vAlign w:val="center"/>
          </w:tcPr>
          <w:p w:rsidR="00BF3EAB" w:rsidRPr="00B2402F" w:rsidRDefault="0068644F" w:rsidP="00BF3EAB">
            <w:pPr>
              <w:pStyle w:val="Legenda"/>
              <w:keepNext/>
              <w:jc w:val="right"/>
            </w:pPr>
            <w:r w:rsidRPr="00B2402F">
              <w:fldChar w:fldCharType="begin"/>
            </w:r>
            <w:r w:rsidR="00BF3EAB" w:rsidRPr="00B2402F">
              <w:instrText xml:space="preserve"> STYLEREF 1 \s </w:instrText>
            </w:r>
            <w:r w:rsidRPr="00B2402F">
              <w:fldChar w:fldCharType="separate"/>
            </w:r>
            <w:r w:rsidR="00495120">
              <w:rPr>
                <w:noProof/>
              </w:rPr>
              <w:t>3</w:t>
            </w:r>
            <w:r w:rsidRPr="00B2402F">
              <w:rPr>
                <w:noProof/>
              </w:rPr>
              <w:fldChar w:fldCharType="end"/>
            </w:r>
            <w:proofErr w:type="gramStart"/>
            <w:r w:rsidR="00BF3EAB" w:rsidRPr="00B2402F">
              <w:t>.</w:t>
            </w:r>
            <w:proofErr w:type="gramEnd"/>
            <w:r>
              <w:fldChar w:fldCharType="begin"/>
            </w:r>
            <w:r w:rsidR="00067C59">
              <w:instrText xml:space="preserve"> SEQ Equação \* ARABIC \s 1 </w:instrText>
            </w:r>
            <w:r>
              <w:fldChar w:fldCharType="separate"/>
            </w:r>
            <w:r w:rsidR="00495120">
              <w:rPr>
                <w:noProof/>
              </w:rPr>
              <w:t>31</w:t>
            </w:r>
            <w:r>
              <w:fldChar w:fldCharType="end"/>
            </w:r>
            <w:bookmarkEnd w:id="246"/>
          </w:p>
          <w:p w:rsidR="00BF3EAB" w:rsidRPr="00B2402F" w:rsidRDefault="00BF3EAB" w:rsidP="00BF3EAB">
            <w:pPr>
              <w:jc w:val="right"/>
            </w:pPr>
          </w:p>
        </w:tc>
      </w:tr>
    </w:tbl>
    <w:p w:rsidR="00BF3EAB" w:rsidRPr="00B2402F" w:rsidRDefault="00BF3EAB" w:rsidP="0081164F">
      <w:pPr>
        <w:pStyle w:val="NormalcomRecuo"/>
      </w:pPr>
    </w:p>
    <w:p w:rsidR="00C70707" w:rsidRPr="00B2402F" w:rsidRDefault="00C70707" w:rsidP="0081164F">
      <w:pPr>
        <w:pStyle w:val="NormalcomRecuo"/>
      </w:pPr>
      <w:r w:rsidRPr="00B2402F">
        <w:t xml:space="preserve">Organiza-se toda a equação </w:t>
      </w:r>
      <w:fldSimple w:instr=" REF _Ref42642713 \h  \* MERGEFORMAT ">
        <w:r w:rsidR="00495120">
          <w:rPr>
            <w:noProof/>
          </w:rPr>
          <w:t>3</w:t>
        </w:r>
        <w:r w:rsidR="00495120" w:rsidRPr="00B2402F">
          <w:rPr>
            <w:noProof/>
          </w:rPr>
          <w:t>.</w:t>
        </w:r>
        <w:r w:rsidR="00495120">
          <w:rPr>
            <w:noProof/>
          </w:rPr>
          <w:t>31</w:t>
        </w:r>
      </w:fldSimple>
      <w:r w:rsidRPr="00B2402F">
        <w:t>:</w:t>
      </w:r>
    </w:p>
    <w:p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707" w:rsidRPr="00B2402F" w:rsidTr="00D27AE0">
        <w:tc>
          <w:tcPr>
            <w:tcW w:w="8222" w:type="dxa"/>
          </w:tcPr>
          <w:p w:rsidR="00C70707" w:rsidRPr="00B2402F" w:rsidRDefault="0068644F"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247" w:name="_Ref42643005"/>
        <w:tc>
          <w:tcPr>
            <w:tcW w:w="839" w:type="dxa"/>
            <w:vAlign w:val="center"/>
          </w:tcPr>
          <w:p w:rsidR="00C70707" w:rsidRPr="00B2402F" w:rsidRDefault="0068644F" w:rsidP="00D27AE0">
            <w:pPr>
              <w:pStyle w:val="Legenda"/>
              <w:keepNext/>
              <w:jc w:val="right"/>
            </w:pPr>
            <w:r w:rsidRPr="00B2402F">
              <w:fldChar w:fldCharType="begin"/>
            </w:r>
            <w:r w:rsidR="00C70707" w:rsidRPr="00B2402F">
              <w:instrText xml:space="preserve"> STYLEREF 1 \s </w:instrText>
            </w:r>
            <w:r w:rsidRPr="00B2402F">
              <w:fldChar w:fldCharType="separate"/>
            </w:r>
            <w:r w:rsidR="00495120">
              <w:rPr>
                <w:noProof/>
              </w:rPr>
              <w:t>3</w:t>
            </w:r>
            <w:r w:rsidRPr="00B2402F">
              <w:rPr>
                <w:noProof/>
              </w:rPr>
              <w:fldChar w:fldCharType="end"/>
            </w:r>
            <w:proofErr w:type="gramStart"/>
            <w:r w:rsidR="00C70707" w:rsidRPr="00B2402F">
              <w:t>.</w:t>
            </w:r>
            <w:proofErr w:type="gramEnd"/>
            <w:r>
              <w:fldChar w:fldCharType="begin"/>
            </w:r>
            <w:r w:rsidR="00067C59">
              <w:instrText xml:space="preserve"> SEQ Equação \* ARABIC \s 1 </w:instrText>
            </w:r>
            <w:r>
              <w:fldChar w:fldCharType="separate"/>
            </w:r>
            <w:r w:rsidR="00495120">
              <w:rPr>
                <w:noProof/>
              </w:rPr>
              <w:t>32</w:t>
            </w:r>
            <w:r>
              <w:fldChar w:fldCharType="end"/>
            </w:r>
            <w:bookmarkEnd w:id="247"/>
          </w:p>
          <w:p w:rsidR="00C70707" w:rsidRPr="00B2402F" w:rsidRDefault="00C70707" w:rsidP="00D27AE0">
            <w:pPr>
              <w:jc w:val="right"/>
            </w:pPr>
          </w:p>
        </w:tc>
      </w:tr>
    </w:tbl>
    <w:p w:rsidR="00C70707" w:rsidRPr="00B2402F" w:rsidRDefault="00C70707" w:rsidP="0081164F">
      <w:pPr>
        <w:pStyle w:val="NormalcomRecuo"/>
      </w:pPr>
    </w:p>
    <w:p w:rsidR="00C70707" w:rsidRPr="00B2402F" w:rsidRDefault="00C70707" w:rsidP="0081164F">
      <w:pPr>
        <w:pStyle w:val="NormalcomRecuo"/>
        <w:rPr>
          <w:rFonts w:eastAsiaTheme="minorEastAsia"/>
        </w:rPr>
      </w:pPr>
      <w:r w:rsidRPr="00B2402F">
        <w:t xml:space="preserve">Por fim, toda a equação </w:t>
      </w:r>
      <w:fldSimple w:instr=" REF _Ref42643005 \h  \* MERGEFORMAT ">
        <w:r w:rsidR="00495120">
          <w:rPr>
            <w:noProof/>
          </w:rPr>
          <w:t>3</w:t>
        </w:r>
        <w:r w:rsidR="00495120" w:rsidRPr="00B2402F">
          <w:rPr>
            <w:noProof/>
          </w:rPr>
          <w:t>.</w:t>
        </w:r>
        <w:r w:rsidR="00495120">
          <w:rPr>
            <w:noProof/>
          </w:rPr>
          <w:t>32</w:t>
        </w:r>
      </w:fldSimple>
      <w:r w:rsidRPr="00B2402F">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B2402F">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707" w:rsidRPr="00B2402F" w:rsidTr="00D27AE0">
        <w:tc>
          <w:tcPr>
            <w:tcW w:w="8222" w:type="dxa"/>
          </w:tcPr>
          <w:p w:rsidR="00C70707" w:rsidRPr="00B2402F" w:rsidRDefault="0068644F"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rsidR="00C70707" w:rsidRPr="00B2402F" w:rsidRDefault="0068644F" w:rsidP="00D27AE0">
            <w:pPr>
              <w:pStyle w:val="Legenda"/>
              <w:keepNext/>
              <w:jc w:val="right"/>
            </w:pPr>
            <w:fldSimple w:instr=" STYLEREF 1 \s ">
              <w:r w:rsidR="00495120">
                <w:rPr>
                  <w:noProof/>
                </w:rPr>
                <w:t>3</w:t>
              </w:r>
            </w:fldSimple>
            <w:proofErr w:type="gramStart"/>
            <w:r w:rsidR="00C70707" w:rsidRPr="00B2402F">
              <w:t>.</w:t>
            </w:r>
            <w:proofErr w:type="gramEnd"/>
            <w:r>
              <w:fldChar w:fldCharType="begin"/>
            </w:r>
            <w:r w:rsidR="00067C59">
              <w:instrText xml:space="preserve"> SEQ Equação \* ARABIC \s 1 </w:instrText>
            </w:r>
            <w:r>
              <w:fldChar w:fldCharType="separate"/>
            </w:r>
            <w:r w:rsidR="00495120">
              <w:rPr>
                <w:noProof/>
              </w:rPr>
              <w:t>33</w:t>
            </w:r>
            <w:r>
              <w:fldChar w:fldCharType="end"/>
            </w:r>
          </w:p>
          <w:p w:rsidR="00C70707" w:rsidRPr="00B2402F" w:rsidRDefault="00C70707" w:rsidP="00D27AE0">
            <w:pPr>
              <w:jc w:val="right"/>
            </w:pPr>
          </w:p>
        </w:tc>
      </w:tr>
    </w:tbl>
    <w:p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707" w:rsidRPr="00B2402F" w:rsidTr="00D27AE0">
        <w:tc>
          <w:tcPr>
            <w:tcW w:w="8222" w:type="dxa"/>
          </w:tcPr>
          <w:p w:rsidR="00C70707" w:rsidRPr="00B2402F" w:rsidRDefault="0068644F"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rsidR="00C70707" w:rsidRPr="00B2402F" w:rsidRDefault="0068644F" w:rsidP="00D27AE0">
            <w:pPr>
              <w:pStyle w:val="Legenda"/>
              <w:keepNext/>
              <w:jc w:val="right"/>
            </w:pPr>
            <w:fldSimple w:instr=" STYLEREF 1 \s ">
              <w:r w:rsidR="00495120">
                <w:rPr>
                  <w:noProof/>
                </w:rPr>
                <w:t>3</w:t>
              </w:r>
            </w:fldSimple>
            <w:proofErr w:type="gramStart"/>
            <w:r w:rsidR="00C70707" w:rsidRPr="00B2402F">
              <w:t>.</w:t>
            </w:r>
            <w:proofErr w:type="gramEnd"/>
            <w:r>
              <w:fldChar w:fldCharType="begin"/>
            </w:r>
            <w:r w:rsidR="00067C59">
              <w:instrText xml:space="preserve"> SEQ Equação \* ARABIC \s 1 </w:instrText>
            </w:r>
            <w:r>
              <w:fldChar w:fldCharType="separate"/>
            </w:r>
            <w:r w:rsidR="00495120">
              <w:rPr>
                <w:noProof/>
              </w:rPr>
              <w:t>34</w:t>
            </w:r>
            <w:r>
              <w:fldChar w:fldCharType="end"/>
            </w:r>
          </w:p>
          <w:p w:rsidR="00C70707" w:rsidRPr="00B2402F" w:rsidRDefault="00C70707" w:rsidP="00D27AE0">
            <w:pPr>
              <w:jc w:val="right"/>
            </w:pPr>
          </w:p>
        </w:tc>
      </w:tr>
    </w:tbl>
    <w:p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70707" w:rsidRPr="00B2402F" w:rsidTr="00D27AE0">
        <w:tc>
          <w:tcPr>
            <w:tcW w:w="8222" w:type="dxa"/>
          </w:tcPr>
          <w:p w:rsidR="00C70707" w:rsidRPr="00B2402F" w:rsidRDefault="0068644F" w:rsidP="00CE05AE">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del w:id="248" w:author="Castrolara" w:date="2020-09-09T17:22:00Z">
                            <w:rPr>
                              <w:rFonts w:ascii="Cambria Math" w:hAnsi="Cambria Math"/>
                            </w:rPr>
                          </w:del>
                        </m:ctrlPr>
                      </m:sSupPr>
                      <m:e>
                        <w:del w:id="249" w:author="Castrolara" w:date="2020-09-09T17:22:00Z">
                          <m:r>
                            <m:rPr>
                              <m:sty m:val="p"/>
                            </m:rPr>
                            <w:rPr>
                              <w:rFonts w:ascii="Cambria Math" w:hAnsi="Cambria Math"/>
                            </w:rPr>
                            <m:t>λ</m:t>
                          </m:r>
                        </w:del>
                        <m:ctrlPr>
                          <w:del w:id="250" w:author="Castrolara" w:date="2020-09-09T17:22:00Z">
                            <w:rPr>
                              <w:rFonts w:ascii="Cambria Math" w:hAnsi="Cambria Math"/>
                              <w:i/>
                            </w:rPr>
                          </w:del>
                        </m:ctrlPr>
                      </m:e>
                      <m:sup>
                        <w:del w:id="251" w:author="Castrolara" w:date="2020-09-09T17:22:00Z">
                          <m:r>
                            <m:rPr>
                              <m:sty m:val="p"/>
                            </m:rPr>
                            <w:rPr>
                              <w:rFonts w:ascii="Cambria Math" w:hAnsi="Cambria Math"/>
                            </w:rPr>
                            <m:t>2</m:t>
                          </m:r>
                        </w:del>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rsidR="00C70707" w:rsidRPr="00B2402F" w:rsidRDefault="0068644F" w:rsidP="00D27AE0">
            <w:pPr>
              <w:pStyle w:val="Legenda"/>
              <w:keepNext/>
              <w:jc w:val="right"/>
            </w:pPr>
            <w:fldSimple w:instr=" STYLEREF 1 \s ">
              <w:r w:rsidR="00495120">
                <w:rPr>
                  <w:noProof/>
                </w:rPr>
                <w:t>3</w:t>
              </w:r>
            </w:fldSimple>
            <w:proofErr w:type="gramStart"/>
            <w:r w:rsidR="00C70707" w:rsidRPr="00B2402F">
              <w:t>.</w:t>
            </w:r>
            <w:proofErr w:type="gramEnd"/>
            <w:r>
              <w:fldChar w:fldCharType="begin"/>
            </w:r>
            <w:r w:rsidR="00067C59">
              <w:instrText xml:space="preserve"> SEQ Equação \* ARABIC \s 1 </w:instrText>
            </w:r>
            <w:r>
              <w:fldChar w:fldCharType="separate"/>
            </w:r>
            <w:r w:rsidR="00495120">
              <w:rPr>
                <w:noProof/>
              </w:rPr>
              <w:t>35</w:t>
            </w:r>
            <w:r>
              <w:fldChar w:fldCharType="end"/>
            </w:r>
          </w:p>
          <w:p w:rsidR="00C70707" w:rsidRPr="00B2402F" w:rsidRDefault="00C70707" w:rsidP="00D27AE0">
            <w:pPr>
              <w:jc w:val="right"/>
            </w:pPr>
          </w:p>
        </w:tc>
      </w:tr>
    </w:tbl>
    <w:p w:rsidR="00C70707" w:rsidRPr="00B2402F" w:rsidRDefault="00C70707" w:rsidP="00C70707">
      <w:pPr>
        <w:pStyle w:val="NormalcomRecuo"/>
      </w:pPr>
    </w:p>
    <w:p w:rsidR="0081164F" w:rsidRPr="00B2402F" w:rsidRDefault="005F1BB9" w:rsidP="008959BE">
      <w:pPr>
        <w:pStyle w:val="NormalcomRecuo"/>
      </w:pPr>
      <w:r w:rsidRPr="00B2402F">
        <w:t>Assim, fazendo as seguintes substituições:</w:t>
      </w:r>
    </w:p>
    <w:p w:rsidR="005F1BB9" w:rsidRPr="00B2402F"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5F1BB9" w:rsidRPr="00B2402F" w:rsidTr="00D27AE0">
        <w:tc>
          <w:tcPr>
            <w:tcW w:w="8222" w:type="dxa"/>
          </w:tcPr>
          <w:p w:rsidR="005F1BB9" w:rsidRPr="00B2402F"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rsidR="005F1BB9" w:rsidRPr="00B2402F"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rsidR="005F1BB9" w:rsidRPr="00B2402F"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del w:id="252" w:author="Castrolara" w:date="2020-09-09T17:22:00Z">
                        <w:rPr>
                          <w:rFonts w:ascii="Cambria Math" w:hAnsi="Cambria Math"/>
                        </w:rPr>
                      </w:del>
                    </m:ctrlPr>
                  </m:sSupPr>
                  <m:e>
                    <w:del w:id="253" w:author="Castrolara" w:date="2020-09-09T17:22:00Z">
                      <m:r>
                        <m:rPr>
                          <m:sty m:val="p"/>
                        </m:rPr>
                        <w:rPr>
                          <w:rFonts w:ascii="Cambria Math" w:hAnsi="Cambria Math"/>
                        </w:rPr>
                        <m:t>λ</m:t>
                      </m:r>
                    </w:del>
                    <m:ctrlPr>
                      <w:del w:id="254" w:author="Castrolara" w:date="2020-09-09T17:22:00Z">
                        <w:rPr>
                          <w:rFonts w:ascii="Cambria Math" w:hAnsi="Cambria Math"/>
                          <w:i/>
                        </w:rPr>
                      </w:del>
                    </m:ctrlPr>
                  </m:e>
                  <m:sup>
                    <w:del w:id="255" w:author="Castrolara" w:date="2020-09-09T17:22:00Z">
                      <m:r>
                        <m:rPr>
                          <m:sty m:val="p"/>
                        </m:rPr>
                        <w:rPr>
                          <w:rFonts w:ascii="Cambria Math" w:hAnsi="Cambria Math"/>
                        </w:rPr>
                        <m:t>2</m:t>
                      </m:r>
                    </w:del>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rsidR="005F1BB9" w:rsidRPr="00B2402F" w:rsidRDefault="0068644F" w:rsidP="00D27AE0">
            <w:pPr>
              <w:pStyle w:val="Legenda"/>
              <w:keepNext/>
              <w:jc w:val="right"/>
            </w:pPr>
            <w:fldSimple w:instr=" STYLEREF 1 \s ">
              <w:r w:rsidR="00495120">
                <w:rPr>
                  <w:noProof/>
                </w:rPr>
                <w:t>3</w:t>
              </w:r>
            </w:fldSimple>
            <w:proofErr w:type="gramStart"/>
            <w:r w:rsidR="005F1BB9" w:rsidRPr="00B2402F">
              <w:t>.</w:t>
            </w:r>
            <w:proofErr w:type="gramEnd"/>
            <w:r>
              <w:fldChar w:fldCharType="begin"/>
            </w:r>
            <w:r w:rsidR="00067C59">
              <w:instrText xml:space="preserve"> SEQ Equação \* ARABIC \s 1 </w:instrText>
            </w:r>
            <w:r>
              <w:fldChar w:fldCharType="separate"/>
            </w:r>
            <w:r w:rsidR="00495120">
              <w:rPr>
                <w:noProof/>
              </w:rPr>
              <w:t>36</w:t>
            </w:r>
            <w:r>
              <w:fldChar w:fldCharType="end"/>
            </w:r>
          </w:p>
          <w:p w:rsidR="005F1BB9" w:rsidRPr="00B2402F" w:rsidRDefault="005F1BB9" w:rsidP="00D27AE0">
            <w:pPr>
              <w:jc w:val="right"/>
            </w:pPr>
          </w:p>
        </w:tc>
      </w:tr>
    </w:tbl>
    <w:p w:rsidR="005F1BB9" w:rsidRPr="00B2402F" w:rsidRDefault="005F1BB9" w:rsidP="005F1BB9">
      <w:pPr>
        <w:pStyle w:val="NormalcomRecuo"/>
      </w:pPr>
    </w:p>
    <w:p w:rsidR="0081164F" w:rsidRPr="00B2402F" w:rsidRDefault="005F1BB9" w:rsidP="008959BE">
      <w:pPr>
        <w:pStyle w:val="NormalcomRecuo"/>
      </w:pPr>
      <w:r w:rsidRPr="00B2402F">
        <w:t>Com a definição dessas novas matrizes de apoio, resume-se o sistema completo na seguinte forma:</w:t>
      </w:r>
    </w:p>
    <w:p w:rsidR="005F1BB9" w:rsidRPr="00B2402F"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5F1BB9" w:rsidTr="00D27AE0">
        <w:tc>
          <w:tcPr>
            <w:tcW w:w="8222" w:type="dxa"/>
          </w:tcPr>
          <w:p w:rsidR="005F1BB9" w:rsidRPr="00B2402F" w:rsidRDefault="0068644F"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rsidR="005F1BB9" w:rsidRDefault="0068644F" w:rsidP="00D27AE0">
            <w:pPr>
              <w:pStyle w:val="Legenda"/>
              <w:keepNext/>
              <w:jc w:val="right"/>
            </w:pPr>
            <w:fldSimple w:instr=" STYLEREF 1 \s ">
              <w:r w:rsidR="00495120">
                <w:rPr>
                  <w:noProof/>
                </w:rPr>
                <w:t>3</w:t>
              </w:r>
            </w:fldSimple>
            <w:proofErr w:type="gramStart"/>
            <w:r w:rsidR="005F1BB9" w:rsidRPr="00B2402F">
              <w:t>.</w:t>
            </w:r>
            <w:proofErr w:type="gramEnd"/>
            <w:r>
              <w:fldChar w:fldCharType="begin"/>
            </w:r>
            <w:r w:rsidR="00067C59">
              <w:instrText xml:space="preserve"> SEQ Equação \* ARABIC \s 1 </w:instrText>
            </w:r>
            <w:r>
              <w:fldChar w:fldCharType="separate"/>
            </w:r>
            <w:r w:rsidR="00495120">
              <w:rPr>
                <w:noProof/>
              </w:rPr>
              <w:t>37</w:t>
            </w:r>
            <w:r>
              <w:fldChar w:fldCharType="end"/>
            </w:r>
          </w:p>
          <w:p w:rsidR="005F1BB9" w:rsidRDefault="005F1BB9" w:rsidP="00D27AE0">
            <w:pPr>
              <w:jc w:val="right"/>
            </w:pPr>
          </w:p>
        </w:tc>
      </w:tr>
    </w:tbl>
    <w:p w:rsidR="005F1BB9" w:rsidRDefault="005F1BB9" w:rsidP="008959BE">
      <w:pPr>
        <w:pStyle w:val="NormalcomRecuo"/>
      </w:pPr>
    </w:p>
    <w:p w:rsidR="005F1BB9" w:rsidRDefault="005F1BB9" w:rsidP="008959BE">
      <w:pPr>
        <w:pStyle w:val="NormalcomRecuo"/>
      </w:pPr>
      <w:r>
        <w:lastRenderedPageBreak/>
        <w:t xml:space="preserve">Resultando, por fim, na equação </w:t>
      </w:r>
      <w:r w:rsidR="0068644F">
        <w:fldChar w:fldCharType="begin"/>
      </w:r>
      <w:r>
        <w:instrText xml:space="preserve"> REF _Ref42646101 \h </w:instrText>
      </w:r>
      <w:r w:rsidR="0068644F">
        <w:fldChar w:fldCharType="separate"/>
      </w:r>
      <w:r w:rsidR="00495120">
        <w:rPr>
          <w:noProof/>
        </w:rPr>
        <w:t>3</w:t>
      </w:r>
      <w:r w:rsidR="00495120">
        <w:t>.</w:t>
      </w:r>
      <w:r w:rsidR="00495120">
        <w:rPr>
          <w:noProof/>
        </w:rPr>
        <w:t>38</w:t>
      </w:r>
      <w:r w:rsidR="0068644F">
        <w:fldChar w:fldCharType="end"/>
      </w:r>
      <w:r>
        <w:t xml:space="preserve">, que possui a forma de uma equação característica: </w:t>
      </w:r>
    </w:p>
    <w:p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5F1BB9" w:rsidTr="00D27AE0">
        <w:tc>
          <w:tcPr>
            <w:tcW w:w="8222" w:type="dxa"/>
          </w:tcPr>
          <w:p w:rsidR="005F1BB9" w:rsidRPr="003070CD" w:rsidRDefault="0068644F"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256" w:name="_Ref42646101"/>
        <w:tc>
          <w:tcPr>
            <w:tcW w:w="839" w:type="dxa"/>
            <w:vAlign w:val="center"/>
          </w:tcPr>
          <w:p w:rsidR="005F1BB9" w:rsidRDefault="0068644F" w:rsidP="00D27AE0">
            <w:pPr>
              <w:pStyle w:val="Legenda"/>
              <w:keepNext/>
              <w:jc w:val="right"/>
            </w:pPr>
            <w:r>
              <w:fldChar w:fldCharType="begin"/>
            </w:r>
            <w:r w:rsidR="005F1BB9">
              <w:instrText xml:space="preserve"> STYLEREF 1 \s </w:instrText>
            </w:r>
            <w:r>
              <w:fldChar w:fldCharType="separate"/>
            </w:r>
            <w:r w:rsidR="00495120">
              <w:rPr>
                <w:noProof/>
              </w:rPr>
              <w:t>3</w:t>
            </w:r>
            <w:r>
              <w:rPr>
                <w:noProof/>
              </w:rPr>
              <w:fldChar w:fldCharType="end"/>
            </w:r>
            <w:proofErr w:type="gramStart"/>
            <w:r w:rsidR="005F1BB9">
              <w:t>.</w:t>
            </w:r>
            <w:proofErr w:type="gramEnd"/>
            <w:r>
              <w:fldChar w:fldCharType="begin"/>
            </w:r>
            <w:r w:rsidR="00067C59">
              <w:instrText xml:space="preserve"> SEQ Equação \* ARABIC \s 1 </w:instrText>
            </w:r>
            <w:r>
              <w:fldChar w:fldCharType="separate"/>
            </w:r>
            <w:r w:rsidR="00495120">
              <w:rPr>
                <w:noProof/>
              </w:rPr>
              <w:t>38</w:t>
            </w:r>
            <w:r>
              <w:fldChar w:fldCharType="end"/>
            </w:r>
            <w:bookmarkEnd w:id="256"/>
          </w:p>
          <w:p w:rsidR="005F1BB9" w:rsidRDefault="005F1BB9" w:rsidP="00D27AE0">
            <w:pPr>
              <w:jc w:val="right"/>
            </w:pPr>
          </w:p>
        </w:tc>
      </w:tr>
    </w:tbl>
    <w:p w:rsidR="005F1BB9" w:rsidRPr="008959BE" w:rsidRDefault="005F1BB9" w:rsidP="008959BE">
      <w:pPr>
        <w:pStyle w:val="NormalcomRecuo"/>
      </w:pPr>
    </w:p>
    <w:p w:rsidR="00C10767" w:rsidRDefault="005F1BB9" w:rsidP="00C10767">
      <w:pPr>
        <w:pStyle w:val="Ttulo2"/>
      </w:pPr>
      <w:bookmarkStart w:id="257" w:name="_Toc49463857"/>
      <w:r>
        <w:t>PROPOSIÇÃO DE PRZEMINIECKY</w:t>
      </w:r>
      <w:bookmarkEnd w:id="257"/>
    </w:p>
    <w:p w:rsidR="00D27AE0" w:rsidRDefault="002C0959" w:rsidP="001407BA">
      <w:pPr>
        <w:pStyle w:val="NormalcomRecuo"/>
      </w:pPr>
      <w:r w:rsidRPr="00E64C2D">
        <w:rPr>
          <w:color w:val="4472C4" w:themeColor="accent1"/>
        </w:rPr>
        <w:t xml:space="preserve">Para dar início </w:t>
      </w:r>
      <w:r w:rsidR="001407BA" w:rsidRPr="00E64C2D">
        <w:rPr>
          <w:color w:val="4472C4" w:themeColor="accent1"/>
        </w:rPr>
        <w:t>à</w:t>
      </w:r>
      <w:r w:rsidRPr="00E64C2D">
        <w:rPr>
          <w:color w:val="4472C4" w:themeColor="accent1"/>
        </w:rPr>
        <w:t xml:space="preserve"> resolução da equação característica </w:t>
      </w:r>
      <w:r w:rsidR="0068644F" w:rsidRPr="00E64C2D">
        <w:rPr>
          <w:color w:val="4472C4" w:themeColor="accent1"/>
        </w:rPr>
        <w:fldChar w:fldCharType="begin"/>
      </w:r>
      <w:r w:rsidRPr="00E64C2D">
        <w:rPr>
          <w:color w:val="4472C4" w:themeColor="accent1"/>
        </w:rPr>
        <w:instrText xml:space="preserve"> REF _Ref42646101 \h </w:instrText>
      </w:r>
      <w:r w:rsidR="0068644F" w:rsidRPr="00E64C2D">
        <w:rPr>
          <w:color w:val="4472C4" w:themeColor="accent1"/>
        </w:rPr>
      </w:r>
      <w:r w:rsidR="0068644F" w:rsidRPr="00E64C2D">
        <w:rPr>
          <w:color w:val="4472C4" w:themeColor="accent1"/>
        </w:rPr>
        <w:fldChar w:fldCharType="separate"/>
      </w:r>
      <w:r w:rsidR="00495120">
        <w:rPr>
          <w:noProof/>
        </w:rPr>
        <w:t>3</w:t>
      </w:r>
      <w:r w:rsidR="00495120">
        <w:t>.</w:t>
      </w:r>
      <w:r w:rsidR="00495120">
        <w:rPr>
          <w:noProof/>
        </w:rPr>
        <w:t>38</w:t>
      </w:r>
      <w:r w:rsidR="0068644F" w:rsidRPr="00E64C2D">
        <w:rPr>
          <w:color w:val="4472C4" w:themeColor="accent1"/>
        </w:rPr>
        <w:fldChar w:fldCharType="end"/>
      </w:r>
      <w:r w:rsidRPr="00E64C2D">
        <w:rPr>
          <w:color w:val="4472C4" w:themeColor="accent1"/>
        </w:rPr>
        <w:t>, uma das alternativas é buscar uma solução com estrutura próxima</w:t>
      </w:r>
      <w:r w:rsidR="001407BA" w:rsidRPr="00E64C2D">
        <w:rPr>
          <w:color w:val="4472C4" w:themeColor="accent1"/>
        </w:rPr>
        <w:t xml:space="preserve">, já apresentada na literatura, onde seus conceitos possam ser aproveitados. </w:t>
      </w:r>
      <w:r w:rsidR="00D27AE0" w:rsidRPr="00E64C2D">
        <w:rPr>
          <w:color w:val="4472C4" w:themeColor="accent1"/>
        </w:rPr>
        <w:t xml:space="preserve">Assim, partindo da proposição de </w:t>
      </w:r>
      <w:ins w:id="258" w:author="Castrolara" w:date="2020-09-09T17:24:00Z">
        <w:r w:rsidR="00057B85" w:rsidRPr="00495120">
          <w:rPr>
            <w:noProof/>
            <w:color w:val="4472C4" w:themeColor="accent1"/>
          </w:rPr>
          <w:t>Przemieniecki</w:t>
        </w:r>
        <w:r w:rsidR="00057B85" w:rsidDel="00057B85">
          <w:rPr>
            <w:color w:val="4472C4" w:themeColor="accent1"/>
          </w:rPr>
          <w:t xml:space="preserve"> </w:t>
        </w:r>
        <w:r w:rsidR="00057B85">
          <w:rPr>
            <w:color w:val="4472C4" w:themeColor="accent1"/>
          </w:rPr>
          <w:t xml:space="preserve">(1985) </w:t>
        </w:r>
      </w:ins>
      <w:customXmlDelRangeStart w:id="259" w:author="Castrolara" w:date="2020-09-09T17:24:00Z"/>
      <w:sdt>
        <w:sdtPr>
          <w:rPr>
            <w:color w:val="4472C4" w:themeColor="accent1"/>
          </w:rPr>
          <w:id w:val="1524899987"/>
          <w:citation/>
        </w:sdtPr>
        <w:sdtContent>
          <w:customXmlDelRangeEnd w:id="259"/>
          <w:del w:id="260" w:author="Castrolara" w:date="2020-09-09T17:24:00Z">
            <w:r w:rsidR="0068644F" w:rsidRPr="00E64C2D" w:rsidDel="00057B85">
              <w:rPr>
                <w:color w:val="4472C4" w:themeColor="accent1"/>
              </w:rPr>
              <w:fldChar w:fldCharType="begin"/>
            </w:r>
            <w:r w:rsidR="00DB7FB9" w:rsidRPr="00E64C2D" w:rsidDel="00057B85">
              <w:rPr>
                <w:color w:val="4472C4" w:themeColor="accent1"/>
              </w:rPr>
              <w:delInstrText xml:space="preserve">CITATION Prz85 \l 1046 </w:delInstrText>
            </w:r>
            <w:r w:rsidR="0068644F" w:rsidRPr="00E64C2D" w:rsidDel="00057B85">
              <w:rPr>
                <w:color w:val="4472C4" w:themeColor="accent1"/>
              </w:rPr>
              <w:fldChar w:fldCharType="separate"/>
            </w:r>
            <w:r w:rsidR="00495120" w:rsidRPr="00495120" w:rsidDel="00057B85">
              <w:rPr>
                <w:noProof/>
                <w:color w:val="4472C4" w:themeColor="accent1"/>
              </w:rPr>
              <w:delText>(Przemieniecki, 1985)</w:delText>
            </w:r>
            <w:r w:rsidR="0068644F" w:rsidRPr="00E64C2D" w:rsidDel="00057B85">
              <w:rPr>
                <w:color w:val="4472C4" w:themeColor="accent1"/>
              </w:rPr>
              <w:fldChar w:fldCharType="end"/>
            </w:r>
          </w:del>
          <w:customXmlDelRangeStart w:id="261" w:author="Castrolara" w:date="2020-09-09T17:24:00Z"/>
        </w:sdtContent>
      </w:sdt>
      <w:customXmlDelRangeEnd w:id="261"/>
      <w:del w:id="262" w:author="Castrolara" w:date="2020-09-09T17:24:00Z">
        <w:r w:rsidR="00D27AE0" w:rsidRPr="00E64C2D" w:rsidDel="00057B85">
          <w:rPr>
            <w:color w:val="4472C4" w:themeColor="accent1"/>
          </w:rPr>
          <w:delText xml:space="preserve">, </w:delText>
        </w:r>
      </w:del>
      <w:r w:rsidR="00D27AE0" w:rsidRPr="00E64C2D">
        <w:rPr>
          <w:color w:val="4472C4" w:themeColor="accent1"/>
        </w:rPr>
        <w:t>no capítulo 12.4 de seu livro, enquadramos o sistema a seguir como um problema de autovalor quadrático</w:t>
      </w:r>
      <w:r w:rsidR="00D27AE0">
        <w:t>:</w:t>
      </w:r>
    </w:p>
    <w:p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D27AE0" w:rsidTr="00D27AE0">
        <w:tc>
          <w:tcPr>
            <w:tcW w:w="8222" w:type="dxa"/>
          </w:tcPr>
          <w:p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263" w:name="_Ref42812504"/>
        <w:tc>
          <w:tcPr>
            <w:tcW w:w="839" w:type="dxa"/>
            <w:vAlign w:val="center"/>
          </w:tcPr>
          <w:p w:rsidR="00D27AE0" w:rsidRDefault="0068644F" w:rsidP="00D27AE0">
            <w:pPr>
              <w:pStyle w:val="Legenda"/>
              <w:keepNext/>
              <w:jc w:val="right"/>
            </w:pPr>
            <w:r>
              <w:fldChar w:fldCharType="begin"/>
            </w:r>
            <w:r w:rsidR="00D27AE0">
              <w:instrText xml:space="preserve"> STYLEREF 1 \s </w:instrText>
            </w:r>
            <w:r>
              <w:fldChar w:fldCharType="separate"/>
            </w:r>
            <w:r w:rsidR="00495120">
              <w:rPr>
                <w:noProof/>
              </w:rPr>
              <w:t>3</w:t>
            </w:r>
            <w:r>
              <w:rPr>
                <w:noProof/>
              </w:rPr>
              <w:fldChar w:fldCharType="end"/>
            </w:r>
            <w:proofErr w:type="gramStart"/>
            <w:r w:rsidR="00D27AE0">
              <w:t>.</w:t>
            </w:r>
            <w:proofErr w:type="gramEnd"/>
            <w:r>
              <w:fldChar w:fldCharType="begin"/>
            </w:r>
            <w:r w:rsidR="00067C59">
              <w:instrText xml:space="preserve"> SEQ Equação \* ARABIC \s 1 </w:instrText>
            </w:r>
            <w:r>
              <w:fldChar w:fldCharType="separate"/>
            </w:r>
            <w:r w:rsidR="00495120">
              <w:rPr>
                <w:noProof/>
              </w:rPr>
              <w:t>39</w:t>
            </w:r>
            <w:r>
              <w:fldChar w:fldCharType="end"/>
            </w:r>
            <w:bookmarkEnd w:id="263"/>
          </w:p>
          <w:p w:rsidR="00D27AE0" w:rsidRDefault="00D27AE0" w:rsidP="00D27AE0">
            <w:pPr>
              <w:jc w:val="right"/>
            </w:pPr>
          </w:p>
        </w:tc>
      </w:tr>
    </w:tbl>
    <w:p w:rsidR="002C0959" w:rsidRDefault="002C0959" w:rsidP="0024657B">
      <w:pPr>
        <w:pStyle w:val="NormalcomRecuo"/>
      </w:pPr>
    </w:p>
    <w:p w:rsidR="00D27AE0" w:rsidRDefault="00D27AE0" w:rsidP="0024657B">
      <w:pPr>
        <w:pStyle w:val="NormalcomRecuo"/>
      </w:pPr>
      <w:del w:id="264" w:author="Castrolara" w:date="2020-09-09T17:25:00Z">
        <w:r w:rsidDel="009D3F81">
          <w:delText>De c</w:delText>
        </w:r>
      </w:del>
      <w:ins w:id="265" w:author="Castrolara" w:date="2020-09-09T17:25:00Z">
        <w:r w:rsidR="009D3F81">
          <w:t>C</w:t>
        </w:r>
      </w:ins>
      <w:r>
        <w:t xml:space="preserve">omo demonstrado no desenvolvimento matemático dos artigos </w:t>
      </w:r>
      <w:commentRangeStart w:id="266"/>
      <w:r>
        <w:t xml:space="preserve">de </w:t>
      </w:r>
      <w:sdt>
        <w:sdtPr>
          <w:id w:val="410893464"/>
          <w:citation/>
        </w:sdtPr>
        <w:sdtContent>
          <w:r w:rsidR="0068644F">
            <w:fldChar w:fldCharType="begin"/>
          </w:r>
          <w:r>
            <w:instrText xml:space="preserve">CITATION Moo05 \l 1046 </w:instrText>
          </w:r>
          <w:r w:rsidR="0068644F">
            <w:fldChar w:fldCharType="separate"/>
          </w:r>
          <w:r w:rsidR="00495120">
            <w:rPr>
              <w:noProof/>
            </w:rPr>
            <w:t>(Chu, Hwang, &amp; Lin, 2005)</w:t>
          </w:r>
          <w:r w:rsidR="0068644F">
            <w:fldChar w:fldCharType="end"/>
          </w:r>
        </w:sdtContent>
      </w:sdt>
      <w:r>
        <w:t xml:space="preserve"> e </w:t>
      </w:r>
      <w:sdt>
        <w:sdtPr>
          <w:id w:val="-586995188"/>
          <w:citation/>
        </w:sdtPr>
        <w:sdtContent>
          <w:r w:rsidR="0068644F">
            <w:fldChar w:fldCharType="begin"/>
          </w:r>
          <w:r>
            <w:instrText xml:space="preserve"> CITATION Hwa03 \l 1046 </w:instrText>
          </w:r>
          <w:r w:rsidR="0068644F">
            <w:fldChar w:fldCharType="separate"/>
          </w:r>
          <w:r w:rsidR="00495120">
            <w:rPr>
              <w:noProof/>
            </w:rPr>
            <w:t>(Hwang, Lin, &amp; Mehrmann, 2003)</w:t>
          </w:r>
          <w:r w:rsidR="0068644F">
            <w:fldChar w:fldCharType="end"/>
          </w:r>
        </w:sdtContent>
      </w:sdt>
      <w:r>
        <w:t xml:space="preserve">, </w:t>
      </w:r>
      <w:commentRangeEnd w:id="266"/>
      <w:r w:rsidR="009D3F81">
        <w:rPr>
          <w:rStyle w:val="Refdecomentrio"/>
        </w:rPr>
        <w:commentReference w:id="266"/>
      </w:r>
      <w:r>
        <w:t xml:space="preserve">sistemas matriciais desta ordem aparecem na </w:t>
      </w:r>
      <w:r w:rsidRPr="00D27AE0">
        <w:t xml:space="preserve">solução de problemas de análise estrutural e na simulação acústica de materiais </w:t>
      </w:r>
      <w:proofErr w:type="spellStart"/>
      <w:r w:rsidRPr="00D27AE0">
        <w:t>poro-elásticos</w:t>
      </w:r>
      <w:proofErr w:type="spellEnd"/>
      <w:r>
        <w:t xml:space="preserve">. </w:t>
      </w:r>
    </w:p>
    <w:p w:rsidR="00D27AE0" w:rsidRDefault="00D27AE0" w:rsidP="0024657B">
      <w:pPr>
        <w:pStyle w:val="NormalcomRecuo"/>
      </w:pPr>
      <w:r>
        <w:t>Para este sistema,</w:t>
      </w:r>
      <w:ins w:id="267" w:author="Castrolara" w:date="2020-09-09T17:26:00Z">
        <w:r w:rsidR="00A45538" w:rsidRPr="00A45538">
          <w:rPr>
            <w:noProof/>
            <w:color w:val="4472C4" w:themeColor="accent1"/>
          </w:rPr>
          <w:t xml:space="preserve"> </w:t>
        </w:r>
        <w:r w:rsidR="00A45538" w:rsidRPr="00495120">
          <w:rPr>
            <w:noProof/>
            <w:color w:val="4472C4" w:themeColor="accent1"/>
          </w:rPr>
          <w:t>Przemieniecki</w:t>
        </w:r>
        <w:r w:rsidR="00A45538" w:rsidDel="00057B85">
          <w:rPr>
            <w:color w:val="4472C4" w:themeColor="accent1"/>
          </w:rPr>
          <w:t xml:space="preserve"> </w:t>
        </w:r>
        <w:r w:rsidR="00A45538">
          <w:rPr>
            <w:color w:val="4472C4" w:themeColor="accent1"/>
          </w:rPr>
          <w:t xml:space="preserve">(1985) </w:t>
        </w:r>
      </w:ins>
      <w:del w:id="268" w:author="Castrolara" w:date="2020-09-09T17:26:00Z">
        <w:r w:rsidDel="00A45538">
          <w:delText xml:space="preserve"> </w:delText>
        </w:r>
      </w:del>
      <w:customXmlDelRangeStart w:id="269" w:author="Castrolara" w:date="2020-09-09T17:26:00Z"/>
      <w:sdt>
        <w:sdtPr>
          <w:id w:val="-425814583"/>
          <w:citation/>
        </w:sdtPr>
        <w:sdtContent>
          <w:customXmlDelRangeEnd w:id="269"/>
          <w:del w:id="270" w:author="Castrolara" w:date="2020-09-09T17:26:00Z">
            <w:r w:rsidR="0068644F" w:rsidDel="00A45538">
              <w:fldChar w:fldCharType="begin"/>
            </w:r>
            <w:r w:rsidR="00DB7FB9" w:rsidDel="00A45538">
              <w:delInstrText xml:space="preserve">CITATION Prz85 \l 1046 </w:delInstrText>
            </w:r>
            <w:r w:rsidR="0068644F" w:rsidDel="00A45538">
              <w:fldChar w:fldCharType="separate"/>
            </w:r>
            <w:r w:rsidR="00495120" w:rsidDel="00A45538">
              <w:rPr>
                <w:noProof/>
              </w:rPr>
              <w:delText>(Przemieniecki, 1985)</w:delText>
            </w:r>
            <w:r w:rsidR="0068644F" w:rsidDel="00A45538">
              <w:fldChar w:fldCharType="end"/>
            </w:r>
          </w:del>
          <w:customXmlDelRangeStart w:id="271" w:author="Castrolara" w:date="2020-09-09T17:26:00Z"/>
        </w:sdtContent>
      </w:sdt>
      <w:customXmlDelRangeEnd w:id="271"/>
      <w:r>
        <w:t xml:space="preserve"> afirma </w:t>
      </w:r>
      <w:r w:rsidR="00E202F0">
        <w:t xml:space="preserve">que sua </w:t>
      </w:r>
      <w:r>
        <w:t>a solução possui a seguinte forma:</w:t>
      </w:r>
    </w:p>
    <w:p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D27AE0" w:rsidTr="00D27AE0">
        <w:tc>
          <w:tcPr>
            <w:tcW w:w="8222" w:type="dxa"/>
          </w:tcPr>
          <w:p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272" w:name="_Ref42812500"/>
        <w:tc>
          <w:tcPr>
            <w:tcW w:w="839" w:type="dxa"/>
            <w:vAlign w:val="center"/>
          </w:tcPr>
          <w:p w:rsidR="00D27AE0" w:rsidRDefault="0068644F" w:rsidP="00D27AE0">
            <w:pPr>
              <w:pStyle w:val="Legenda"/>
              <w:keepNext/>
              <w:jc w:val="right"/>
            </w:pPr>
            <w:r>
              <w:fldChar w:fldCharType="begin"/>
            </w:r>
            <w:r w:rsidR="00D27AE0">
              <w:instrText xml:space="preserve"> STYLEREF 1 \s </w:instrText>
            </w:r>
            <w:r>
              <w:fldChar w:fldCharType="separate"/>
            </w:r>
            <w:r w:rsidR="00495120">
              <w:rPr>
                <w:noProof/>
              </w:rPr>
              <w:t>3</w:t>
            </w:r>
            <w:r>
              <w:rPr>
                <w:noProof/>
              </w:rPr>
              <w:fldChar w:fldCharType="end"/>
            </w:r>
            <w:proofErr w:type="gramStart"/>
            <w:r w:rsidR="00D27AE0">
              <w:t>.</w:t>
            </w:r>
            <w:proofErr w:type="gramEnd"/>
            <w:r>
              <w:fldChar w:fldCharType="begin"/>
            </w:r>
            <w:r w:rsidR="00067C59">
              <w:instrText xml:space="preserve"> SEQ Equação \* ARABIC \s 1 </w:instrText>
            </w:r>
            <w:r>
              <w:fldChar w:fldCharType="separate"/>
            </w:r>
            <w:r w:rsidR="00495120">
              <w:rPr>
                <w:noProof/>
              </w:rPr>
              <w:t>40</w:t>
            </w:r>
            <w:r>
              <w:fldChar w:fldCharType="end"/>
            </w:r>
            <w:bookmarkEnd w:id="272"/>
          </w:p>
          <w:p w:rsidR="00D27AE0" w:rsidRDefault="00D27AE0" w:rsidP="00D27AE0">
            <w:pPr>
              <w:jc w:val="right"/>
            </w:pPr>
          </w:p>
        </w:tc>
      </w:tr>
    </w:tbl>
    <w:p w:rsidR="00D27AE0" w:rsidRDefault="00D27AE0" w:rsidP="0024657B">
      <w:pPr>
        <w:pStyle w:val="NormalcomRecuo"/>
      </w:pPr>
    </w:p>
    <w:p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w:t>
      </w:r>
      <w:r>
        <w:lastRenderedPageBreak/>
        <w:t>em</w:t>
      </w:r>
      <w:del w:id="273" w:author="Castrolara" w:date="2020-09-09T17:27:00Z">
        <w:r w:rsidDel="001F3B13">
          <w:delText xml:space="preserve"> </w:delText>
        </w:r>
      </w:del>
      <w:customXmlDelRangeStart w:id="274" w:author="Castrolara" w:date="2020-09-09T17:27:00Z"/>
      <w:sdt>
        <w:sdtPr>
          <w:id w:val="-1278861095"/>
          <w:citation/>
        </w:sdtPr>
        <w:sdtContent>
          <w:customXmlDelRangeEnd w:id="274"/>
          <w:del w:id="275" w:author="Castrolara" w:date="2020-09-09T17:27:00Z">
            <w:r w:rsidR="0068644F" w:rsidDel="001F3B13">
              <w:fldChar w:fldCharType="begin"/>
            </w:r>
            <w:r w:rsidDel="001F3B13">
              <w:delInstrText xml:space="preserve">CITATION Ste01 \l 1046 </w:delInstrText>
            </w:r>
            <w:r w:rsidR="0068644F" w:rsidDel="001F3B13">
              <w:fldChar w:fldCharType="separate"/>
            </w:r>
            <w:r w:rsidR="00495120" w:rsidDel="001F3B13">
              <w:rPr>
                <w:noProof/>
              </w:rPr>
              <w:delText>(Stewart, 2001)</w:delText>
            </w:r>
            <w:r w:rsidR="0068644F" w:rsidDel="001F3B13">
              <w:fldChar w:fldCharType="end"/>
            </w:r>
          </w:del>
          <w:customXmlDelRangeStart w:id="276" w:author="Castrolara" w:date="2020-09-09T17:27:00Z"/>
        </w:sdtContent>
      </w:sdt>
      <w:customXmlDelRangeEnd w:id="276"/>
      <w:ins w:id="277" w:author="Castrolara" w:date="2020-09-09T17:27:00Z">
        <w:r w:rsidR="001F3B13">
          <w:t xml:space="preserve"> St</w:t>
        </w:r>
      </w:ins>
      <w:ins w:id="278" w:author="Castrolara" w:date="2020-09-09T17:28:00Z">
        <w:r w:rsidR="001F3B13">
          <w:t>ewart (2001)</w:t>
        </w:r>
      </w:ins>
      <w:r>
        <w:t xml:space="preserve"> para resolver uma equação diferencial, transformando-a numa equação algébrica. Aqui, intenta-se eliminar as derivadas temporais da equação matricial.</w:t>
      </w:r>
      <w:r w:rsidR="00DB7FB9">
        <w:t xml:space="preserve"> Portanto, ao substituir a equação </w:t>
      </w:r>
      <w:r w:rsidR="0068644F">
        <w:fldChar w:fldCharType="begin"/>
      </w:r>
      <w:r w:rsidR="00DB7FB9">
        <w:instrText xml:space="preserve"> REF _Ref42812500 \h </w:instrText>
      </w:r>
      <w:r w:rsidR="0068644F">
        <w:fldChar w:fldCharType="separate"/>
      </w:r>
      <w:r w:rsidR="00495120">
        <w:rPr>
          <w:noProof/>
        </w:rPr>
        <w:t>3</w:t>
      </w:r>
      <w:r w:rsidR="00495120">
        <w:t>.</w:t>
      </w:r>
      <w:r w:rsidR="00495120">
        <w:rPr>
          <w:noProof/>
        </w:rPr>
        <w:t>40</w:t>
      </w:r>
      <w:r w:rsidR="0068644F">
        <w:fldChar w:fldCharType="end"/>
      </w:r>
      <w:r w:rsidR="00DB7FB9">
        <w:t xml:space="preserve"> em </w:t>
      </w:r>
      <w:r w:rsidR="0068644F">
        <w:fldChar w:fldCharType="begin"/>
      </w:r>
      <w:r w:rsidR="00DB7FB9">
        <w:instrText xml:space="preserve"> REF _Ref42812504 \h </w:instrText>
      </w:r>
      <w:r w:rsidR="0068644F">
        <w:fldChar w:fldCharType="separate"/>
      </w:r>
      <w:r w:rsidR="00495120">
        <w:rPr>
          <w:noProof/>
        </w:rPr>
        <w:t>3</w:t>
      </w:r>
      <w:r w:rsidR="00495120">
        <w:t>.</w:t>
      </w:r>
      <w:r w:rsidR="00495120">
        <w:rPr>
          <w:noProof/>
        </w:rPr>
        <w:t>39</w:t>
      </w:r>
      <w:r w:rsidR="0068644F">
        <w:fldChar w:fldCharType="end"/>
      </w:r>
      <w:r w:rsidR="00DB7FB9">
        <w:t>, e aplicar as derivadas em relação ao tempo:</w:t>
      </w:r>
    </w:p>
    <w:p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DB7FB9" w:rsidTr="000D4F75">
        <w:tc>
          <w:tcPr>
            <w:tcW w:w="8222" w:type="dxa"/>
          </w:tcPr>
          <w:p w:rsidR="00DB7FB9" w:rsidRPr="003070CD" w:rsidRDefault="0068644F"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279" w:name="_Ref42812787"/>
        <w:tc>
          <w:tcPr>
            <w:tcW w:w="839" w:type="dxa"/>
            <w:vAlign w:val="center"/>
          </w:tcPr>
          <w:p w:rsidR="00DB7FB9" w:rsidRDefault="0068644F" w:rsidP="000D4F75">
            <w:pPr>
              <w:pStyle w:val="Legenda"/>
              <w:keepNext/>
              <w:jc w:val="right"/>
            </w:pPr>
            <w:r>
              <w:fldChar w:fldCharType="begin"/>
            </w:r>
            <w:r w:rsidR="00DB7FB9">
              <w:instrText xml:space="preserve"> STYLEREF 1 \s </w:instrText>
            </w:r>
            <w:r>
              <w:fldChar w:fldCharType="separate"/>
            </w:r>
            <w:r w:rsidR="00495120">
              <w:rPr>
                <w:noProof/>
              </w:rPr>
              <w:t>3</w:t>
            </w:r>
            <w:r>
              <w:rPr>
                <w:noProof/>
              </w:rPr>
              <w:fldChar w:fldCharType="end"/>
            </w:r>
            <w:proofErr w:type="gramStart"/>
            <w:r w:rsidR="00DB7FB9">
              <w:t>.</w:t>
            </w:r>
            <w:proofErr w:type="gramEnd"/>
            <w:r>
              <w:fldChar w:fldCharType="begin"/>
            </w:r>
            <w:r w:rsidR="00067C59">
              <w:instrText xml:space="preserve"> SEQ Equação \* ARABIC \s 1 </w:instrText>
            </w:r>
            <w:r>
              <w:fldChar w:fldCharType="separate"/>
            </w:r>
            <w:r w:rsidR="00495120">
              <w:rPr>
                <w:noProof/>
              </w:rPr>
              <w:t>41</w:t>
            </w:r>
            <w:r>
              <w:fldChar w:fldCharType="end"/>
            </w:r>
            <w:bookmarkEnd w:id="279"/>
          </w:p>
          <w:p w:rsidR="00DB7FB9" w:rsidRDefault="00DB7FB9" w:rsidP="000D4F75">
            <w:pPr>
              <w:jc w:val="right"/>
            </w:pPr>
          </w:p>
        </w:tc>
      </w:tr>
    </w:tbl>
    <w:p w:rsidR="00DB7FB9" w:rsidRPr="00D27AE0" w:rsidRDefault="00DB7FB9" w:rsidP="0024657B">
      <w:pPr>
        <w:pStyle w:val="NormalcomRecuo"/>
      </w:pPr>
    </w:p>
    <w:p w:rsidR="002C0959" w:rsidRDefault="00DB7FB9" w:rsidP="0024657B">
      <w:pPr>
        <w:pStyle w:val="NormalcomRecuo"/>
      </w:pPr>
      <w:r>
        <w:t xml:space="preserve">Esta equação possui soluções </w:t>
      </w:r>
      <w:proofErr w:type="spellStart"/>
      <w:proofErr w:type="gramStart"/>
      <w:r>
        <w:t>não-triviais</w:t>
      </w:r>
      <w:proofErr w:type="spellEnd"/>
      <w:proofErr w:type="gramEnd"/>
      <w:r>
        <w:t xml:space="preserve"> desde que o determinante dos termos internos aos parênteses seja nulo, evitando assim, a pré-multiplicação por uma inversa do sistema matricial em questão:</w:t>
      </w:r>
    </w:p>
    <w:p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DB7FB9" w:rsidTr="000D4F75">
        <w:tc>
          <w:tcPr>
            <w:tcW w:w="8222" w:type="dxa"/>
          </w:tcPr>
          <w:p w:rsidR="00DB7FB9" w:rsidRPr="003070CD" w:rsidRDefault="0068644F"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280" w:name="_Ref42812788"/>
        <w:tc>
          <w:tcPr>
            <w:tcW w:w="839" w:type="dxa"/>
            <w:vAlign w:val="center"/>
          </w:tcPr>
          <w:p w:rsidR="00DB7FB9" w:rsidRDefault="0068644F" w:rsidP="000D4F75">
            <w:pPr>
              <w:pStyle w:val="Legenda"/>
              <w:keepNext/>
              <w:jc w:val="right"/>
            </w:pPr>
            <w:r>
              <w:fldChar w:fldCharType="begin"/>
            </w:r>
            <w:r w:rsidR="00DB7FB9">
              <w:instrText xml:space="preserve"> STYLEREF 1 \s </w:instrText>
            </w:r>
            <w:r>
              <w:fldChar w:fldCharType="separate"/>
            </w:r>
            <w:r w:rsidR="00495120">
              <w:rPr>
                <w:noProof/>
              </w:rPr>
              <w:t>3</w:t>
            </w:r>
            <w:r>
              <w:rPr>
                <w:noProof/>
              </w:rPr>
              <w:fldChar w:fldCharType="end"/>
            </w:r>
            <w:proofErr w:type="gramStart"/>
            <w:r w:rsidR="00DB7FB9">
              <w:t>.</w:t>
            </w:r>
            <w:proofErr w:type="gramEnd"/>
            <w:r>
              <w:fldChar w:fldCharType="begin"/>
            </w:r>
            <w:r w:rsidR="00067C59">
              <w:instrText xml:space="preserve"> SEQ Equação \* ARABIC \s 1 </w:instrText>
            </w:r>
            <w:r>
              <w:fldChar w:fldCharType="separate"/>
            </w:r>
            <w:r w:rsidR="00495120">
              <w:rPr>
                <w:noProof/>
              </w:rPr>
              <w:t>42</w:t>
            </w:r>
            <w:r>
              <w:fldChar w:fldCharType="end"/>
            </w:r>
            <w:bookmarkEnd w:id="280"/>
          </w:p>
          <w:p w:rsidR="00DB7FB9" w:rsidRDefault="00DB7FB9" w:rsidP="000D4F75">
            <w:pPr>
              <w:jc w:val="right"/>
            </w:pPr>
          </w:p>
        </w:tc>
      </w:tr>
    </w:tbl>
    <w:p w:rsidR="00DB7FB9" w:rsidRDefault="00DB7FB9" w:rsidP="0024657B">
      <w:pPr>
        <w:pStyle w:val="NormalcomRecuo"/>
      </w:pPr>
    </w:p>
    <w:p w:rsidR="00DB7FB9" w:rsidRPr="00975487" w:rsidRDefault="00DB7FB9" w:rsidP="0024657B">
      <w:pPr>
        <w:pStyle w:val="NormalcomRecuo"/>
      </w:pPr>
      <w:r w:rsidRPr="002D3D42">
        <w:t xml:space="preserve">Para sistemas com diversos graus de liberdade, a formulação das </w:t>
      </w:r>
      <w:r>
        <w:t>e</w:t>
      </w:r>
      <w:r w:rsidRPr="002D3D42">
        <w:t xml:space="preserve">quações </w:t>
      </w:r>
      <w:r w:rsidR="0068644F">
        <w:fldChar w:fldCharType="begin"/>
      </w:r>
      <w:r>
        <w:instrText xml:space="preserve"> REF _Ref42812787 \h </w:instrText>
      </w:r>
      <w:r w:rsidR="0068644F">
        <w:fldChar w:fldCharType="separate"/>
      </w:r>
      <w:r w:rsidR="00495120">
        <w:rPr>
          <w:noProof/>
        </w:rPr>
        <w:t>3</w:t>
      </w:r>
      <w:r w:rsidR="00495120">
        <w:t>.</w:t>
      </w:r>
      <w:r w:rsidR="00495120">
        <w:rPr>
          <w:noProof/>
        </w:rPr>
        <w:t>41</w:t>
      </w:r>
      <w:r w:rsidR="0068644F">
        <w:fldChar w:fldCharType="end"/>
      </w:r>
      <w:r>
        <w:t xml:space="preserve"> e </w:t>
      </w:r>
      <w:r w:rsidR="0068644F">
        <w:fldChar w:fldCharType="begin"/>
      </w:r>
      <w:r>
        <w:instrText xml:space="preserve"> REF _Ref42812788 \h </w:instrText>
      </w:r>
      <w:r w:rsidR="0068644F">
        <w:fldChar w:fldCharType="separate"/>
      </w:r>
      <w:r w:rsidR="00495120">
        <w:rPr>
          <w:noProof/>
        </w:rPr>
        <w:t>3</w:t>
      </w:r>
      <w:r w:rsidR="00495120">
        <w:t>.</w:t>
      </w:r>
      <w:r w:rsidR="00495120">
        <w:rPr>
          <w:noProof/>
        </w:rPr>
        <w:t>42</w:t>
      </w:r>
      <w:r w:rsidR="0068644F">
        <w:fldChar w:fldCharType="end"/>
      </w:r>
      <w:r w:rsidRPr="002D3D42">
        <w:t xml:space="preserve"> se torna </w:t>
      </w:r>
      <w:r w:rsidRPr="00975487">
        <w:t xml:space="preserve">inconveniente. Assim, utilizando um método que foi proposto inicialmente por </w:t>
      </w:r>
      <w:commentRangeStart w:id="281"/>
      <w:sdt>
        <w:sdtPr>
          <w:id w:val="-2046209350"/>
          <w:citation/>
        </w:sdtPr>
        <w:sdtContent>
          <w:r w:rsidR="0068644F" w:rsidRPr="00975487">
            <w:fldChar w:fldCharType="begin"/>
          </w:r>
          <w:r w:rsidR="00975487" w:rsidRPr="00975487">
            <w:instrText xml:space="preserve"> CITATION Dun56 \l 1046 </w:instrText>
          </w:r>
          <w:r w:rsidR="0068644F" w:rsidRPr="00975487">
            <w:fldChar w:fldCharType="separate"/>
          </w:r>
          <w:r w:rsidR="00495120">
            <w:rPr>
              <w:noProof/>
            </w:rPr>
            <w:t>(Duncan, 1956.)</w:t>
          </w:r>
          <w:r w:rsidR="0068644F" w:rsidRPr="00975487">
            <w:fldChar w:fldCharType="end"/>
          </w:r>
        </w:sdtContent>
      </w:sdt>
      <w:proofErr w:type="gramStart"/>
      <w:r w:rsidRPr="00975487">
        <w:t>,</w:t>
      </w:r>
      <w:commentRangeEnd w:id="281"/>
      <w:proofErr w:type="gramEnd"/>
      <w:r w:rsidR="00C80026">
        <w:rPr>
          <w:rStyle w:val="Refdecomentrio"/>
        </w:rPr>
        <w:commentReference w:id="281"/>
      </w:r>
      <w:r w:rsidRPr="00975487">
        <w:t xml:space="preserve"> pode-se reduzir essas equações a uma forma padrão. Contudo, é preciso voltar à equação de equilíbrio </w:t>
      </w:r>
      <w:proofErr w:type="gramStart"/>
      <w:r w:rsidRPr="00975487">
        <w:t>dinâmico</w:t>
      </w:r>
      <w:ins w:id="282" w:author="Castrolara" w:date="2020-09-09T17:32:00Z">
        <w:r w:rsidR="00C80026">
          <w:t xml:space="preserve"> dada</w:t>
        </w:r>
        <w:proofErr w:type="gramEnd"/>
        <w:r w:rsidR="00C80026">
          <w:t xml:space="preserve"> na Eq.</w:t>
        </w:r>
      </w:ins>
      <w:r w:rsidR="000D4F75" w:rsidRPr="00975487">
        <w:t xml:space="preserve"> </w:t>
      </w:r>
      <w:fldSimple w:instr=" REF _Ref42812504 \h  \* MERGEFORMAT ">
        <w:r w:rsidR="00495120">
          <w:rPr>
            <w:noProof/>
          </w:rPr>
          <w:t>3.39</w:t>
        </w:r>
      </w:fldSimple>
      <w:r w:rsidRPr="00975487">
        <w:t>, e reescrevê-la adequadamente.</w:t>
      </w:r>
    </w:p>
    <w:p w:rsidR="000D4F75" w:rsidRDefault="000D4F75" w:rsidP="0024657B">
      <w:pPr>
        <w:pStyle w:val="NormalcomRecuo"/>
      </w:pPr>
      <w:r w:rsidRPr="00975487">
        <w:t xml:space="preserve">Desta forma, a equação </w:t>
      </w:r>
      <w:fldSimple w:instr=" REF _Ref42812504 \h  \* MERGEFORMAT ">
        <w:r w:rsidR="00495120">
          <w:rPr>
            <w:noProof/>
          </w:rPr>
          <w:t>3.39</w:t>
        </w:r>
      </w:fldSimple>
      <w:r w:rsidRPr="00975487">
        <w:t xml:space="preserve"> é combinada</w:t>
      </w:r>
      <w:r>
        <w:t xml:space="preserve"> com a identidade dada pela equação </w:t>
      </w:r>
      <w:r w:rsidR="0068644F">
        <w:fldChar w:fldCharType="begin"/>
      </w:r>
      <w:r>
        <w:instrText xml:space="preserve"> REF _Ref42814374 \h </w:instrText>
      </w:r>
      <w:r w:rsidR="0068644F">
        <w:fldChar w:fldCharType="separate"/>
      </w:r>
      <w:r w:rsidR="00495120">
        <w:rPr>
          <w:noProof/>
        </w:rPr>
        <w:t>3</w:t>
      </w:r>
      <w:r w:rsidR="00495120">
        <w:t>.</w:t>
      </w:r>
      <w:r w:rsidR="00495120">
        <w:rPr>
          <w:noProof/>
        </w:rPr>
        <w:t>43</w:t>
      </w:r>
      <w:r w:rsidR="0068644F">
        <w:fldChar w:fldCharType="end"/>
      </w:r>
      <w:r>
        <w:t xml:space="preserve"> </w:t>
      </w:r>
      <w:del w:id="283" w:author="Castrolara" w:date="2020-09-09T17:34:00Z">
        <w:r w:rsidDel="00FD665D">
          <w:delText>à</w:delText>
        </w:r>
      </w:del>
      <w:ins w:id="284" w:author="Castrolara" w:date="2020-09-09T17:34:00Z">
        <w:r w:rsidR="00FD665D">
          <w:t>a</w:t>
        </w:r>
      </w:ins>
      <w:r>
        <w:t xml:space="preserve"> seguir, gerando assim uma equação matricial de maior ordem, porém formatada tal como um problema de autovalor padrão.</w:t>
      </w:r>
    </w:p>
    <w:p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0D4F75" w:rsidTr="000D4F75">
        <w:tc>
          <w:tcPr>
            <w:tcW w:w="8222" w:type="dxa"/>
          </w:tcPr>
          <w:p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285" w:name="_Ref42814374"/>
        <w:tc>
          <w:tcPr>
            <w:tcW w:w="839" w:type="dxa"/>
            <w:vAlign w:val="center"/>
          </w:tcPr>
          <w:p w:rsidR="000D4F75" w:rsidRDefault="0068644F" w:rsidP="000D4F75">
            <w:pPr>
              <w:pStyle w:val="Legenda"/>
              <w:keepNext/>
              <w:jc w:val="right"/>
            </w:pPr>
            <w:r>
              <w:fldChar w:fldCharType="begin"/>
            </w:r>
            <w:r w:rsidR="000D4F75">
              <w:instrText xml:space="preserve"> STYLEREF 1 \s </w:instrText>
            </w:r>
            <w:r>
              <w:fldChar w:fldCharType="separate"/>
            </w:r>
            <w:r w:rsidR="00495120">
              <w:rPr>
                <w:noProof/>
              </w:rPr>
              <w:t>3</w:t>
            </w:r>
            <w:r>
              <w:rPr>
                <w:noProof/>
              </w:rPr>
              <w:fldChar w:fldCharType="end"/>
            </w:r>
            <w:proofErr w:type="gramStart"/>
            <w:r w:rsidR="000D4F75">
              <w:t>.</w:t>
            </w:r>
            <w:proofErr w:type="gramEnd"/>
            <w:r>
              <w:fldChar w:fldCharType="begin"/>
            </w:r>
            <w:r w:rsidR="00067C59">
              <w:instrText xml:space="preserve"> SEQ Equação \* ARABIC \s 1 </w:instrText>
            </w:r>
            <w:r>
              <w:fldChar w:fldCharType="separate"/>
            </w:r>
            <w:r w:rsidR="00495120">
              <w:rPr>
                <w:noProof/>
              </w:rPr>
              <w:t>43</w:t>
            </w:r>
            <w:r>
              <w:fldChar w:fldCharType="end"/>
            </w:r>
            <w:bookmarkEnd w:id="285"/>
          </w:p>
          <w:p w:rsidR="000D4F75" w:rsidRDefault="000D4F75" w:rsidP="000D4F75">
            <w:pPr>
              <w:jc w:val="right"/>
            </w:pPr>
          </w:p>
        </w:tc>
      </w:tr>
    </w:tbl>
    <w:p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0D4F75" w:rsidTr="000D4F75">
        <w:tc>
          <w:tcPr>
            <w:tcW w:w="8222" w:type="dxa"/>
          </w:tcPr>
          <w:p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286" w:name="_Ref42814496"/>
        <w:tc>
          <w:tcPr>
            <w:tcW w:w="839" w:type="dxa"/>
            <w:vAlign w:val="center"/>
          </w:tcPr>
          <w:p w:rsidR="000D4F75" w:rsidRDefault="0068644F" w:rsidP="000D4F75">
            <w:pPr>
              <w:pStyle w:val="Legenda"/>
              <w:keepNext/>
              <w:jc w:val="right"/>
            </w:pPr>
            <w:r>
              <w:fldChar w:fldCharType="begin"/>
            </w:r>
            <w:r w:rsidR="000D4F75">
              <w:instrText xml:space="preserve"> STYLEREF 1 \s </w:instrText>
            </w:r>
            <w:r>
              <w:fldChar w:fldCharType="separate"/>
            </w:r>
            <w:r w:rsidR="00495120">
              <w:rPr>
                <w:noProof/>
              </w:rPr>
              <w:t>3</w:t>
            </w:r>
            <w:r>
              <w:rPr>
                <w:noProof/>
              </w:rPr>
              <w:fldChar w:fldCharType="end"/>
            </w:r>
            <w:proofErr w:type="gramStart"/>
            <w:r w:rsidR="000D4F75">
              <w:t>.</w:t>
            </w:r>
            <w:proofErr w:type="gramEnd"/>
            <w:r>
              <w:fldChar w:fldCharType="begin"/>
            </w:r>
            <w:r w:rsidR="00067C59">
              <w:instrText xml:space="preserve"> SEQ Equação \* ARABIC \s 1 </w:instrText>
            </w:r>
            <w:r>
              <w:fldChar w:fldCharType="separate"/>
            </w:r>
            <w:r w:rsidR="00495120">
              <w:rPr>
                <w:noProof/>
              </w:rPr>
              <w:t>44</w:t>
            </w:r>
            <w:r>
              <w:fldChar w:fldCharType="end"/>
            </w:r>
            <w:bookmarkEnd w:id="286"/>
          </w:p>
          <w:p w:rsidR="000D4F75" w:rsidRDefault="000D4F75" w:rsidP="000D4F75">
            <w:pPr>
              <w:jc w:val="right"/>
            </w:pPr>
          </w:p>
        </w:tc>
      </w:tr>
    </w:tbl>
    <w:p w:rsidR="000D4F75" w:rsidRDefault="000D4F75" w:rsidP="0024657B">
      <w:pPr>
        <w:pStyle w:val="NormalcomRecuo"/>
      </w:pPr>
    </w:p>
    <w:p w:rsidR="000D4F75" w:rsidRDefault="000D4F75" w:rsidP="0024657B">
      <w:pPr>
        <w:pStyle w:val="NormalcomRecuo"/>
      </w:pPr>
      <w:r>
        <w:t xml:space="preserve">Assim, </w:t>
      </w:r>
      <w:proofErr w:type="gramStart"/>
      <w:r>
        <w:t>pode-se</w:t>
      </w:r>
      <w:proofErr w:type="gramEnd"/>
      <w:r>
        <w:t xml:space="preserve"> reescrever as expressões </w:t>
      </w:r>
      <w:r w:rsidR="0068644F">
        <w:fldChar w:fldCharType="begin"/>
      </w:r>
      <w:r>
        <w:instrText xml:space="preserve"> REF _Ref42814374 \h </w:instrText>
      </w:r>
      <w:r w:rsidR="0068644F">
        <w:fldChar w:fldCharType="separate"/>
      </w:r>
      <w:r w:rsidR="00495120">
        <w:rPr>
          <w:noProof/>
        </w:rPr>
        <w:t>3</w:t>
      </w:r>
      <w:r w:rsidR="00495120">
        <w:t>.</w:t>
      </w:r>
      <w:r w:rsidR="00495120">
        <w:rPr>
          <w:noProof/>
        </w:rPr>
        <w:t>43</w:t>
      </w:r>
      <w:r w:rsidR="0068644F">
        <w:fldChar w:fldCharType="end"/>
      </w:r>
      <w:r>
        <w:t xml:space="preserve"> e </w:t>
      </w:r>
      <w:r w:rsidR="0068644F">
        <w:fldChar w:fldCharType="begin"/>
      </w:r>
      <w:r>
        <w:instrText xml:space="preserve"> REF _Ref42814496 \h </w:instrText>
      </w:r>
      <w:r w:rsidR="0068644F">
        <w:fldChar w:fldCharType="separate"/>
      </w:r>
      <w:r w:rsidR="00495120">
        <w:rPr>
          <w:noProof/>
        </w:rPr>
        <w:t>3</w:t>
      </w:r>
      <w:r w:rsidR="00495120">
        <w:t>.</w:t>
      </w:r>
      <w:r w:rsidR="00495120">
        <w:rPr>
          <w:noProof/>
        </w:rPr>
        <w:t>44</w:t>
      </w:r>
      <w:r w:rsidR="0068644F">
        <w:fldChar w:fldCharType="end"/>
      </w:r>
      <w:r>
        <w:t xml:space="preserve"> como uma equação matricial, definida pela equação seguinte:</w:t>
      </w:r>
    </w:p>
    <w:p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0D4F75" w:rsidTr="000D4F75">
        <w:tc>
          <w:tcPr>
            <w:tcW w:w="8222" w:type="dxa"/>
          </w:tcPr>
          <w:p w:rsidR="000D4F75" w:rsidRPr="003070CD" w:rsidRDefault="0068644F" w:rsidP="000D4F75">
            <m:oMathPara>
              <m:oMathParaPr>
                <m:jc m:val="left"/>
              </m:oMathParaPr>
              <m:oMath>
                <m:d>
                  <m:dPr>
                    <m:begChr m:val="["/>
                    <m:endChr m:val="]"/>
                    <m:ctrlPr>
                      <w:rPr>
                        <w:rFonts w:ascii="Cambria Math" w:hAnsi="Cambria Math"/>
                        <w:i/>
                      </w:rPr>
                    </m:ctrlPr>
                  </m:dPr>
                  <m:e>
                    <m:m>
                      <m:mPr>
                        <m:plcHide m:val="on"/>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287" w:name="_Ref42814643"/>
        <w:tc>
          <w:tcPr>
            <w:tcW w:w="839" w:type="dxa"/>
            <w:vAlign w:val="center"/>
          </w:tcPr>
          <w:p w:rsidR="000D4F75" w:rsidRDefault="0068644F" w:rsidP="000D4F75">
            <w:pPr>
              <w:pStyle w:val="Legenda"/>
              <w:keepNext/>
              <w:jc w:val="right"/>
            </w:pPr>
            <w:r>
              <w:fldChar w:fldCharType="begin"/>
            </w:r>
            <w:r w:rsidR="000D4F75">
              <w:instrText xml:space="preserve"> STYLEREF 1 \s </w:instrText>
            </w:r>
            <w:r>
              <w:fldChar w:fldCharType="separate"/>
            </w:r>
            <w:r w:rsidR="00495120">
              <w:rPr>
                <w:noProof/>
              </w:rPr>
              <w:t>3</w:t>
            </w:r>
            <w:r>
              <w:rPr>
                <w:noProof/>
              </w:rPr>
              <w:fldChar w:fldCharType="end"/>
            </w:r>
            <w:proofErr w:type="gramStart"/>
            <w:r w:rsidR="000D4F75">
              <w:t>.</w:t>
            </w:r>
            <w:proofErr w:type="gramEnd"/>
            <w:r>
              <w:fldChar w:fldCharType="begin"/>
            </w:r>
            <w:r w:rsidR="00067C59">
              <w:instrText xml:space="preserve"> SEQ Equação \* ARABIC \s 1 </w:instrText>
            </w:r>
            <w:r>
              <w:fldChar w:fldCharType="separate"/>
            </w:r>
            <w:r w:rsidR="00495120">
              <w:rPr>
                <w:noProof/>
              </w:rPr>
              <w:t>45</w:t>
            </w:r>
            <w:r>
              <w:fldChar w:fldCharType="end"/>
            </w:r>
            <w:bookmarkEnd w:id="287"/>
          </w:p>
          <w:p w:rsidR="000D4F75" w:rsidRDefault="000D4F75" w:rsidP="000D4F75">
            <w:pPr>
              <w:jc w:val="right"/>
            </w:pPr>
          </w:p>
        </w:tc>
      </w:tr>
    </w:tbl>
    <w:p w:rsidR="000D4F75" w:rsidRDefault="000D4F75" w:rsidP="0024657B">
      <w:pPr>
        <w:pStyle w:val="NormalcomRecuo"/>
      </w:pPr>
    </w:p>
    <w:p w:rsidR="000D4F75" w:rsidRDefault="000D4F75" w:rsidP="0024657B">
      <w:pPr>
        <w:pStyle w:val="NormalcomRecuo"/>
      </w:pPr>
      <w:r>
        <w:t xml:space="preserve">Para melhor reescrever a equação </w:t>
      </w:r>
      <w:r w:rsidR="0068644F">
        <w:fldChar w:fldCharType="begin"/>
      </w:r>
      <w:r>
        <w:instrText xml:space="preserve"> REF _Ref42814643 \h </w:instrText>
      </w:r>
      <w:r w:rsidR="0068644F">
        <w:fldChar w:fldCharType="separate"/>
      </w:r>
      <w:r w:rsidR="00495120">
        <w:rPr>
          <w:noProof/>
        </w:rPr>
        <w:t>3</w:t>
      </w:r>
      <w:r w:rsidR="00495120">
        <w:t>.</w:t>
      </w:r>
      <w:r w:rsidR="00495120">
        <w:rPr>
          <w:noProof/>
        </w:rPr>
        <w:t>45</w:t>
      </w:r>
      <w:r w:rsidR="0068644F">
        <w:fldChar w:fldCharType="end"/>
      </w:r>
      <w:r>
        <w:t>, define-se:</w:t>
      </w:r>
    </w:p>
    <w:p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0D4F75" w:rsidTr="000D4F75">
        <w:tc>
          <w:tcPr>
            <w:tcW w:w="8222" w:type="dxa"/>
          </w:tcPr>
          <w:p w:rsidR="000D4F75" w:rsidRPr="003070CD" w:rsidRDefault="0068644F"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on"/>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on"/>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rsidR="000D4F75" w:rsidRDefault="0068644F" w:rsidP="000D4F75">
            <w:pPr>
              <w:pStyle w:val="Legenda"/>
              <w:keepNext/>
              <w:jc w:val="right"/>
            </w:pPr>
            <w:fldSimple w:instr=" STYLEREF 1 \s ">
              <w:r w:rsidR="00495120">
                <w:rPr>
                  <w:noProof/>
                </w:rPr>
                <w:t>3</w:t>
              </w:r>
            </w:fldSimple>
            <w:proofErr w:type="gramStart"/>
            <w:r w:rsidR="000D4F75">
              <w:t>.</w:t>
            </w:r>
            <w:proofErr w:type="gramEnd"/>
            <w:r>
              <w:fldChar w:fldCharType="begin"/>
            </w:r>
            <w:r w:rsidR="00067C59">
              <w:instrText xml:space="preserve"> SEQ Equação \* ARABIC \s 1 </w:instrText>
            </w:r>
            <w:r>
              <w:fldChar w:fldCharType="separate"/>
            </w:r>
            <w:r w:rsidR="00495120">
              <w:rPr>
                <w:noProof/>
              </w:rPr>
              <w:t>46</w:t>
            </w:r>
            <w:r>
              <w:fldChar w:fldCharType="end"/>
            </w:r>
          </w:p>
          <w:p w:rsidR="000D4F75" w:rsidRDefault="000D4F75" w:rsidP="000D4F75">
            <w:pPr>
              <w:jc w:val="right"/>
            </w:pPr>
          </w:p>
        </w:tc>
      </w:tr>
    </w:tbl>
    <w:p w:rsidR="000D4F75" w:rsidRDefault="000D4F75" w:rsidP="0024657B">
      <w:pPr>
        <w:pStyle w:val="NormalcomRecuo"/>
      </w:pPr>
    </w:p>
    <w:p w:rsidR="000D4F75" w:rsidRDefault="000D4F75" w:rsidP="0024657B">
      <w:pPr>
        <w:pStyle w:val="NormalcomRecuo"/>
      </w:pPr>
      <w:r>
        <w:t xml:space="preserve">Desta forma, a equação </w:t>
      </w:r>
      <w:r w:rsidR="0068644F">
        <w:fldChar w:fldCharType="begin"/>
      </w:r>
      <w:r>
        <w:instrText xml:space="preserve"> REF _Ref42814643 \h </w:instrText>
      </w:r>
      <w:r w:rsidR="0068644F">
        <w:fldChar w:fldCharType="separate"/>
      </w:r>
      <w:r w:rsidR="00495120">
        <w:rPr>
          <w:noProof/>
        </w:rPr>
        <w:t>3</w:t>
      </w:r>
      <w:r w:rsidR="00495120">
        <w:t>.</w:t>
      </w:r>
      <w:r w:rsidR="00495120">
        <w:rPr>
          <w:noProof/>
        </w:rPr>
        <w:t>45</w:t>
      </w:r>
      <w:r w:rsidR="0068644F">
        <w:fldChar w:fldCharType="end"/>
      </w:r>
      <w:r>
        <w:t xml:space="preserve"> é reescrita como:</w:t>
      </w:r>
    </w:p>
    <w:p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0D4F75" w:rsidTr="000D4F75">
        <w:tc>
          <w:tcPr>
            <w:tcW w:w="8222" w:type="dxa"/>
          </w:tcPr>
          <w:p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rsidR="000D4F75" w:rsidRDefault="0068644F" w:rsidP="000D4F75">
            <w:pPr>
              <w:pStyle w:val="Legenda"/>
              <w:keepNext/>
              <w:jc w:val="right"/>
            </w:pPr>
            <w:fldSimple w:instr=" STYLEREF 1 \s ">
              <w:r w:rsidR="00495120">
                <w:rPr>
                  <w:noProof/>
                </w:rPr>
                <w:t>3</w:t>
              </w:r>
            </w:fldSimple>
            <w:proofErr w:type="gramStart"/>
            <w:r w:rsidR="000D4F75">
              <w:t>.</w:t>
            </w:r>
            <w:proofErr w:type="gramEnd"/>
            <w:r>
              <w:fldChar w:fldCharType="begin"/>
            </w:r>
            <w:r w:rsidR="00067C59">
              <w:instrText xml:space="preserve"> SEQ Equação \* ARABIC \s 1 </w:instrText>
            </w:r>
            <w:r>
              <w:fldChar w:fldCharType="separate"/>
            </w:r>
            <w:r w:rsidR="00495120">
              <w:rPr>
                <w:noProof/>
              </w:rPr>
              <w:t>47</w:t>
            </w:r>
            <w:r>
              <w:fldChar w:fldCharType="end"/>
            </w:r>
          </w:p>
          <w:p w:rsidR="000D4F75" w:rsidRDefault="000D4F75" w:rsidP="000D4F75">
            <w:pPr>
              <w:jc w:val="right"/>
            </w:pPr>
          </w:p>
        </w:tc>
      </w:tr>
    </w:tbl>
    <w:p w:rsidR="000D4F75" w:rsidRDefault="000D4F75" w:rsidP="0024657B">
      <w:pPr>
        <w:pStyle w:val="NormalcomRecuo"/>
      </w:pPr>
    </w:p>
    <w:p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então</w:t>
      </w:r>
      <w:r w:rsidRPr="002D3D42">
        <w:t>,</w:t>
      </w:r>
      <w:r>
        <w:t xml:space="preserve"> pode-se escrever o problema em questão na forma padrão de um problema de autovalor:</w:t>
      </w:r>
    </w:p>
    <w:p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5A2CC0" w:rsidTr="00DB59B8">
        <w:tc>
          <w:tcPr>
            <w:tcW w:w="8222" w:type="dxa"/>
          </w:tcPr>
          <w:p w:rsidR="005A2CC0" w:rsidRPr="003070CD" w:rsidRDefault="005A2CC0" w:rsidP="00DB59B8">
            <m:oMathPara>
              <m:oMathParaPr>
                <m:jc m:val="left"/>
              </m:oMathParaPr>
              <m:oMath>
                <m:r>
                  <w:rPr>
                    <w:rFonts w:ascii="Cambria Math" w:hAnsi="Cambria Math"/>
                  </w:rPr>
                  <m:t>λAw+Bw=0</m:t>
                </m:r>
              </m:oMath>
            </m:oMathPara>
          </w:p>
        </w:tc>
        <w:tc>
          <w:tcPr>
            <w:tcW w:w="839" w:type="dxa"/>
            <w:vAlign w:val="center"/>
          </w:tcPr>
          <w:p w:rsidR="005A2CC0" w:rsidRDefault="0068644F" w:rsidP="00DB59B8">
            <w:pPr>
              <w:pStyle w:val="Legenda"/>
              <w:keepNext/>
              <w:jc w:val="right"/>
            </w:pPr>
            <w:fldSimple w:instr=" STYLEREF 1 \s ">
              <w:r w:rsidR="00495120">
                <w:rPr>
                  <w:noProof/>
                </w:rPr>
                <w:t>3</w:t>
              </w:r>
            </w:fldSimple>
            <w:proofErr w:type="gramStart"/>
            <w:r w:rsidR="005A2CC0">
              <w:t>.</w:t>
            </w:r>
            <w:proofErr w:type="gramEnd"/>
            <w:r>
              <w:fldChar w:fldCharType="begin"/>
            </w:r>
            <w:r w:rsidR="00067C59">
              <w:instrText xml:space="preserve"> SEQ Equação \* ARABIC \s 1 </w:instrText>
            </w:r>
            <w:r>
              <w:fldChar w:fldCharType="separate"/>
            </w:r>
            <w:r w:rsidR="00495120">
              <w:rPr>
                <w:noProof/>
              </w:rPr>
              <w:t>48</w:t>
            </w:r>
            <w:r>
              <w:fldChar w:fldCharType="end"/>
            </w:r>
          </w:p>
          <w:p w:rsidR="005A2CC0" w:rsidRDefault="005A2CC0" w:rsidP="00DB59B8">
            <w:pPr>
              <w:jc w:val="right"/>
            </w:pPr>
          </w:p>
        </w:tc>
      </w:tr>
    </w:tbl>
    <w:p w:rsidR="000D4F75" w:rsidRDefault="000D4F75" w:rsidP="0024657B">
      <w:pPr>
        <w:pStyle w:val="NormalcomRecuo"/>
      </w:pPr>
    </w:p>
    <w:p w:rsidR="000D4F75" w:rsidRDefault="005A2CC0" w:rsidP="0024657B">
      <w:pPr>
        <w:pStyle w:val="NormalcomRecuo"/>
      </w:pPr>
      <w:r>
        <w:t xml:space="preserve">E, portanto: </w:t>
      </w:r>
    </w:p>
    <w:p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5A2CC0" w:rsidTr="00DB59B8">
        <w:tc>
          <w:tcPr>
            <w:tcW w:w="8222" w:type="dxa"/>
          </w:tcPr>
          <w:p w:rsidR="005A2CC0" w:rsidRPr="003070CD" w:rsidRDefault="005A2CC0" w:rsidP="00DB59B8">
            <m:oMathPara>
              <m:oMathParaPr>
                <m:jc m:val="left"/>
              </m:oMathParaPr>
              <m:oMath>
                <m:r>
                  <w:rPr>
                    <w:rFonts w:ascii="Cambria Math" w:hAnsi="Cambria Math"/>
                  </w:rPr>
                  <w:lastRenderedPageBreak/>
                  <m:t>-λAw=Bw</m:t>
                </m:r>
              </m:oMath>
            </m:oMathPara>
          </w:p>
        </w:tc>
        <w:tc>
          <w:tcPr>
            <w:tcW w:w="839" w:type="dxa"/>
            <w:vAlign w:val="center"/>
          </w:tcPr>
          <w:p w:rsidR="005A2CC0" w:rsidRDefault="0068644F" w:rsidP="00DB59B8">
            <w:pPr>
              <w:pStyle w:val="Legenda"/>
              <w:keepNext/>
              <w:jc w:val="right"/>
            </w:pPr>
            <w:fldSimple w:instr=" STYLEREF 1 \s ">
              <w:r w:rsidR="00495120">
                <w:rPr>
                  <w:noProof/>
                </w:rPr>
                <w:t>3</w:t>
              </w:r>
            </w:fldSimple>
            <w:proofErr w:type="gramStart"/>
            <w:r w:rsidR="005A2CC0">
              <w:t>.</w:t>
            </w:r>
            <w:proofErr w:type="gramEnd"/>
            <w:r>
              <w:fldChar w:fldCharType="begin"/>
            </w:r>
            <w:r w:rsidR="00067C59">
              <w:instrText xml:space="preserve"> SEQ Equação \* ARABIC \s 1 </w:instrText>
            </w:r>
            <w:r>
              <w:fldChar w:fldCharType="separate"/>
            </w:r>
            <w:r w:rsidR="00495120">
              <w:rPr>
                <w:noProof/>
              </w:rPr>
              <w:t>49</w:t>
            </w:r>
            <w:r>
              <w:fldChar w:fldCharType="end"/>
            </w:r>
          </w:p>
          <w:p w:rsidR="005A2CC0" w:rsidRDefault="005A2CC0" w:rsidP="00DB59B8">
            <w:pPr>
              <w:jc w:val="right"/>
            </w:pPr>
          </w:p>
        </w:tc>
      </w:tr>
    </w:tbl>
    <w:p w:rsidR="005A2CC0" w:rsidRDefault="005A2CC0" w:rsidP="0024657B">
      <w:pPr>
        <w:pStyle w:val="NormalcomRecuo"/>
      </w:pPr>
    </w:p>
    <w:p w:rsidR="005A2CC0" w:rsidRDefault="00D14443" w:rsidP="0024657B">
      <w:pPr>
        <w:pStyle w:val="NormalcomRecuo"/>
      </w:pPr>
      <w:r w:rsidRPr="00FB78B8">
        <w:t>E</w:t>
      </w:r>
      <w:r w:rsidR="005A2CC0" w:rsidRPr="00FB78B8">
        <w:t xml:space="preserve">ssa última forma </w:t>
      </w:r>
      <w:r w:rsidRPr="00FB78B8">
        <w:t xml:space="preserve">é </w:t>
      </w:r>
      <w:r w:rsidR="005A2CC0" w:rsidRPr="00FB78B8">
        <w:t xml:space="preserve">muito mais simples de se </w:t>
      </w:r>
      <w:r w:rsidR="005A2CC0" w:rsidRPr="002D3D42">
        <w:t xml:space="preserve">resolver </w:t>
      </w:r>
      <w:r w:rsidR="005A2CC0">
        <w:t xml:space="preserve">através de </w:t>
      </w:r>
      <w:r w:rsidR="005A2CC0" w:rsidRPr="002D3D42">
        <w:t>um algoritmo computacional</w:t>
      </w:r>
      <w:r w:rsidR="005A2CC0">
        <w:t xml:space="preserve"> disponível na literatura. Detalhes adicionais sobre a linearização e resolução deste problema podem ser obtidos em </w:t>
      </w:r>
      <w:commentRangeStart w:id="288"/>
      <w:sdt>
        <w:sdtPr>
          <w:id w:val="1412194817"/>
          <w:citation/>
        </w:sdtPr>
        <w:sdtContent>
          <w:r w:rsidR="0068644F">
            <w:fldChar w:fldCharType="begin"/>
          </w:r>
          <w:r w:rsidR="005A2CC0">
            <w:instrText xml:space="preserve"> CITATION Afo87 \l 1046 </w:instrText>
          </w:r>
          <w:r w:rsidR="0068644F">
            <w:fldChar w:fldCharType="separate"/>
          </w:r>
          <w:r w:rsidR="00495120">
            <w:rPr>
              <w:noProof/>
            </w:rPr>
            <w:t>(Afolabi, 1987)</w:t>
          </w:r>
          <w:r w:rsidR="0068644F">
            <w:fldChar w:fldCharType="end"/>
          </w:r>
        </w:sdtContent>
      </w:sdt>
      <w:proofErr w:type="gramStart"/>
      <w:r w:rsidR="005A2CC0">
        <w:t>.</w:t>
      </w:r>
      <w:commentRangeEnd w:id="288"/>
      <w:proofErr w:type="gramEnd"/>
      <w:r w:rsidR="008E3A1A">
        <w:rPr>
          <w:rStyle w:val="Refdecomentrio"/>
        </w:rPr>
        <w:commentReference w:id="288"/>
      </w:r>
    </w:p>
    <w:p w:rsidR="005A2CC0" w:rsidRDefault="00C821F2" w:rsidP="005A2CC0">
      <w:pPr>
        <w:pStyle w:val="Ttulo2"/>
      </w:pPr>
      <w:bookmarkStart w:id="289" w:name="_Toc49463858"/>
      <w:r>
        <w:t xml:space="preserve">ANALOGIA </w:t>
      </w:r>
      <w:r w:rsidR="00E202F0">
        <w:t>DA PROPOSIÇÃO DE PRZEMINIECKY</w:t>
      </w:r>
      <w:bookmarkEnd w:id="289"/>
    </w:p>
    <w:p w:rsidR="00E202F0" w:rsidRDefault="00E202F0" w:rsidP="00E202F0">
      <w:pPr>
        <w:pStyle w:val="NormalcomRecuo"/>
      </w:pPr>
      <w:r>
        <w:t xml:space="preserve">Partindo da equação </w:t>
      </w:r>
      <w:r w:rsidR="0068644F">
        <w:fldChar w:fldCharType="begin"/>
      </w:r>
      <w:r>
        <w:instrText xml:space="preserve"> REF _Ref42646101 \h </w:instrText>
      </w:r>
      <w:r w:rsidR="0068644F">
        <w:fldChar w:fldCharType="separate"/>
      </w:r>
      <w:r w:rsidR="00495120">
        <w:rPr>
          <w:noProof/>
        </w:rPr>
        <w:t>3</w:t>
      </w:r>
      <w:r w:rsidR="00495120">
        <w:t>.</w:t>
      </w:r>
      <w:r w:rsidR="00495120">
        <w:rPr>
          <w:noProof/>
        </w:rPr>
        <w:t>38</w:t>
      </w:r>
      <w:r w:rsidR="0068644F">
        <w:fldChar w:fldCharType="end"/>
      </w:r>
      <w:r>
        <w:t xml:space="preserve">, percebe-se que a mesma possui ordem bem maior que a equação </w:t>
      </w:r>
      <w:r w:rsidRPr="00556F3E">
        <w:rPr>
          <w:color w:val="4472C4" w:themeColor="accent1"/>
        </w:rPr>
        <w:t xml:space="preserve">apresentada por </w:t>
      </w:r>
      <w:proofErr w:type="spellStart"/>
      <w:r w:rsidRPr="00556F3E">
        <w:rPr>
          <w:color w:val="4472C4" w:themeColor="accent1"/>
        </w:rPr>
        <w:t>Przeminiecky</w:t>
      </w:r>
      <w:proofErr w:type="spellEnd"/>
      <w:r w:rsidRPr="00556F3E">
        <w:rPr>
          <w:color w:val="4472C4" w:themeColor="accent1"/>
        </w:rPr>
        <w:t xml:space="preserve"> </w:t>
      </w:r>
      <w:r w:rsidR="00D14443" w:rsidRPr="00556F3E">
        <w:rPr>
          <w:color w:val="4472C4" w:themeColor="accent1"/>
        </w:rPr>
        <w:t xml:space="preserve">(vide Eq. </w:t>
      </w:r>
      <w:r w:rsidRPr="00556F3E">
        <w:rPr>
          <w:color w:val="4472C4" w:themeColor="accent1"/>
        </w:rPr>
        <w:t xml:space="preserve">em </w:t>
      </w:r>
      <w:r w:rsidR="0068644F" w:rsidRPr="00556F3E">
        <w:rPr>
          <w:color w:val="4472C4" w:themeColor="accent1"/>
        </w:rPr>
        <w:fldChar w:fldCharType="begin"/>
      </w:r>
      <w:r w:rsidRPr="00556F3E">
        <w:rPr>
          <w:color w:val="4472C4" w:themeColor="accent1"/>
        </w:rPr>
        <w:instrText xml:space="preserve"> REF _Ref42812504 \h </w:instrText>
      </w:r>
      <w:r w:rsidR="0068644F" w:rsidRPr="00556F3E">
        <w:rPr>
          <w:color w:val="4472C4" w:themeColor="accent1"/>
        </w:rPr>
      </w:r>
      <w:r w:rsidR="0068644F" w:rsidRPr="00556F3E">
        <w:rPr>
          <w:color w:val="4472C4" w:themeColor="accent1"/>
        </w:rPr>
        <w:fldChar w:fldCharType="separate"/>
      </w:r>
      <w:r w:rsidR="00495120">
        <w:rPr>
          <w:noProof/>
        </w:rPr>
        <w:t>3</w:t>
      </w:r>
      <w:r w:rsidR="00495120">
        <w:t>.</w:t>
      </w:r>
      <w:r w:rsidR="00495120">
        <w:rPr>
          <w:noProof/>
        </w:rPr>
        <w:t>39</w:t>
      </w:r>
      <w:r w:rsidR="0068644F" w:rsidRPr="00556F3E">
        <w:rPr>
          <w:color w:val="4472C4" w:themeColor="accent1"/>
        </w:rPr>
        <w:fldChar w:fldCharType="end"/>
      </w:r>
      <w:r w:rsidR="00D14443" w:rsidRPr="00556F3E">
        <w:rPr>
          <w:color w:val="4472C4" w:themeColor="accent1"/>
        </w:rPr>
        <w:t>). P</w:t>
      </w:r>
      <w:r w:rsidRPr="00556F3E">
        <w:rPr>
          <w:color w:val="4472C4" w:themeColor="accent1"/>
        </w:rPr>
        <w:t>orém</w:t>
      </w:r>
      <w:r w:rsidR="00D14443" w:rsidRPr="00556F3E">
        <w:rPr>
          <w:color w:val="4472C4" w:themeColor="accent1"/>
        </w:rPr>
        <w:t>,</w:t>
      </w:r>
      <w:r w:rsidRPr="00556F3E">
        <w:rPr>
          <w:color w:val="4472C4" w:themeColor="accent1"/>
        </w:rPr>
        <w:t xml:space="preserve"> devido </w:t>
      </w:r>
      <w:r>
        <w:t>às similaridades, o modelo proposto pode ser aproveitado e adaptado. Nesse sentido, analogamente, pode-se escrever as seguintes identidades envolvendo sistemas de equações matriciais:</w:t>
      </w:r>
    </w:p>
    <w:p w:rsidR="00E202F0" w:rsidRPr="004A6D0D" w:rsidRDefault="00E202F0" w:rsidP="00E202F0">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E202F0" w:rsidTr="00DB59B8">
        <w:tc>
          <w:tcPr>
            <w:tcW w:w="8222" w:type="dxa"/>
          </w:tcPr>
          <w:p w:rsidR="00E202F0" w:rsidRPr="003070CD" w:rsidRDefault="0068644F"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290" w:name="_Ref42816814"/>
        <w:tc>
          <w:tcPr>
            <w:tcW w:w="839" w:type="dxa"/>
            <w:vAlign w:val="center"/>
          </w:tcPr>
          <w:p w:rsidR="00E202F0" w:rsidRDefault="0068644F" w:rsidP="00DB59B8">
            <w:pPr>
              <w:pStyle w:val="Legenda"/>
              <w:keepNext/>
              <w:jc w:val="right"/>
            </w:pPr>
            <w:r>
              <w:fldChar w:fldCharType="begin"/>
            </w:r>
            <w:r w:rsidR="00E202F0">
              <w:instrText xml:space="preserve"> STYLEREF 1 \s </w:instrText>
            </w:r>
            <w:r>
              <w:fldChar w:fldCharType="separate"/>
            </w:r>
            <w:r w:rsidR="00495120">
              <w:rPr>
                <w:noProof/>
              </w:rPr>
              <w:t>3</w:t>
            </w:r>
            <w:r>
              <w:rPr>
                <w:noProof/>
              </w:rPr>
              <w:fldChar w:fldCharType="end"/>
            </w:r>
            <w:proofErr w:type="gramStart"/>
            <w:r w:rsidR="00E202F0">
              <w:t>.</w:t>
            </w:r>
            <w:proofErr w:type="gramEnd"/>
            <w:r>
              <w:fldChar w:fldCharType="begin"/>
            </w:r>
            <w:r w:rsidR="00067C59">
              <w:instrText xml:space="preserve"> SEQ Equação \* ARABIC \s 1 </w:instrText>
            </w:r>
            <w:r>
              <w:fldChar w:fldCharType="separate"/>
            </w:r>
            <w:r w:rsidR="00495120">
              <w:rPr>
                <w:noProof/>
              </w:rPr>
              <w:t>50</w:t>
            </w:r>
            <w:r>
              <w:fldChar w:fldCharType="end"/>
            </w:r>
            <w:bookmarkEnd w:id="290"/>
          </w:p>
          <w:p w:rsidR="00E202F0" w:rsidRDefault="00E202F0" w:rsidP="00DB59B8">
            <w:pPr>
              <w:jc w:val="right"/>
            </w:pPr>
          </w:p>
        </w:tc>
      </w:tr>
    </w:tbl>
    <w:p w:rsidR="00CE6B0E" w:rsidRDefault="00CE6B0E" w:rsidP="00E202F0">
      <w:pPr>
        <w:pStyle w:val="NormalcomRecuo"/>
      </w:pPr>
    </w:p>
    <w:p w:rsidR="00E202F0" w:rsidRDefault="00E202F0" w:rsidP="00E202F0">
      <w:pPr>
        <w:pStyle w:val="NormalcomRecuo"/>
      </w:pPr>
      <w:r>
        <w:t xml:space="preserve">Assim, combinando as identidades propostas em </w:t>
      </w:r>
      <w:r w:rsidR="0068644F">
        <w:fldChar w:fldCharType="begin"/>
      </w:r>
      <w:r>
        <w:instrText xml:space="preserve"> REF _Ref42816814 \h </w:instrText>
      </w:r>
      <w:r w:rsidR="0068644F">
        <w:fldChar w:fldCharType="separate"/>
      </w:r>
      <w:r w:rsidR="00495120">
        <w:rPr>
          <w:noProof/>
        </w:rPr>
        <w:t>3</w:t>
      </w:r>
      <w:r w:rsidR="00495120">
        <w:t>.</w:t>
      </w:r>
      <w:r w:rsidR="00495120">
        <w:rPr>
          <w:noProof/>
        </w:rPr>
        <w:t>50</w:t>
      </w:r>
      <w:r w:rsidR="0068644F">
        <w:fldChar w:fldCharType="end"/>
      </w:r>
      <w:r w:rsidR="00897CA3">
        <w:t>, é obtida a</w:t>
      </w:r>
      <w:r w:rsidR="00CE6B0E">
        <w:t xml:space="preserve"> equação:</w:t>
      </w:r>
    </w:p>
    <w:p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E6B0E" w:rsidTr="00DB59B8">
        <w:tc>
          <w:tcPr>
            <w:tcW w:w="8222" w:type="dxa"/>
          </w:tcPr>
          <w:p w:rsidR="00CE6B0E" w:rsidRPr="003070CD"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291" w:name="_Ref42818895"/>
        <w:tc>
          <w:tcPr>
            <w:tcW w:w="839" w:type="dxa"/>
            <w:vAlign w:val="center"/>
          </w:tcPr>
          <w:p w:rsidR="00CE6B0E" w:rsidRDefault="0068644F" w:rsidP="00DB59B8">
            <w:pPr>
              <w:pStyle w:val="Legenda"/>
              <w:keepNext/>
              <w:jc w:val="right"/>
            </w:pPr>
            <w:r>
              <w:fldChar w:fldCharType="begin"/>
            </w:r>
            <w:r w:rsidR="00CE6B0E">
              <w:instrText xml:space="preserve"> STYLEREF 1 \s </w:instrText>
            </w:r>
            <w:r>
              <w:fldChar w:fldCharType="separate"/>
            </w:r>
            <w:r w:rsidR="00495120">
              <w:rPr>
                <w:noProof/>
              </w:rPr>
              <w:t>3</w:t>
            </w:r>
            <w:r>
              <w:rPr>
                <w:noProof/>
              </w:rPr>
              <w:fldChar w:fldCharType="end"/>
            </w:r>
            <w:proofErr w:type="gramStart"/>
            <w:r w:rsidR="00CE6B0E">
              <w:t>.</w:t>
            </w:r>
            <w:proofErr w:type="gramEnd"/>
            <w:r>
              <w:fldChar w:fldCharType="begin"/>
            </w:r>
            <w:r w:rsidR="00067C59">
              <w:instrText xml:space="preserve"> SEQ Equação \* ARABIC \s 1 </w:instrText>
            </w:r>
            <w:r>
              <w:fldChar w:fldCharType="separate"/>
            </w:r>
            <w:r w:rsidR="00495120">
              <w:rPr>
                <w:noProof/>
              </w:rPr>
              <w:t>51</w:t>
            </w:r>
            <w:r>
              <w:fldChar w:fldCharType="end"/>
            </w:r>
            <w:bookmarkEnd w:id="291"/>
          </w:p>
          <w:p w:rsidR="00CE6B0E" w:rsidRDefault="00CE6B0E" w:rsidP="00DB59B8">
            <w:pPr>
              <w:jc w:val="right"/>
            </w:pPr>
          </w:p>
        </w:tc>
      </w:tr>
    </w:tbl>
    <w:p w:rsidR="00CE6B0E" w:rsidRDefault="00CE6B0E" w:rsidP="00E202F0">
      <w:pPr>
        <w:pStyle w:val="NormalcomRecuo"/>
      </w:pPr>
    </w:p>
    <w:p w:rsidR="00CE6B0E" w:rsidRDefault="00CE6B0E" w:rsidP="00E202F0">
      <w:pPr>
        <w:pStyle w:val="NormalcomRecuo"/>
      </w:pPr>
      <w:r>
        <w:t xml:space="preserve">Desta forma, pode-se formar um sistema de equações considerando </w:t>
      </w:r>
      <w:r w:rsidR="0068644F">
        <w:fldChar w:fldCharType="begin"/>
      </w:r>
      <w:r>
        <w:instrText xml:space="preserve"> REF _Ref42818895 \h </w:instrText>
      </w:r>
      <w:r w:rsidR="0068644F">
        <w:fldChar w:fldCharType="separate"/>
      </w:r>
      <w:r w:rsidR="00495120">
        <w:rPr>
          <w:noProof/>
        </w:rPr>
        <w:t>3</w:t>
      </w:r>
      <w:r w:rsidR="00495120">
        <w:t>.</w:t>
      </w:r>
      <w:r w:rsidR="00495120">
        <w:rPr>
          <w:noProof/>
        </w:rPr>
        <w:t>51</w:t>
      </w:r>
      <w:r w:rsidR="0068644F">
        <w:fldChar w:fldCharType="end"/>
      </w:r>
      <w:r>
        <w:t xml:space="preserve"> e </w:t>
      </w:r>
      <w:r w:rsidR="0068644F">
        <w:fldChar w:fldCharType="begin"/>
      </w:r>
      <w:r>
        <w:instrText xml:space="preserve"> REF _Ref42816814 \h </w:instrText>
      </w:r>
      <w:r w:rsidR="0068644F">
        <w:fldChar w:fldCharType="separate"/>
      </w:r>
      <w:r w:rsidR="00495120">
        <w:rPr>
          <w:noProof/>
        </w:rPr>
        <w:t>3</w:t>
      </w:r>
      <w:r w:rsidR="00495120">
        <w:t>.</w:t>
      </w:r>
      <w:r w:rsidR="00495120">
        <w:rPr>
          <w:noProof/>
        </w:rPr>
        <w:t>50</w:t>
      </w:r>
      <w:r w:rsidR="0068644F">
        <w:fldChar w:fldCharType="end"/>
      </w:r>
      <w:r>
        <w:t>, tal que:</w:t>
      </w:r>
    </w:p>
    <w:p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E6B0E" w:rsidTr="00DB59B8">
        <w:tc>
          <w:tcPr>
            <w:tcW w:w="8222" w:type="dxa"/>
          </w:tcPr>
          <w:p w:rsidR="00CE6B0E" w:rsidRPr="003070CD" w:rsidRDefault="0068644F"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rsidR="00CE6B0E" w:rsidRDefault="0068644F" w:rsidP="00DB59B8">
            <w:pPr>
              <w:pStyle w:val="Legenda"/>
              <w:keepNext/>
              <w:jc w:val="right"/>
            </w:pPr>
            <w:fldSimple w:instr=" STYLEREF 1 \s ">
              <w:r w:rsidR="00495120">
                <w:rPr>
                  <w:noProof/>
                </w:rPr>
                <w:t>3</w:t>
              </w:r>
            </w:fldSimple>
            <w:proofErr w:type="gramStart"/>
            <w:r w:rsidR="00CE6B0E">
              <w:t>.</w:t>
            </w:r>
            <w:proofErr w:type="gramEnd"/>
            <w:r>
              <w:fldChar w:fldCharType="begin"/>
            </w:r>
            <w:r w:rsidR="00067C59">
              <w:instrText xml:space="preserve"> SEQ Equação \* ARABIC \s 1 </w:instrText>
            </w:r>
            <w:r>
              <w:fldChar w:fldCharType="separate"/>
            </w:r>
            <w:r w:rsidR="00495120">
              <w:rPr>
                <w:noProof/>
              </w:rPr>
              <w:t>52</w:t>
            </w:r>
            <w:r>
              <w:fldChar w:fldCharType="end"/>
            </w:r>
          </w:p>
          <w:p w:rsidR="00CE6B0E" w:rsidRDefault="00CE6B0E" w:rsidP="00DB59B8">
            <w:pPr>
              <w:jc w:val="right"/>
            </w:pPr>
          </w:p>
        </w:tc>
      </w:tr>
    </w:tbl>
    <w:p w:rsidR="00CE6B0E" w:rsidRDefault="00CE6B0E" w:rsidP="00E202F0">
      <w:pPr>
        <w:pStyle w:val="NormalcomRecuo"/>
      </w:pPr>
    </w:p>
    <w:p w:rsidR="00CE6B0E" w:rsidRDefault="00CE6B0E" w:rsidP="00E202F0">
      <w:pPr>
        <w:pStyle w:val="NormalcomRecuo"/>
      </w:pPr>
      <w:r>
        <w:t>Pode-se organizar tal sistema em uma equação matricial contendo duas únicas matrizes:</w:t>
      </w:r>
    </w:p>
    <w:p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E6B0E" w:rsidTr="00DB59B8">
        <w:tc>
          <w:tcPr>
            <w:tcW w:w="8222" w:type="dxa"/>
          </w:tcPr>
          <w:p w:rsidR="00CE6B0E" w:rsidRPr="003070CD" w:rsidRDefault="0068644F" w:rsidP="00DB59B8">
            <m:oMathPara>
              <m:oMathParaPr>
                <m:jc m:val="left"/>
              </m:oMathParaPr>
              <m:oMath>
                <m:d>
                  <m:dPr>
                    <m:begChr m:val="["/>
                    <m:endChr m:val="]"/>
                    <m:ctrlPr>
                      <w:rPr>
                        <w:rFonts w:ascii="Cambria Math" w:hAnsi="Cambria Math"/>
                      </w:rPr>
                    </m:ctrlPr>
                  </m:dPr>
                  <m:e>
                    <m:m>
                      <m:mPr>
                        <m:plcHide m:val="on"/>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on"/>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292" w:name="_Ref42819457"/>
        <w:tc>
          <w:tcPr>
            <w:tcW w:w="839" w:type="dxa"/>
            <w:vAlign w:val="center"/>
          </w:tcPr>
          <w:p w:rsidR="00CE6B0E" w:rsidRDefault="0068644F" w:rsidP="00DB59B8">
            <w:pPr>
              <w:pStyle w:val="Legenda"/>
              <w:keepNext/>
              <w:jc w:val="right"/>
            </w:pPr>
            <w:r>
              <w:fldChar w:fldCharType="begin"/>
            </w:r>
            <w:r w:rsidR="00CE6B0E">
              <w:instrText xml:space="preserve"> STYLEREF 1 \s </w:instrText>
            </w:r>
            <w:r>
              <w:fldChar w:fldCharType="separate"/>
            </w:r>
            <w:r w:rsidR="00495120">
              <w:rPr>
                <w:noProof/>
              </w:rPr>
              <w:t>3</w:t>
            </w:r>
            <w:r>
              <w:rPr>
                <w:noProof/>
              </w:rPr>
              <w:fldChar w:fldCharType="end"/>
            </w:r>
            <w:proofErr w:type="gramStart"/>
            <w:r w:rsidR="00CE6B0E">
              <w:t>.</w:t>
            </w:r>
            <w:proofErr w:type="gramEnd"/>
            <w:r>
              <w:fldChar w:fldCharType="begin"/>
            </w:r>
            <w:r w:rsidR="00067C59">
              <w:instrText xml:space="preserve"> SEQ Equação \* ARABIC \s 1 </w:instrText>
            </w:r>
            <w:r>
              <w:fldChar w:fldCharType="separate"/>
            </w:r>
            <w:r w:rsidR="00495120">
              <w:rPr>
                <w:noProof/>
              </w:rPr>
              <w:t>53</w:t>
            </w:r>
            <w:r>
              <w:fldChar w:fldCharType="end"/>
            </w:r>
            <w:bookmarkEnd w:id="292"/>
          </w:p>
          <w:p w:rsidR="00CE6B0E" w:rsidRDefault="00CE6B0E" w:rsidP="00DB59B8">
            <w:pPr>
              <w:jc w:val="right"/>
            </w:pPr>
          </w:p>
        </w:tc>
      </w:tr>
    </w:tbl>
    <w:p w:rsidR="00CE6B0E" w:rsidRDefault="00CE6B0E" w:rsidP="00E202F0">
      <w:pPr>
        <w:pStyle w:val="NormalcomRecuo"/>
      </w:pPr>
    </w:p>
    <w:p w:rsidR="00CE6B0E" w:rsidRDefault="00CE6B0E" w:rsidP="00E202F0">
      <w:pPr>
        <w:pStyle w:val="NormalcomRecuo"/>
      </w:pPr>
      <w:r>
        <w:t xml:space="preserve">Por conveniência, </w:t>
      </w:r>
      <w:proofErr w:type="gramStart"/>
      <w:r>
        <w:t>define-se</w:t>
      </w:r>
      <w:proofErr w:type="gramEnd"/>
      <w:r>
        <w:t xml:space="preserve"> as matrizes apresentadas anteriormente como:</w:t>
      </w:r>
    </w:p>
    <w:p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E6B0E" w:rsidTr="00DB59B8">
        <w:tc>
          <w:tcPr>
            <w:tcW w:w="8222" w:type="dxa"/>
          </w:tcPr>
          <w:p w:rsidR="00CE6B0E" w:rsidRPr="003070CD" w:rsidRDefault="0068644F"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on"/>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on"/>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rsidR="00CE6B0E" w:rsidRDefault="0068644F" w:rsidP="00DB59B8">
            <w:pPr>
              <w:pStyle w:val="Legenda"/>
              <w:keepNext/>
              <w:jc w:val="right"/>
            </w:pPr>
            <w:fldSimple w:instr=" STYLEREF 1 \s ">
              <w:r w:rsidR="00495120">
                <w:rPr>
                  <w:noProof/>
                </w:rPr>
                <w:t>3</w:t>
              </w:r>
            </w:fldSimple>
            <w:proofErr w:type="gramStart"/>
            <w:r w:rsidR="00CE6B0E">
              <w:t>.</w:t>
            </w:r>
            <w:proofErr w:type="gramEnd"/>
            <w:r>
              <w:fldChar w:fldCharType="begin"/>
            </w:r>
            <w:r w:rsidR="00067C59">
              <w:instrText xml:space="preserve"> SEQ Equação \* ARABIC \s 1 </w:instrText>
            </w:r>
            <w:r>
              <w:fldChar w:fldCharType="separate"/>
            </w:r>
            <w:r w:rsidR="00495120">
              <w:rPr>
                <w:noProof/>
              </w:rPr>
              <w:t>54</w:t>
            </w:r>
            <w:r>
              <w:fldChar w:fldCharType="end"/>
            </w:r>
          </w:p>
          <w:p w:rsidR="00CE6B0E" w:rsidRDefault="00CE6B0E" w:rsidP="00DB59B8">
            <w:pPr>
              <w:jc w:val="right"/>
            </w:pPr>
          </w:p>
        </w:tc>
      </w:tr>
    </w:tbl>
    <w:p w:rsidR="00CE6B0E" w:rsidRDefault="00CE6B0E" w:rsidP="00E202F0">
      <w:pPr>
        <w:pStyle w:val="NormalcomRecuo"/>
      </w:pPr>
    </w:p>
    <w:p w:rsidR="00CE6B0E" w:rsidRDefault="00CE6B0E" w:rsidP="00E202F0">
      <w:pPr>
        <w:pStyle w:val="NormalcomRecuo"/>
      </w:pPr>
      <w:r>
        <w:t xml:space="preserve">Portanto, a equação matricial </w:t>
      </w:r>
      <w:r w:rsidR="0068644F">
        <w:fldChar w:fldCharType="begin"/>
      </w:r>
      <w:r>
        <w:instrText xml:space="preserve"> REF _Ref42819457 \h </w:instrText>
      </w:r>
      <w:r w:rsidR="0068644F">
        <w:fldChar w:fldCharType="separate"/>
      </w:r>
      <w:r w:rsidR="00495120">
        <w:rPr>
          <w:noProof/>
        </w:rPr>
        <w:t>3</w:t>
      </w:r>
      <w:r w:rsidR="00495120">
        <w:t>.</w:t>
      </w:r>
      <w:r w:rsidR="00495120">
        <w:rPr>
          <w:noProof/>
        </w:rPr>
        <w:t>53</w:t>
      </w:r>
      <w:r w:rsidR="0068644F">
        <w:fldChar w:fldCharType="end"/>
      </w:r>
      <w:r>
        <w:t xml:space="preserve"> se torna:</w:t>
      </w:r>
    </w:p>
    <w:p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E6B0E" w:rsidTr="00DB59B8">
        <w:tc>
          <w:tcPr>
            <w:tcW w:w="8222" w:type="dxa"/>
          </w:tcPr>
          <w:p w:rsidR="00CE6B0E" w:rsidRPr="003070CD" w:rsidRDefault="0068644F"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293" w:name="_Ref42819620"/>
        <w:tc>
          <w:tcPr>
            <w:tcW w:w="839" w:type="dxa"/>
            <w:vAlign w:val="center"/>
          </w:tcPr>
          <w:p w:rsidR="00CE6B0E" w:rsidRDefault="0068644F" w:rsidP="00DB59B8">
            <w:pPr>
              <w:pStyle w:val="Legenda"/>
              <w:keepNext/>
              <w:jc w:val="right"/>
            </w:pPr>
            <w:r>
              <w:fldChar w:fldCharType="begin"/>
            </w:r>
            <w:r w:rsidR="00CE6B0E">
              <w:instrText xml:space="preserve"> STYLEREF 1 \s </w:instrText>
            </w:r>
            <w:r>
              <w:fldChar w:fldCharType="separate"/>
            </w:r>
            <w:r w:rsidR="00495120">
              <w:rPr>
                <w:noProof/>
              </w:rPr>
              <w:t>3</w:t>
            </w:r>
            <w:r>
              <w:rPr>
                <w:noProof/>
              </w:rPr>
              <w:fldChar w:fldCharType="end"/>
            </w:r>
            <w:proofErr w:type="gramStart"/>
            <w:r w:rsidR="00CE6B0E">
              <w:t>.</w:t>
            </w:r>
            <w:proofErr w:type="gramEnd"/>
            <w:r>
              <w:fldChar w:fldCharType="begin"/>
            </w:r>
            <w:r w:rsidR="00067C59">
              <w:instrText xml:space="preserve"> SEQ Equação \* ARABIC \s 1 </w:instrText>
            </w:r>
            <w:r>
              <w:fldChar w:fldCharType="separate"/>
            </w:r>
            <w:r w:rsidR="00495120">
              <w:rPr>
                <w:noProof/>
              </w:rPr>
              <w:t>55</w:t>
            </w:r>
            <w:r>
              <w:fldChar w:fldCharType="end"/>
            </w:r>
            <w:bookmarkEnd w:id="293"/>
          </w:p>
          <w:p w:rsidR="00CE6B0E" w:rsidRDefault="00CE6B0E" w:rsidP="00DB59B8">
            <w:pPr>
              <w:jc w:val="right"/>
            </w:pPr>
          </w:p>
        </w:tc>
      </w:tr>
    </w:tbl>
    <w:p w:rsidR="00CE6B0E" w:rsidRDefault="00CE6B0E" w:rsidP="00E202F0">
      <w:pPr>
        <w:pStyle w:val="NormalcomRecuo"/>
      </w:pPr>
    </w:p>
    <w:p w:rsidR="00CE6B0E" w:rsidRDefault="00CE6B0E" w:rsidP="00E202F0">
      <w:pPr>
        <w:pStyle w:val="NormalcomRecuo"/>
      </w:pPr>
      <w:r>
        <w:lastRenderedPageBreak/>
        <w:t xml:space="preserve">Da mesma forma, como demonstrado anteriormente em </w:t>
      </w:r>
      <w:r w:rsidR="0068644F">
        <w:fldChar w:fldCharType="begin"/>
      </w:r>
      <w:r>
        <w:instrText xml:space="preserve"> REF _Ref42812500 \h </w:instrText>
      </w:r>
      <w:r w:rsidR="0068644F">
        <w:fldChar w:fldCharType="separate"/>
      </w:r>
      <w:r w:rsidR="00495120">
        <w:rPr>
          <w:noProof/>
        </w:rPr>
        <w:t>3</w:t>
      </w:r>
      <w:r w:rsidR="00495120">
        <w:t>.</w:t>
      </w:r>
      <w:r w:rsidR="00495120">
        <w:rPr>
          <w:noProof/>
        </w:rPr>
        <w:t>40</w:t>
      </w:r>
      <w:r w:rsidR="0068644F">
        <w:fldChar w:fldCharType="end"/>
      </w:r>
      <w:r>
        <w:t xml:space="preserve">, pode-se reescrever </w:t>
      </w:r>
      <w:r w:rsidR="0068644F">
        <w:fldChar w:fldCharType="begin"/>
      </w:r>
      <w:r>
        <w:instrText xml:space="preserve"> REF _Ref42819620 \h </w:instrText>
      </w:r>
      <w:r w:rsidR="0068644F">
        <w:fldChar w:fldCharType="separate"/>
      </w:r>
      <w:r w:rsidR="00495120">
        <w:rPr>
          <w:noProof/>
        </w:rPr>
        <w:t>3</w:t>
      </w:r>
      <w:r w:rsidR="00495120">
        <w:t>.</w:t>
      </w:r>
      <w:r w:rsidR="00495120">
        <w:rPr>
          <w:noProof/>
        </w:rPr>
        <w:t>55</w:t>
      </w:r>
      <w:r w:rsidR="0068644F">
        <w:fldChar w:fldCharType="end"/>
      </w:r>
      <w:r>
        <w:t>:</w:t>
      </w:r>
    </w:p>
    <w:p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E6B0E" w:rsidTr="00DB59B8">
        <w:tc>
          <w:tcPr>
            <w:tcW w:w="8222" w:type="dxa"/>
          </w:tcPr>
          <w:p w:rsidR="00CE6B0E" w:rsidRPr="003070CD" w:rsidRDefault="0068644F"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294" w:name="_Ref42819793"/>
        <w:tc>
          <w:tcPr>
            <w:tcW w:w="839" w:type="dxa"/>
            <w:vAlign w:val="center"/>
          </w:tcPr>
          <w:p w:rsidR="00CE6B0E" w:rsidRDefault="0068644F" w:rsidP="00DB59B8">
            <w:pPr>
              <w:pStyle w:val="Legenda"/>
              <w:keepNext/>
              <w:jc w:val="right"/>
            </w:pPr>
            <w:r>
              <w:fldChar w:fldCharType="begin"/>
            </w:r>
            <w:r w:rsidR="00CE6B0E">
              <w:instrText xml:space="preserve"> STYLEREF 1 \s </w:instrText>
            </w:r>
            <w:r>
              <w:fldChar w:fldCharType="separate"/>
            </w:r>
            <w:r w:rsidR="00495120">
              <w:rPr>
                <w:noProof/>
              </w:rPr>
              <w:t>3</w:t>
            </w:r>
            <w:r>
              <w:rPr>
                <w:noProof/>
              </w:rPr>
              <w:fldChar w:fldCharType="end"/>
            </w:r>
            <w:proofErr w:type="gramStart"/>
            <w:r w:rsidR="00CE6B0E">
              <w:t>.</w:t>
            </w:r>
            <w:proofErr w:type="gramEnd"/>
            <w:r>
              <w:fldChar w:fldCharType="begin"/>
            </w:r>
            <w:r w:rsidR="00067C59">
              <w:instrText xml:space="preserve"> SEQ Equação \* ARABIC \s 1 </w:instrText>
            </w:r>
            <w:r>
              <w:fldChar w:fldCharType="separate"/>
            </w:r>
            <w:r w:rsidR="00495120">
              <w:rPr>
                <w:noProof/>
              </w:rPr>
              <w:t>56</w:t>
            </w:r>
            <w:r>
              <w:fldChar w:fldCharType="end"/>
            </w:r>
            <w:bookmarkEnd w:id="294"/>
          </w:p>
          <w:p w:rsidR="00CE6B0E" w:rsidRDefault="00CE6B0E" w:rsidP="00DB59B8">
            <w:pPr>
              <w:jc w:val="right"/>
            </w:pPr>
          </w:p>
        </w:tc>
      </w:tr>
    </w:tbl>
    <w:p w:rsidR="00CE6B0E" w:rsidRDefault="00CE6B0E" w:rsidP="00CE6B0E">
      <w:pPr>
        <w:pStyle w:val="NormalcomRecuo"/>
        <w:ind w:firstLine="0"/>
      </w:pPr>
    </w:p>
    <w:p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E6B0E" w:rsidTr="00DB59B8">
        <w:tc>
          <w:tcPr>
            <w:tcW w:w="8222" w:type="dxa"/>
          </w:tcPr>
          <w:p w:rsidR="00CE6B0E" w:rsidRPr="003070CD" w:rsidRDefault="00CE6B0E" w:rsidP="00DB59B8">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rsidR="00CE6B0E" w:rsidRDefault="0068644F" w:rsidP="00DB59B8">
            <w:pPr>
              <w:pStyle w:val="Legenda"/>
              <w:keepNext/>
              <w:jc w:val="right"/>
            </w:pPr>
            <w:fldSimple w:instr=" STYLEREF 1 \s ">
              <w:r w:rsidR="00495120">
                <w:rPr>
                  <w:noProof/>
                </w:rPr>
                <w:t>3</w:t>
              </w:r>
            </w:fldSimple>
            <w:proofErr w:type="gramStart"/>
            <w:r w:rsidR="00CE6B0E">
              <w:t>.</w:t>
            </w:r>
            <w:proofErr w:type="gramEnd"/>
            <w:r>
              <w:fldChar w:fldCharType="begin"/>
            </w:r>
            <w:r w:rsidR="00067C59">
              <w:instrText xml:space="preserve"> SEQ Equação \* ARABIC \s 1 </w:instrText>
            </w:r>
            <w:r>
              <w:fldChar w:fldCharType="separate"/>
            </w:r>
            <w:r w:rsidR="00495120">
              <w:rPr>
                <w:noProof/>
              </w:rPr>
              <w:t>57</w:t>
            </w:r>
            <w:r>
              <w:fldChar w:fldCharType="end"/>
            </w:r>
          </w:p>
          <w:p w:rsidR="00CE6B0E" w:rsidRDefault="00CE6B0E" w:rsidP="00DB59B8">
            <w:pPr>
              <w:jc w:val="right"/>
            </w:pPr>
          </w:p>
        </w:tc>
      </w:tr>
    </w:tbl>
    <w:p w:rsidR="00CE6B0E" w:rsidRDefault="00CE6B0E" w:rsidP="00CE6B0E">
      <w:pPr>
        <w:pStyle w:val="NormalcomRecuo"/>
        <w:rPr>
          <w:rFonts w:eastAsiaTheme="minorEastAsia"/>
        </w:rPr>
      </w:pPr>
    </w:p>
    <w:p w:rsidR="00CE6B0E" w:rsidRDefault="00CE6B0E" w:rsidP="00CE6B0E">
      <w:pPr>
        <w:pStyle w:val="NormalcomRecuo"/>
        <w:rPr>
          <w:rFonts w:eastAsiaTheme="minorEastAsia"/>
        </w:rPr>
      </w:pPr>
      <w:r>
        <w:rPr>
          <w:rFonts w:eastAsiaTheme="minorEastAsia"/>
        </w:rPr>
        <w:t xml:space="preserve">Assim, a expressão </w:t>
      </w:r>
      <w:r w:rsidR="0068644F">
        <w:rPr>
          <w:rFonts w:eastAsiaTheme="minorEastAsia"/>
        </w:rPr>
        <w:fldChar w:fldCharType="begin"/>
      </w:r>
      <w:r>
        <w:rPr>
          <w:rFonts w:eastAsiaTheme="minorEastAsia"/>
        </w:rPr>
        <w:instrText xml:space="preserve"> REF _Ref42819793 \h </w:instrText>
      </w:r>
      <w:r w:rsidR="0068644F">
        <w:rPr>
          <w:rFonts w:eastAsiaTheme="minorEastAsia"/>
        </w:rPr>
      </w:r>
      <w:r w:rsidR="0068644F">
        <w:rPr>
          <w:rFonts w:eastAsiaTheme="minorEastAsia"/>
        </w:rPr>
        <w:fldChar w:fldCharType="separate"/>
      </w:r>
      <w:r w:rsidR="00495120">
        <w:rPr>
          <w:noProof/>
        </w:rPr>
        <w:t>3</w:t>
      </w:r>
      <w:r w:rsidR="00495120">
        <w:t>.</w:t>
      </w:r>
      <w:r w:rsidR="00495120">
        <w:rPr>
          <w:noProof/>
        </w:rPr>
        <w:t>56</w:t>
      </w:r>
      <w:r w:rsidR="0068644F">
        <w:rPr>
          <w:rFonts w:eastAsiaTheme="minorEastAsia"/>
        </w:rPr>
        <w:fldChar w:fldCharType="end"/>
      </w:r>
      <w:r>
        <w:rPr>
          <w:rFonts w:eastAsiaTheme="minorEastAsia"/>
        </w:rPr>
        <w:t xml:space="preserve"> se torna:</w:t>
      </w:r>
    </w:p>
    <w:p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E6B0E" w:rsidTr="00DB59B8">
        <w:tc>
          <w:tcPr>
            <w:tcW w:w="8222" w:type="dxa"/>
          </w:tcPr>
          <w:p w:rsidR="00CE6B0E" w:rsidRPr="003070CD" w:rsidRDefault="0068644F"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rsidR="00CE6B0E" w:rsidRDefault="0068644F" w:rsidP="00DB59B8">
            <w:pPr>
              <w:pStyle w:val="Legenda"/>
              <w:keepNext/>
              <w:jc w:val="right"/>
            </w:pPr>
            <w:fldSimple w:instr=" STYLEREF 1 \s ">
              <w:r w:rsidR="00495120">
                <w:rPr>
                  <w:noProof/>
                </w:rPr>
                <w:t>3</w:t>
              </w:r>
            </w:fldSimple>
            <w:proofErr w:type="gramStart"/>
            <w:r w:rsidR="00CE6B0E">
              <w:t>.</w:t>
            </w:r>
            <w:proofErr w:type="gramEnd"/>
            <w:r>
              <w:fldChar w:fldCharType="begin"/>
            </w:r>
            <w:r w:rsidR="00067C59">
              <w:instrText xml:space="preserve"> SEQ Equação \* ARABIC \s 1 </w:instrText>
            </w:r>
            <w:r>
              <w:fldChar w:fldCharType="separate"/>
            </w:r>
            <w:r w:rsidR="00495120">
              <w:rPr>
                <w:noProof/>
              </w:rPr>
              <w:t>58</w:t>
            </w:r>
            <w:r>
              <w:fldChar w:fldCharType="end"/>
            </w:r>
          </w:p>
          <w:p w:rsidR="00CE6B0E" w:rsidRDefault="00CE6B0E" w:rsidP="00DB59B8">
            <w:pPr>
              <w:jc w:val="right"/>
            </w:pPr>
          </w:p>
        </w:tc>
      </w:tr>
    </w:tbl>
    <w:p w:rsidR="00CE6B0E" w:rsidRDefault="00CE6B0E" w:rsidP="00CE6B0E">
      <w:pPr>
        <w:pStyle w:val="NormalcomRecuo"/>
        <w:rPr>
          <w:rFonts w:eastAsiaTheme="minorEastAsia"/>
        </w:rPr>
      </w:pPr>
    </w:p>
    <w:p w:rsidR="00CE6B0E" w:rsidRPr="00A01801" w:rsidRDefault="00CE6B0E" w:rsidP="00CE6B0E">
      <w:pPr>
        <w:pStyle w:val="NormalcomRecuo"/>
        <w:rPr>
          <w:rFonts w:eastAsiaTheme="minorEastAsia"/>
          <w:color w:val="4472C4" w:themeColor="accent1"/>
        </w:rPr>
      </w:pPr>
      <w:r w:rsidRPr="00A01801">
        <w:rPr>
          <w:rFonts w:eastAsiaTheme="minorEastAsia"/>
          <w:color w:val="4472C4" w:themeColor="accent1"/>
        </w:rPr>
        <w:t>Que pode ser reescrita como:</w:t>
      </w:r>
    </w:p>
    <w:p w:rsidR="00CE6B0E" w:rsidRPr="00A01801" w:rsidRDefault="00CE6B0E" w:rsidP="00CE6B0E">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CE6B0E" w:rsidRPr="00A01801" w:rsidTr="00DB59B8">
        <w:tc>
          <w:tcPr>
            <w:tcW w:w="8222" w:type="dxa"/>
          </w:tcPr>
          <w:p w:rsidR="00CE6B0E" w:rsidRPr="00A01801" w:rsidRDefault="00CE6B0E" w:rsidP="00DB59B8">
            <w:pPr>
              <w:rPr>
                <w:color w:val="4472C4" w:themeColor="accent1"/>
              </w:rPr>
            </w:pPr>
            <m:oMathPara>
              <m:oMathParaPr>
                <m:jc m:val="left"/>
              </m:oMathParaPr>
              <m:oMath>
                <m:r>
                  <w:rPr>
                    <w:rFonts w:ascii="Cambria Math" w:hAnsi="Cambria Math"/>
                    <w:color w:val="4472C4" w:themeColor="accent1"/>
                  </w:rPr>
                  <m:t>λ</m:t>
                </m:r>
                <m:sSup>
                  <m:sSupPr>
                    <m:ctrlPr>
                      <w:rPr>
                        <w:rFonts w:ascii="Cambria Math" w:hAnsi="Cambria Math"/>
                        <w:color w:val="4472C4" w:themeColor="accent1"/>
                      </w:rPr>
                    </m:ctrlPr>
                  </m:sSupPr>
                  <m:e>
                    <m:r>
                      <w:rPr>
                        <w:rFonts w:ascii="Cambria Math" w:hAnsi="Cambria Math"/>
                        <w:color w:val="4472C4" w:themeColor="accent1"/>
                      </w:rPr>
                      <m:t>A</m:t>
                    </m:r>
                  </m:e>
                  <m:sup>
                    <m:r>
                      <m:rPr>
                        <m:sty m:val="p"/>
                      </m:rPr>
                      <w:rPr>
                        <w:rFonts w:ascii="Cambria Math" w:hAnsi="Cambria Math"/>
                        <w:color w:val="4472C4" w:themeColor="accent1"/>
                      </w:rPr>
                      <m:t>'</m:t>
                    </m:r>
                  </m:sup>
                </m:sSup>
                <m:r>
                  <w:rPr>
                    <w:rFonts w:ascii="Cambria Math" w:hAnsi="Cambria Math"/>
                    <w:color w:val="4472C4" w:themeColor="accent1"/>
                  </w:rPr>
                  <m:t>w=-</m:t>
                </m:r>
                <m:sSup>
                  <m:sSupPr>
                    <m:ctrlPr>
                      <w:rPr>
                        <w:rFonts w:ascii="Cambria Math" w:hAnsi="Cambria Math"/>
                        <w:color w:val="4472C4" w:themeColor="accent1"/>
                      </w:rPr>
                    </m:ctrlPr>
                  </m:sSupPr>
                  <m:e>
                    <m:r>
                      <w:rPr>
                        <w:rFonts w:ascii="Cambria Math" w:hAnsi="Cambria Math"/>
                        <w:color w:val="4472C4" w:themeColor="accent1"/>
                      </w:rPr>
                      <m:t>B</m:t>
                    </m:r>
                  </m:e>
                  <m:sup>
                    <m:r>
                      <m:rPr>
                        <m:sty m:val="p"/>
                      </m:rPr>
                      <w:rPr>
                        <w:rFonts w:ascii="Cambria Math" w:hAnsi="Cambria Math"/>
                        <w:color w:val="4472C4" w:themeColor="accent1"/>
                      </w:rPr>
                      <m:t>'</m:t>
                    </m:r>
                  </m:sup>
                </m:sSup>
                <m:r>
                  <w:rPr>
                    <w:rFonts w:ascii="Cambria Math" w:hAnsi="Cambria Math"/>
                    <w:color w:val="4472C4" w:themeColor="accent1"/>
                  </w:rPr>
                  <m:t>w</m:t>
                </m:r>
              </m:oMath>
            </m:oMathPara>
          </w:p>
        </w:tc>
        <w:tc>
          <w:tcPr>
            <w:tcW w:w="839" w:type="dxa"/>
            <w:vAlign w:val="center"/>
          </w:tcPr>
          <w:p w:rsidR="00CE6B0E" w:rsidRPr="00A01801" w:rsidRDefault="0068644F" w:rsidP="00DB59B8">
            <w:pPr>
              <w:pStyle w:val="Legenda"/>
              <w:keepNext/>
              <w:jc w:val="right"/>
              <w:rPr>
                <w:color w:val="4472C4" w:themeColor="accent1"/>
              </w:rPr>
            </w:pPr>
            <w:r w:rsidRPr="00A01801">
              <w:rPr>
                <w:color w:val="4472C4" w:themeColor="accent1"/>
              </w:rPr>
              <w:fldChar w:fldCharType="begin"/>
            </w:r>
            <w:r w:rsidR="00AA6C57"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CE6B0E" w:rsidRPr="00A01801">
              <w:rPr>
                <w:color w:val="4472C4" w:themeColor="accent1"/>
              </w:rPr>
              <w:t>.</w:t>
            </w:r>
            <w:proofErr w:type="gramEnd"/>
            <w:r w:rsidRPr="00A01801">
              <w:rPr>
                <w:color w:val="4472C4" w:themeColor="accent1"/>
              </w:rPr>
              <w:fldChar w:fldCharType="begin"/>
            </w:r>
            <w:r w:rsidR="00AA6C57"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59</w:t>
            </w:r>
            <w:r w:rsidRPr="00A01801">
              <w:rPr>
                <w:noProof/>
                <w:color w:val="4472C4" w:themeColor="accent1"/>
              </w:rPr>
              <w:fldChar w:fldCharType="end"/>
            </w:r>
          </w:p>
          <w:p w:rsidR="00CE6B0E" w:rsidRPr="00A01801" w:rsidRDefault="00CE6B0E" w:rsidP="00DB59B8">
            <w:pPr>
              <w:jc w:val="right"/>
              <w:rPr>
                <w:color w:val="4472C4" w:themeColor="accent1"/>
              </w:rPr>
            </w:pPr>
          </w:p>
        </w:tc>
      </w:tr>
    </w:tbl>
    <w:p w:rsidR="00CE6B0E" w:rsidRPr="00A01801" w:rsidRDefault="00CE6B0E" w:rsidP="00CE6B0E">
      <w:pPr>
        <w:pStyle w:val="NormalcomRecuo"/>
        <w:rPr>
          <w:rFonts w:eastAsiaTheme="minorEastAsia"/>
          <w:color w:val="4472C4" w:themeColor="accent1"/>
        </w:rPr>
      </w:pPr>
    </w:p>
    <w:p w:rsidR="00CE6B0E" w:rsidRPr="00A01801" w:rsidRDefault="00CE6B0E" w:rsidP="00CE6B0E">
      <w:pPr>
        <w:pStyle w:val="NormalcomRecuo"/>
        <w:rPr>
          <w:color w:val="4472C4" w:themeColor="accent1"/>
        </w:rPr>
      </w:pPr>
      <w:r w:rsidRPr="00A01801">
        <w:rPr>
          <w:color w:val="4472C4" w:themeColor="accent1"/>
        </w:rPr>
        <w:t xml:space="preserve"> Ressalta-se que neste caso, diferentemente do que usualmente se encontra nas análises vibracionais em estruturas, </w:t>
      </w:r>
      <m:oMath>
        <m:r>
          <w:rPr>
            <w:rFonts w:ascii="Cambria Math" w:hAnsi="Cambria Math"/>
            <w:color w:val="4472C4" w:themeColor="accent1"/>
          </w:rPr>
          <m:t>λ</m:t>
        </m:r>
      </m:oMath>
      <w:r w:rsidRPr="00A01801">
        <w:rPr>
          <w:color w:val="4472C4" w:themeColor="accent1"/>
        </w:rPr>
        <w:t xml:space="preserve"> são autovalores que podem estar relacionados às frequencias naturais.</w:t>
      </w:r>
      <w:r w:rsidR="00CF5CDE" w:rsidRPr="00A01801">
        <w:rPr>
          <w:color w:val="4472C4" w:themeColor="accent1"/>
        </w:rPr>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commentRangeStart w:id="295"/>
      <w:sdt>
        <w:sdtPr>
          <w:rPr>
            <w:color w:val="4472C4" w:themeColor="accent1"/>
          </w:rPr>
          <w:id w:val="-1601098436"/>
          <w:citation/>
        </w:sdtPr>
        <w:sdtContent>
          <w:r w:rsidR="0068644F" w:rsidRPr="00A01801">
            <w:rPr>
              <w:color w:val="4472C4" w:themeColor="accent1"/>
            </w:rPr>
            <w:fldChar w:fldCharType="begin"/>
          </w:r>
          <w:r w:rsidR="00CF5CDE" w:rsidRPr="00A01801">
            <w:rPr>
              <w:color w:val="4472C4" w:themeColor="accent1"/>
            </w:rPr>
            <w:instrText xml:space="preserve"> CITATION Dum07 \l 1046 </w:instrText>
          </w:r>
          <w:r w:rsidR="0068644F" w:rsidRPr="00A01801">
            <w:rPr>
              <w:color w:val="4472C4" w:themeColor="accent1"/>
            </w:rPr>
            <w:fldChar w:fldCharType="separate"/>
          </w:r>
          <w:r w:rsidR="00495120" w:rsidRPr="00495120">
            <w:rPr>
              <w:noProof/>
              <w:color w:val="4472C4" w:themeColor="accent1"/>
            </w:rPr>
            <w:t>(Dumont, 2007)</w:t>
          </w:r>
          <w:r w:rsidR="0068644F" w:rsidRPr="00A01801">
            <w:rPr>
              <w:color w:val="4472C4" w:themeColor="accent1"/>
            </w:rPr>
            <w:fldChar w:fldCharType="end"/>
          </w:r>
        </w:sdtContent>
      </w:sdt>
      <w:r w:rsidR="00CF5CDE" w:rsidRPr="00A01801">
        <w:rPr>
          <w:color w:val="4472C4" w:themeColor="accent1"/>
        </w:rPr>
        <w:t xml:space="preserve">, </w:t>
      </w:r>
      <w:sdt>
        <w:sdtPr>
          <w:rPr>
            <w:color w:val="4472C4" w:themeColor="accent1"/>
          </w:rPr>
          <w:id w:val="-1449228864"/>
          <w:citation/>
        </w:sdtPr>
        <w:sdtContent>
          <w:r w:rsidR="0068644F" w:rsidRPr="00A01801">
            <w:rPr>
              <w:color w:val="4472C4" w:themeColor="accent1"/>
            </w:rPr>
            <w:fldChar w:fldCharType="begin"/>
          </w:r>
          <w:r w:rsidR="00CF5CDE" w:rsidRPr="00A01801">
            <w:rPr>
              <w:color w:val="4472C4" w:themeColor="accent1"/>
            </w:rPr>
            <w:instrText xml:space="preserve"> CITATION Afo87 \l 1046 </w:instrText>
          </w:r>
          <w:r w:rsidR="0068644F" w:rsidRPr="00A01801">
            <w:rPr>
              <w:color w:val="4472C4" w:themeColor="accent1"/>
            </w:rPr>
            <w:fldChar w:fldCharType="separate"/>
          </w:r>
          <w:r w:rsidR="00495120" w:rsidRPr="00495120">
            <w:rPr>
              <w:noProof/>
              <w:color w:val="4472C4" w:themeColor="accent1"/>
            </w:rPr>
            <w:t>(Afolabi, 1987)</w:t>
          </w:r>
          <w:r w:rsidR="0068644F" w:rsidRPr="00A01801">
            <w:rPr>
              <w:color w:val="4472C4" w:themeColor="accent1"/>
            </w:rPr>
            <w:fldChar w:fldCharType="end"/>
          </w:r>
        </w:sdtContent>
      </w:sdt>
      <w:proofErr w:type="gramStart"/>
      <w:r w:rsidR="00CF5CDE" w:rsidRPr="00A01801">
        <w:rPr>
          <w:color w:val="4472C4" w:themeColor="accent1"/>
        </w:rPr>
        <w:t>.</w:t>
      </w:r>
      <w:commentRangeEnd w:id="295"/>
      <w:proofErr w:type="gramEnd"/>
      <w:r w:rsidR="00C46BFA">
        <w:rPr>
          <w:rStyle w:val="Refdecomentrio"/>
        </w:rPr>
        <w:commentReference w:id="295"/>
      </w:r>
    </w:p>
    <w:p w:rsidR="004A6D0D" w:rsidRPr="00A01801" w:rsidRDefault="004A6D0D" w:rsidP="004A6D0D">
      <w:pPr>
        <w:pStyle w:val="NormalcomRecuo"/>
        <w:rPr>
          <w:color w:val="4472C4" w:themeColor="accent1"/>
        </w:rPr>
      </w:pPr>
      <w:r w:rsidRPr="00A01801">
        <w:rPr>
          <w:color w:val="4472C4" w:themeColor="accent1"/>
        </w:rPr>
        <w:lastRenderedPageBreak/>
        <w:t>No caso em questão, resolve-se uma equação de mais alta ordem e autovalores que não estão associados às frequências naturais podem ser calculados. Tais autovalores podem ser complexos ou negativos, sem interesse físico</w:t>
      </w:r>
      <w:commentRangeStart w:id="296"/>
      <w:r w:rsidRPr="00A01801">
        <w:rPr>
          <w:color w:val="4472C4" w:themeColor="accent1"/>
        </w:rPr>
        <w:t xml:space="preserve">. </w:t>
      </w:r>
      <w:sdt>
        <w:sdtPr>
          <w:rPr>
            <w:color w:val="4472C4" w:themeColor="accent1"/>
          </w:rPr>
          <w:id w:val="1749235951"/>
          <w:citation/>
        </w:sdtPr>
        <w:sdtContent>
          <w:r w:rsidR="0068644F" w:rsidRPr="00A01801">
            <w:rPr>
              <w:color w:val="4472C4" w:themeColor="accent1"/>
            </w:rPr>
            <w:fldChar w:fldCharType="begin"/>
          </w:r>
          <w:r w:rsidR="00556F3E" w:rsidRPr="00A01801">
            <w:rPr>
              <w:color w:val="4472C4" w:themeColor="accent1"/>
            </w:rPr>
            <w:instrText xml:space="preserve"> CITATION Hur64 \l 1046 </w:instrText>
          </w:r>
          <w:r w:rsidR="0068644F" w:rsidRPr="00A01801">
            <w:rPr>
              <w:color w:val="4472C4" w:themeColor="accent1"/>
            </w:rPr>
            <w:fldChar w:fldCharType="separate"/>
          </w:r>
          <w:r w:rsidR="00495120" w:rsidRPr="00495120">
            <w:rPr>
              <w:noProof/>
              <w:color w:val="4472C4" w:themeColor="accent1"/>
            </w:rPr>
            <w:t>(Hurty &amp; Rubinstein, 1964)</w:t>
          </w:r>
          <w:r w:rsidR="0068644F" w:rsidRPr="00A01801">
            <w:rPr>
              <w:color w:val="4472C4" w:themeColor="accent1"/>
            </w:rPr>
            <w:fldChar w:fldCharType="end"/>
          </w:r>
        </w:sdtContent>
      </w:sdt>
      <w:commentRangeEnd w:id="296"/>
      <w:r w:rsidR="00F8763C">
        <w:rPr>
          <w:rStyle w:val="Refdecomentrio"/>
        </w:rPr>
        <w:commentReference w:id="296"/>
      </w:r>
      <w:r w:rsidRPr="00A01801">
        <w:rPr>
          <w:color w:val="4472C4" w:themeColor="accent1"/>
        </w:rPr>
        <w:t xml:space="preserve"> </w:t>
      </w:r>
      <w:proofErr w:type="gramStart"/>
      <w:r w:rsidRPr="00A01801">
        <w:rPr>
          <w:color w:val="4472C4" w:themeColor="accent1"/>
        </w:rPr>
        <w:t>fazem</w:t>
      </w:r>
      <w:proofErr w:type="gramEnd"/>
      <w:r w:rsidRPr="00A01801">
        <w:rPr>
          <w:color w:val="4472C4" w:themeColor="accent1"/>
        </w:rPr>
        <w:t xml:space="preserve">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rsidR="00CF5CDE" w:rsidRPr="00A01801" w:rsidRDefault="004A6D0D" w:rsidP="004A6D0D">
      <w:pPr>
        <w:pStyle w:val="NormalcomRecuo"/>
        <w:rPr>
          <w:color w:val="4472C4" w:themeColor="accent1"/>
        </w:rPr>
      </w:pPr>
      <w:r w:rsidRPr="00A01801">
        <w:rPr>
          <w:color w:val="4472C4" w:themeColor="accent1"/>
        </w:rPr>
        <w:t xml:space="preserve">Embora a obtenção de valores complexos seja claramente previsível no modelo dado </w:t>
      </w:r>
      <w:r w:rsidRPr="00495120">
        <w:rPr>
          <w:color w:val="4472C4" w:themeColor="accent1"/>
        </w:rPr>
        <w:t xml:space="preserve">pela </w:t>
      </w:r>
      <w:r w:rsidR="0068644F" w:rsidRPr="00495120">
        <w:rPr>
          <w:color w:val="4472C4" w:themeColor="accent1"/>
        </w:rPr>
        <w:fldChar w:fldCharType="begin"/>
      </w:r>
      <w:r w:rsidR="00495120" w:rsidRPr="00495120">
        <w:rPr>
          <w:color w:val="4472C4" w:themeColor="accent1"/>
        </w:rPr>
        <w:instrText xml:space="preserve"> REF _Ref42812500 \h </w:instrText>
      </w:r>
      <w:r w:rsidR="0068644F" w:rsidRPr="00495120">
        <w:rPr>
          <w:color w:val="4472C4" w:themeColor="accent1"/>
        </w:rPr>
      </w:r>
      <w:r w:rsidR="0068644F" w:rsidRPr="00495120">
        <w:rPr>
          <w:color w:val="4472C4" w:themeColor="accent1"/>
        </w:rPr>
        <w:fldChar w:fldCharType="separate"/>
      </w:r>
      <w:r w:rsidR="00495120" w:rsidRPr="00495120">
        <w:rPr>
          <w:noProof/>
          <w:color w:val="4472C4" w:themeColor="accent1"/>
        </w:rPr>
        <w:t>3</w:t>
      </w:r>
      <w:r w:rsidR="00495120" w:rsidRPr="00495120">
        <w:rPr>
          <w:color w:val="4472C4" w:themeColor="accent1"/>
        </w:rPr>
        <w:t>.</w:t>
      </w:r>
      <w:r w:rsidR="00495120" w:rsidRPr="00495120">
        <w:rPr>
          <w:noProof/>
          <w:color w:val="4472C4" w:themeColor="accent1"/>
        </w:rPr>
        <w:t>40</w:t>
      </w:r>
      <w:r w:rsidR="0068644F" w:rsidRPr="00495120">
        <w:rPr>
          <w:color w:val="4472C4" w:themeColor="accent1"/>
        </w:rPr>
        <w:fldChar w:fldCharType="end"/>
      </w:r>
      <w:r w:rsidRPr="00495120">
        <w:rPr>
          <w:color w:val="4472C4" w:themeColor="accent1"/>
        </w:rPr>
        <w:t xml:space="preserve">, </w:t>
      </w:r>
      <w:r w:rsidRPr="00A01801">
        <w:rPr>
          <w:color w:val="4472C4" w:themeColor="accent1"/>
        </w:rPr>
        <w:t>a expectativa de que o comportamento harmônico fosse encontrado naturalmente junto com outros valores espúrios não se confirmou. Assim, foi admitida uma relação complexa entre o deslocamento e suas derivadas, ou seja:</w:t>
      </w:r>
    </w:p>
    <w:p w:rsidR="004A6D0D" w:rsidRPr="00A01801" w:rsidRDefault="004A6D0D" w:rsidP="004A6D0D">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01801" w:rsidRPr="00A01801" w:rsidTr="00A81934">
        <w:tc>
          <w:tcPr>
            <w:tcW w:w="8222" w:type="dxa"/>
          </w:tcPr>
          <w:p w:rsidR="004A6D0D" w:rsidRPr="00A01801" w:rsidRDefault="004A6D0D" w:rsidP="00A81934">
            <w:pPr>
              <w:rPr>
                <w:color w:val="4472C4" w:themeColor="accent1"/>
              </w:rPr>
            </w:pPr>
            <m:oMathPara>
              <m:oMathParaPr>
                <m:jc m:val="left"/>
              </m:oMathParaPr>
              <m:oMath>
                <m:r>
                  <w:rPr>
                    <w:rFonts w:ascii="Cambria Math" w:hAnsi="Cambria Math"/>
                    <w:color w:val="4472C4" w:themeColor="accent1"/>
                  </w:rPr>
                  <m:t>u(X,t)=U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e</m:t>
                    </m:r>
                  </m:e>
                  <m:sup>
                    <m:r>
                      <w:rPr>
                        <w:rFonts w:ascii="Cambria Math" w:hAnsi="Cambria Math"/>
                        <w:color w:val="4472C4" w:themeColor="accent1"/>
                      </w:rPr>
                      <m:t>iλt</m:t>
                    </m:r>
                  </m:sup>
                </m:sSup>
              </m:oMath>
            </m:oMathPara>
          </w:p>
        </w:tc>
        <w:tc>
          <w:tcPr>
            <w:tcW w:w="839" w:type="dxa"/>
            <w:vAlign w:val="center"/>
          </w:tcPr>
          <w:p w:rsidR="004A6D0D" w:rsidRPr="00A01801" w:rsidRDefault="0068644F" w:rsidP="00A81934">
            <w:pPr>
              <w:pStyle w:val="Legenda"/>
              <w:keepNext/>
              <w:jc w:val="right"/>
              <w:rPr>
                <w:color w:val="4472C4" w:themeColor="accent1"/>
              </w:rPr>
            </w:pPr>
            <w:r w:rsidRPr="00A01801">
              <w:rPr>
                <w:color w:val="4472C4" w:themeColor="accent1"/>
              </w:rPr>
              <w:fldChar w:fldCharType="begin"/>
            </w:r>
            <w:r w:rsidR="004A6D0D"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4A6D0D" w:rsidRPr="00A01801">
              <w:rPr>
                <w:color w:val="4472C4" w:themeColor="accent1"/>
              </w:rPr>
              <w:t>.</w:t>
            </w:r>
            <w:proofErr w:type="gramEnd"/>
            <w:r w:rsidRPr="00A01801">
              <w:rPr>
                <w:color w:val="4472C4" w:themeColor="accent1"/>
              </w:rPr>
              <w:fldChar w:fldCharType="begin"/>
            </w:r>
            <w:r w:rsidR="004A6D0D"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60</w:t>
            </w:r>
            <w:r w:rsidRPr="00A01801">
              <w:rPr>
                <w:noProof/>
                <w:color w:val="4472C4" w:themeColor="accent1"/>
              </w:rPr>
              <w:fldChar w:fldCharType="end"/>
            </w:r>
          </w:p>
          <w:p w:rsidR="004A6D0D" w:rsidRPr="00A01801" w:rsidRDefault="004A6D0D" w:rsidP="00A81934">
            <w:pPr>
              <w:jc w:val="right"/>
              <w:rPr>
                <w:color w:val="4472C4" w:themeColor="accent1"/>
              </w:rPr>
            </w:pPr>
          </w:p>
        </w:tc>
      </w:tr>
    </w:tbl>
    <w:p w:rsidR="004A6D0D" w:rsidRPr="00A01801" w:rsidRDefault="004A6D0D" w:rsidP="00CE6B0E">
      <w:pPr>
        <w:pStyle w:val="NormalcomRecuo"/>
        <w:rPr>
          <w:color w:val="4472C4" w:themeColor="accent1"/>
        </w:rPr>
      </w:pPr>
    </w:p>
    <w:p w:rsidR="00CF5CDE" w:rsidRPr="00A01801" w:rsidRDefault="004A6D0D" w:rsidP="00CE6B0E">
      <w:pPr>
        <w:pStyle w:val="NormalcomRecuo"/>
        <w:rPr>
          <w:color w:val="4472C4" w:themeColor="accent1"/>
        </w:rPr>
      </w:pPr>
      <w:r w:rsidRPr="00A01801">
        <w:rPr>
          <w:color w:val="4472C4" w:themeColor="accent1"/>
        </w:rPr>
        <w:t xml:space="preserve">Onde </w:t>
      </w:r>
      <m:oMath>
        <m:r>
          <w:rPr>
            <w:rFonts w:ascii="Cambria Math" w:hAnsi="Cambria Math"/>
            <w:color w:val="4472C4" w:themeColor="accent1"/>
          </w:rPr>
          <m:t>i</m:t>
        </m:r>
      </m:oMath>
      <w:r w:rsidRPr="00A01801">
        <w:rPr>
          <w:color w:val="4472C4" w:themeColor="accent1"/>
        </w:rPr>
        <w:t xml:space="preserve"> é a unidade complexa. Neste caso, espera-se forçosamente a ocorrência de um movimento harmônico acompanhado de outros comportamentos. Assim sendo, tem-se:</w:t>
      </w:r>
    </w:p>
    <w:p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01801" w:rsidRPr="00A01801" w:rsidTr="00A81934">
        <w:tc>
          <w:tcPr>
            <w:tcW w:w="8222" w:type="dxa"/>
          </w:tcPr>
          <w:p w:rsidR="004A6D0D" w:rsidRPr="00A01801" w:rsidRDefault="0068644F" w:rsidP="00A81934">
            <w:pPr>
              <w:rPr>
                <w:color w:val="4472C4" w:themeColor="accent1"/>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szCs w:val="24"/>
                          </w:rPr>
                        </m:ctrlPr>
                      </m:eqArrPr>
                      <m:e>
                        <m:r>
                          <w:rPr>
                            <w:rFonts w:ascii="Cambria Math" w:hAnsi="Cambria Math"/>
                            <w:color w:val="4472C4" w:themeColor="accent1"/>
                            <w:szCs w:val="24"/>
                          </w:rPr>
                          <m:t>u=U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e>
                      <m:e>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i/>
                                <w:color w:val="4472C4" w:themeColor="accent1"/>
                                <w:szCs w:val="24"/>
                              </w:rPr>
                            </m:ctrlPr>
                          </m:accPr>
                          <m:e>
                            <m:r>
                              <w:rPr>
                                <w:rFonts w:ascii="Cambria Math" w:hAnsi="Cambria Math"/>
                                <w:color w:val="4472C4" w:themeColor="accent1"/>
                                <w:szCs w:val="24"/>
                              </w:rPr>
                              <m:t>u</m:t>
                            </m:r>
                          </m:e>
                        </m:acc>
                        <m:r>
                          <w:rPr>
                            <w:rFonts w:ascii="Cambria Math" w:hAnsi="Cambria Math"/>
                            <w:color w:val="4472C4" w:themeColor="accent1"/>
                            <w:szCs w:val="24"/>
                          </w:rPr>
                          <m:t>=iλU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e>
                      <m:e>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i/>
                                <w:color w:val="4472C4" w:themeColor="accent1"/>
                                <w:szCs w:val="24"/>
                              </w:rPr>
                            </m:ctrlPr>
                          </m:accPr>
                          <m:e>
                            <m:r>
                              <w:rPr>
                                <w:rFonts w:ascii="Cambria Math" w:hAnsi="Cambria Math"/>
                                <w:color w:val="4472C4" w:themeColor="accent1"/>
                                <w:szCs w:val="24"/>
                              </w:rPr>
                              <m:t>u</m:t>
                            </m:r>
                          </m:e>
                        </m:acc>
                        <m:r>
                          <w:rPr>
                            <w:rFonts w:ascii="Cambria Math" w:hAnsi="Cambria Math"/>
                            <w:color w:val="4472C4" w:themeColor="accent1"/>
                            <w:szCs w:val="24"/>
                          </w:rPr>
                          <m:t>=-</m:t>
                        </m:r>
                        <m:sSup>
                          <m:sSupPr>
                            <m:ctrlPr>
                              <w:rPr>
                                <w:rFonts w:ascii="Cambria Math" w:hAnsi="Cambria Math"/>
                                <w:i/>
                                <w:color w:val="4472C4" w:themeColor="accent1"/>
                                <w:szCs w:val="24"/>
                              </w:rPr>
                            </m:ctrlPr>
                          </m:sSupPr>
                          <m:e>
                            <m:r>
                              <w:rPr>
                                <w:rFonts w:ascii="Cambria Math" w:hAnsi="Cambria Math" w:hint="eastAsia"/>
                                <w:color w:val="4472C4" w:themeColor="accent1"/>
                                <w:szCs w:val="24"/>
                              </w:rPr>
                              <m:t>λ</m:t>
                            </m:r>
                            <m:ctrlPr>
                              <w:rPr>
                                <w:rFonts w:ascii="Cambria Math" w:eastAsia="Cambria Math" w:hAnsi="Cambria Math" w:cs="Cambria Math"/>
                                <w:i/>
                                <w:color w:val="4472C4" w:themeColor="accent1"/>
                                <w:szCs w:val="24"/>
                              </w:rPr>
                            </m:ctrlPr>
                          </m:e>
                          <m:sup>
                            <m:r>
                              <w:rPr>
                                <w:rFonts w:ascii="Cambria Math" w:hAnsi="Cambria Math"/>
                                <w:color w:val="4472C4" w:themeColor="accent1"/>
                                <w:szCs w:val="24"/>
                              </w:rPr>
                              <m:t>2</m:t>
                            </m:r>
                          </m:sup>
                        </m:sSup>
                        <m:r>
                          <w:rPr>
                            <w:rFonts w:ascii="Cambria Math" w:hAnsi="Cambria Math"/>
                            <w:color w:val="4472C4" w:themeColor="accent1"/>
                            <w:szCs w:val="24"/>
                          </w:rPr>
                          <m:t>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r>
                          <w:rPr>
                            <w:rFonts w:ascii="Cambria Math" w:eastAsia="Cambria Math" w:hAnsi="Cambria Math" w:cs="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cs="Arial"/>
                                <w:i/>
                                <w:color w:val="4472C4" w:themeColor="accent1"/>
                                <w:szCs w:val="24"/>
                              </w:rPr>
                            </m:ctrlPr>
                          </m:accPr>
                          <m:e>
                            <m:r>
                              <w:rPr>
                                <w:rFonts w:ascii="Cambria Math" w:hAnsi="Cambria Math" w:cs="Arial"/>
                                <w:color w:val="4472C4" w:themeColor="accent1"/>
                                <w:szCs w:val="24"/>
                              </w:rPr>
                              <m:t>u</m:t>
                            </m:r>
                          </m:e>
                        </m:acc>
                        <m:r>
                          <w:rPr>
                            <w:rFonts w:ascii="Cambria Math" w:hAnsi="Cambria Math" w:cs="Arial"/>
                            <w:color w:val="4472C4" w:themeColor="accent1"/>
                            <w:szCs w:val="24"/>
                          </w:rPr>
                          <m:t>=-i</m:t>
                        </m:r>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r>
                          <w:rPr>
                            <w:rFonts w:ascii="Cambria Math" w:hAnsi="Cambria Math" w:cs="Arial"/>
                            <w:color w:val="4472C4" w:themeColor="accent1"/>
                            <w:szCs w:val="24"/>
                          </w:rPr>
                          <m:t>U</m:t>
                        </m:r>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e</m:t>
                            </m:r>
                          </m:e>
                          <m:sup>
                            <m:r>
                              <w:rPr>
                                <w:rFonts w:ascii="Cambria Math" w:hAnsi="Cambria Math" w:cs="Arial"/>
                                <w:color w:val="4472C4" w:themeColor="accent1"/>
                                <w:szCs w:val="24"/>
                              </w:rPr>
                              <m:t>iλt</m:t>
                            </m:r>
                          </m:sup>
                        </m:sSup>
                        <m:r>
                          <w:rPr>
                            <w:rFonts w:ascii="Cambria Math" w:hAnsi="Cambria Math" w:cs="Arial"/>
                            <w:color w:val="4472C4" w:themeColor="accent1"/>
                            <w:szCs w:val="24"/>
                          </w:rPr>
                          <m:t xml:space="preserve">  </m:t>
                        </m:r>
                        <m:ctrlPr>
                          <w:rPr>
                            <w:rFonts w:ascii="Cambria Math" w:eastAsia="Cambria Math" w:hAnsi="Cambria Math" w:cs="Cambria Math"/>
                            <w:i/>
                            <w:color w:val="4472C4" w:themeColor="accent1"/>
                            <w:szCs w:val="24"/>
                          </w:rPr>
                        </m:ctrlPr>
                      </m:e>
                      <m:e>
                        <m:r>
                          <w:rPr>
                            <w:rFonts w:ascii="Cambria Math" w:eastAsia="Cambria Math" w:hAnsi="Cambria Math" w:cs="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cs="Arial"/>
                                <w:i/>
                                <w:color w:val="4472C4" w:themeColor="accent1"/>
                                <w:szCs w:val="24"/>
                              </w:rPr>
                            </m:ctrlPr>
                          </m:accPr>
                          <m:e>
                            <m:r>
                              <w:rPr>
                                <w:rFonts w:ascii="Cambria Math" w:hAnsi="Cambria Math" w:cs="Arial"/>
                                <w:color w:val="4472C4" w:themeColor="accent1"/>
                                <w:szCs w:val="24"/>
                              </w:rPr>
                              <m:t>u</m:t>
                            </m:r>
                          </m:e>
                        </m:acc>
                        <m:r>
                          <w:rPr>
                            <w:rFonts w:ascii="Cambria Math" w:hAnsi="Cambria Math" w:cs="Arial"/>
                            <w:color w:val="4472C4" w:themeColor="accent1"/>
                            <w:szCs w:val="24"/>
                          </w:rPr>
                          <m:t>=-i</m:t>
                        </m:r>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r>
                          <w:rPr>
                            <w:rFonts w:ascii="Cambria Math" w:hAnsi="Cambria Math" w:cs="Arial"/>
                            <w:color w:val="4472C4" w:themeColor="accent1"/>
                            <w:szCs w:val="24"/>
                          </w:rPr>
                          <m:t>U</m:t>
                        </m:r>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e</m:t>
                            </m:r>
                          </m:e>
                          <m:sup>
                            <m:r>
                              <w:rPr>
                                <w:rFonts w:ascii="Cambria Math" w:hAnsi="Cambria Math" w:cs="Arial"/>
                                <w:color w:val="4472C4" w:themeColor="accent1"/>
                                <w:szCs w:val="24"/>
                              </w:rPr>
                              <m:t>iλt</m:t>
                            </m:r>
                          </m:sup>
                        </m:sSup>
                        <m:r>
                          <w:rPr>
                            <w:rFonts w:ascii="Cambria Math" w:hAnsi="Cambria Math" w:cs="Arial"/>
                            <w:color w:val="4472C4" w:themeColor="accent1"/>
                            <w:szCs w:val="24"/>
                          </w:rPr>
                          <m:t xml:space="preserve">  </m:t>
                        </m:r>
                      </m:e>
                    </m:eqArr>
                  </m:e>
                </m:d>
              </m:oMath>
            </m:oMathPara>
          </w:p>
        </w:tc>
        <w:tc>
          <w:tcPr>
            <w:tcW w:w="839" w:type="dxa"/>
            <w:vAlign w:val="center"/>
          </w:tcPr>
          <w:p w:rsidR="004A6D0D" w:rsidRPr="00A01801" w:rsidRDefault="0068644F" w:rsidP="00A81934">
            <w:pPr>
              <w:pStyle w:val="Legenda"/>
              <w:keepNext/>
              <w:jc w:val="right"/>
              <w:rPr>
                <w:color w:val="4472C4" w:themeColor="accent1"/>
              </w:rPr>
            </w:pPr>
            <w:r w:rsidRPr="00A01801">
              <w:rPr>
                <w:color w:val="4472C4" w:themeColor="accent1"/>
              </w:rPr>
              <w:fldChar w:fldCharType="begin"/>
            </w:r>
            <w:r w:rsidR="004A6D0D"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4A6D0D" w:rsidRPr="00A01801">
              <w:rPr>
                <w:color w:val="4472C4" w:themeColor="accent1"/>
              </w:rPr>
              <w:t>.</w:t>
            </w:r>
            <w:proofErr w:type="gramEnd"/>
            <w:r w:rsidRPr="00A01801">
              <w:rPr>
                <w:color w:val="4472C4" w:themeColor="accent1"/>
              </w:rPr>
              <w:fldChar w:fldCharType="begin"/>
            </w:r>
            <w:r w:rsidR="004A6D0D"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61</w:t>
            </w:r>
            <w:r w:rsidRPr="00A01801">
              <w:rPr>
                <w:noProof/>
                <w:color w:val="4472C4" w:themeColor="accent1"/>
              </w:rPr>
              <w:fldChar w:fldCharType="end"/>
            </w:r>
          </w:p>
          <w:p w:rsidR="004A6D0D" w:rsidRPr="00A01801" w:rsidRDefault="004A6D0D" w:rsidP="00A81934">
            <w:pPr>
              <w:jc w:val="right"/>
              <w:rPr>
                <w:color w:val="4472C4" w:themeColor="accent1"/>
              </w:rPr>
            </w:pPr>
          </w:p>
        </w:tc>
      </w:tr>
    </w:tbl>
    <w:p w:rsidR="004A6D0D" w:rsidRPr="00A01801" w:rsidRDefault="004A6D0D" w:rsidP="00CE6B0E">
      <w:pPr>
        <w:pStyle w:val="NormalcomRecuo"/>
        <w:rPr>
          <w:color w:val="4472C4" w:themeColor="accent1"/>
        </w:rPr>
      </w:pPr>
    </w:p>
    <w:p w:rsidR="004A6D0D" w:rsidRPr="00A01801" w:rsidRDefault="004A6D0D" w:rsidP="00CE6B0E">
      <w:pPr>
        <w:pStyle w:val="NormalcomRecuo"/>
        <w:rPr>
          <w:color w:val="4472C4" w:themeColor="accent1"/>
        </w:rPr>
      </w:pPr>
      <w:r w:rsidRPr="00A01801">
        <w:rPr>
          <w:color w:val="4472C4" w:themeColor="accent1"/>
        </w:rPr>
        <w:t>Chega-se então ao seguinte sistema matricial:</w:t>
      </w:r>
    </w:p>
    <w:p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01801" w:rsidRPr="00A01801" w:rsidTr="00A81934">
        <w:tc>
          <w:tcPr>
            <w:tcW w:w="8222" w:type="dxa"/>
          </w:tcPr>
          <w:p w:rsidR="004A6D0D" w:rsidRPr="008F6995" w:rsidRDefault="0068644F" w:rsidP="00A81934">
            <w:pPr>
              <w:rPr>
                <w:i/>
                <w:iCs/>
                <w:color w:val="4472C4" w:themeColor="accent1"/>
                <w:szCs w:val="24"/>
              </w:rPr>
            </w:pPr>
            <m:oMathPara>
              <m:oMathParaPr>
                <m:jc m:val="left"/>
              </m:oMathParaPr>
              <m:oMath>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4</m:t>
                    </m:r>
                  </m:sup>
                </m:sSup>
                <m:r>
                  <w:rPr>
                    <w:rFonts w:ascii="Cambria Math" w:hAnsi="Cambria Math" w:cs="Arial"/>
                    <w:color w:val="4472C4" w:themeColor="accent1"/>
                    <w:szCs w:val="24"/>
                  </w:rPr>
                  <m:t>E-</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2</m:t>
                    </m:r>
                  </m:sup>
                </m:sSup>
                <m:r>
                  <w:rPr>
                    <w:rFonts w:ascii="Cambria Math" w:hAnsi="Cambria Math" w:cs="Arial"/>
                    <w:color w:val="4472C4" w:themeColor="accent1"/>
                    <w:szCs w:val="24"/>
                  </w:rPr>
                  <m:t>C+A]u-i</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r>
                  <w:rPr>
                    <w:rFonts w:ascii="Cambria Math" w:hAnsi="Cambria Math" w:cs="Arial"/>
                    <w:color w:val="4472C4" w:themeColor="accent1"/>
                    <w:szCs w:val="24"/>
                  </w:rPr>
                  <m:t>D-λB]u=0</m:t>
                </m:r>
              </m:oMath>
            </m:oMathPara>
          </w:p>
        </w:tc>
        <w:tc>
          <w:tcPr>
            <w:tcW w:w="839" w:type="dxa"/>
            <w:vAlign w:val="center"/>
          </w:tcPr>
          <w:p w:rsidR="004A6D0D" w:rsidRPr="00A01801" w:rsidRDefault="0068644F" w:rsidP="00A81934">
            <w:pPr>
              <w:pStyle w:val="Legenda"/>
              <w:keepNext/>
              <w:jc w:val="right"/>
              <w:rPr>
                <w:color w:val="4472C4" w:themeColor="accent1"/>
              </w:rPr>
            </w:pPr>
            <w:r w:rsidRPr="00A01801">
              <w:rPr>
                <w:color w:val="4472C4" w:themeColor="accent1"/>
              </w:rPr>
              <w:fldChar w:fldCharType="begin"/>
            </w:r>
            <w:r w:rsidR="004A6D0D"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4A6D0D" w:rsidRPr="00A01801">
              <w:rPr>
                <w:color w:val="4472C4" w:themeColor="accent1"/>
              </w:rPr>
              <w:t>.</w:t>
            </w:r>
            <w:proofErr w:type="gramEnd"/>
            <w:r w:rsidRPr="00A01801">
              <w:rPr>
                <w:color w:val="4472C4" w:themeColor="accent1"/>
              </w:rPr>
              <w:fldChar w:fldCharType="begin"/>
            </w:r>
            <w:r w:rsidR="004A6D0D"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62</w:t>
            </w:r>
            <w:r w:rsidRPr="00A01801">
              <w:rPr>
                <w:noProof/>
                <w:color w:val="4472C4" w:themeColor="accent1"/>
              </w:rPr>
              <w:fldChar w:fldCharType="end"/>
            </w:r>
          </w:p>
          <w:p w:rsidR="004A6D0D" w:rsidRPr="00A01801" w:rsidRDefault="004A6D0D" w:rsidP="00A81934">
            <w:pPr>
              <w:jc w:val="right"/>
              <w:rPr>
                <w:color w:val="4472C4" w:themeColor="accent1"/>
              </w:rPr>
            </w:pPr>
          </w:p>
        </w:tc>
      </w:tr>
    </w:tbl>
    <w:p w:rsidR="004A6D0D" w:rsidRPr="00A01801" w:rsidRDefault="004A6D0D" w:rsidP="00CE6B0E">
      <w:pPr>
        <w:pStyle w:val="NormalcomRecuo"/>
        <w:rPr>
          <w:color w:val="4472C4" w:themeColor="accent1"/>
        </w:rPr>
      </w:pPr>
    </w:p>
    <w:p w:rsidR="004A6D0D" w:rsidRPr="00A01801" w:rsidRDefault="004A6D0D" w:rsidP="00CE6B0E">
      <w:pPr>
        <w:pStyle w:val="NormalcomRecuo"/>
        <w:rPr>
          <w:color w:val="4472C4" w:themeColor="accent1"/>
        </w:rPr>
      </w:pPr>
      <w:r w:rsidRPr="00A01801">
        <w:rPr>
          <w:color w:val="4472C4" w:themeColor="accent1"/>
        </w:rPr>
        <w:t>Verificou-se que a solução em separado da parcela complexa do sistema matricial, ou seja:</w:t>
      </w:r>
    </w:p>
    <w:p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01801" w:rsidRPr="00A01801" w:rsidTr="00A81934">
        <w:tc>
          <w:tcPr>
            <w:tcW w:w="8222" w:type="dxa"/>
          </w:tcPr>
          <w:p w:rsidR="004A6D0D" w:rsidRPr="008F6995" w:rsidRDefault="0068644F" w:rsidP="00A81934">
            <w:pPr>
              <w:rPr>
                <w:i/>
                <w:iCs/>
                <w:color w:val="4472C4" w:themeColor="accent1"/>
                <w:szCs w:val="24"/>
              </w:rPr>
            </w:pPr>
            <m:oMathPara>
              <m:oMathParaPr>
                <m:jc m:val="left"/>
              </m:oMathParaPr>
              <m:oMath>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2</m:t>
                    </m:r>
                  </m:sup>
                </m:sSup>
                <m:r>
                  <w:rPr>
                    <w:rFonts w:ascii="Cambria Math" w:hAnsi="Cambria Math" w:cs="Arial"/>
                    <w:color w:val="4472C4" w:themeColor="accent1"/>
                    <w:szCs w:val="24"/>
                  </w:rPr>
                  <m:t>Du=Bu</m:t>
                </m:r>
              </m:oMath>
            </m:oMathPara>
          </w:p>
        </w:tc>
        <w:tc>
          <w:tcPr>
            <w:tcW w:w="839" w:type="dxa"/>
            <w:vAlign w:val="center"/>
          </w:tcPr>
          <w:p w:rsidR="004A6D0D" w:rsidRPr="00A01801" w:rsidRDefault="0068644F" w:rsidP="00A81934">
            <w:pPr>
              <w:pStyle w:val="Legenda"/>
              <w:keepNext/>
              <w:jc w:val="right"/>
              <w:rPr>
                <w:color w:val="4472C4" w:themeColor="accent1"/>
              </w:rPr>
            </w:pPr>
            <w:r w:rsidRPr="00A01801">
              <w:rPr>
                <w:color w:val="4472C4" w:themeColor="accent1"/>
              </w:rPr>
              <w:fldChar w:fldCharType="begin"/>
            </w:r>
            <w:r w:rsidR="004A6D0D"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4A6D0D" w:rsidRPr="00A01801">
              <w:rPr>
                <w:color w:val="4472C4" w:themeColor="accent1"/>
              </w:rPr>
              <w:t>.</w:t>
            </w:r>
            <w:proofErr w:type="gramEnd"/>
            <w:r w:rsidRPr="00A01801">
              <w:rPr>
                <w:color w:val="4472C4" w:themeColor="accent1"/>
              </w:rPr>
              <w:fldChar w:fldCharType="begin"/>
            </w:r>
            <w:r w:rsidR="004A6D0D"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63</w:t>
            </w:r>
            <w:r w:rsidRPr="00A01801">
              <w:rPr>
                <w:noProof/>
                <w:color w:val="4472C4" w:themeColor="accent1"/>
              </w:rPr>
              <w:fldChar w:fldCharType="end"/>
            </w:r>
          </w:p>
          <w:p w:rsidR="004A6D0D" w:rsidRPr="00A01801" w:rsidRDefault="004A6D0D" w:rsidP="00A81934">
            <w:pPr>
              <w:jc w:val="right"/>
              <w:rPr>
                <w:color w:val="4472C4" w:themeColor="accent1"/>
              </w:rPr>
            </w:pPr>
          </w:p>
        </w:tc>
      </w:tr>
    </w:tbl>
    <w:p w:rsidR="004A6D0D" w:rsidRPr="00A01801" w:rsidRDefault="004A6D0D" w:rsidP="00CE6B0E">
      <w:pPr>
        <w:pStyle w:val="NormalcomRecuo"/>
        <w:rPr>
          <w:color w:val="4472C4" w:themeColor="accent1"/>
        </w:rPr>
      </w:pPr>
    </w:p>
    <w:p w:rsidR="004A6D0D" w:rsidRPr="00A01801" w:rsidRDefault="004A6D0D" w:rsidP="00CE6B0E">
      <w:pPr>
        <w:pStyle w:val="NormalcomRecuo"/>
        <w:rPr>
          <w:color w:val="4472C4" w:themeColor="accent1"/>
        </w:rPr>
      </w:pPr>
      <w:r w:rsidRPr="00A01801">
        <w:rPr>
          <w:color w:val="4472C4" w:themeColor="accent1"/>
        </w:rPr>
        <w:t>Resultou em autovalores praticamente nulos; porém, não se deve resolver cada colchete separadamente, pois há perda de informações importantes relacionada ao conjunto. Assim, entre os muitos testes efetuados, foi simulada a seguinte organização:</w:t>
      </w:r>
    </w:p>
    <w:p w:rsidR="0092252F" w:rsidRPr="00A01801" w:rsidRDefault="0092252F" w:rsidP="0092252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01801" w:rsidRPr="00A01801" w:rsidTr="00A81934">
        <w:tc>
          <w:tcPr>
            <w:tcW w:w="8222" w:type="dxa"/>
          </w:tcPr>
          <w:p w:rsidR="0092252F" w:rsidRPr="008F6995" w:rsidRDefault="0068644F" w:rsidP="00A81934">
            <w:pPr>
              <w:rPr>
                <w:i/>
                <w:iCs/>
                <w:color w:val="4472C4" w:themeColor="accent1"/>
                <w:szCs w:val="24"/>
              </w:rPr>
            </w:pPr>
            <m:oMathPara>
              <m:oMathParaPr>
                <m:jc m:val="left"/>
              </m:oMathParaPr>
              <m:oMath>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4</m:t>
                    </m:r>
                  </m:sup>
                </m:sSup>
                <m:r>
                  <w:rPr>
                    <w:rFonts w:ascii="Cambria Math" w:hAnsi="Cambria Math" w:cs="Arial"/>
                    <w:color w:val="4472C4" w:themeColor="accent1"/>
                    <w:szCs w:val="24"/>
                  </w:rPr>
                  <m:t>E+</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D</m:t>
                    </m:r>
                  </m:e>
                  <m:sup>
                    <m:r>
                      <w:rPr>
                        <w:rFonts w:ascii="Cambria Math" w:hAnsi="Cambria Math" w:cs="Arial"/>
                        <w:color w:val="4472C4" w:themeColor="accent1"/>
                        <w:szCs w:val="24"/>
                      </w:rPr>
                      <m:t>'</m:t>
                    </m:r>
                  </m:sup>
                </m:sSup>
                <m:r>
                  <w:rPr>
                    <w:rFonts w:ascii="Cambria Math" w:hAnsi="Cambria Math" w:cs="Arial"/>
                    <w:color w:val="4472C4" w:themeColor="accent1"/>
                    <w:szCs w:val="24"/>
                  </w:rPr>
                  <m:t>-</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2</m:t>
                    </m:r>
                  </m:sup>
                </m:sSup>
                <m:r>
                  <w:rPr>
                    <w:rFonts w:ascii="Cambria Math" w:hAnsi="Cambria Math" w:cs="Arial"/>
                    <w:color w:val="4472C4" w:themeColor="accent1"/>
                    <w:szCs w:val="24"/>
                  </w:rPr>
                  <m:t>C+λ</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B</m:t>
                    </m:r>
                  </m:e>
                  <m:sup>
                    <m:r>
                      <w:rPr>
                        <w:rFonts w:ascii="Cambria Math" w:hAnsi="Cambria Math" w:cs="Arial"/>
                        <w:color w:val="4472C4" w:themeColor="accent1"/>
                        <w:szCs w:val="24"/>
                      </w:rPr>
                      <m:t>'</m:t>
                    </m:r>
                  </m:sup>
                </m:sSup>
                <m:r>
                  <w:rPr>
                    <w:rFonts w:ascii="Cambria Math" w:hAnsi="Cambria Math" w:cs="Arial"/>
                    <w:color w:val="4472C4" w:themeColor="accent1"/>
                    <w:szCs w:val="24"/>
                  </w:rPr>
                  <m:t>+A]u=0</m:t>
                </m:r>
              </m:oMath>
            </m:oMathPara>
          </w:p>
        </w:tc>
        <w:bookmarkStart w:id="297" w:name="_Ref48548704"/>
        <w:tc>
          <w:tcPr>
            <w:tcW w:w="839" w:type="dxa"/>
            <w:vAlign w:val="center"/>
          </w:tcPr>
          <w:p w:rsidR="0092252F" w:rsidRPr="00A01801" w:rsidRDefault="0068644F" w:rsidP="00A81934">
            <w:pPr>
              <w:pStyle w:val="Legenda"/>
              <w:keepNext/>
              <w:jc w:val="right"/>
              <w:rPr>
                <w:color w:val="4472C4" w:themeColor="accent1"/>
              </w:rPr>
            </w:pPr>
            <w:r w:rsidRPr="00A01801">
              <w:rPr>
                <w:color w:val="4472C4" w:themeColor="accent1"/>
              </w:rPr>
              <w:fldChar w:fldCharType="begin"/>
            </w:r>
            <w:r w:rsidR="0092252F"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92252F" w:rsidRPr="00A01801">
              <w:rPr>
                <w:color w:val="4472C4" w:themeColor="accent1"/>
              </w:rPr>
              <w:t>.</w:t>
            </w:r>
            <w:proofErr w:type="gramEnd"/>
            <w:r w:rsidRPr="00A01801">
              <w:rPr>
                <w:color w:val="4472C4" w:themeColor="accent1"/>
              </w:rPr>
              <w:fldChar w:fldCharType="begin"/>
            </w:r>
            <w:r w:rsidR="0092252F"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64</w:t>
            </w:r>
            <w:r w:rsidRPr="00A01801">
              <w:rPr>
                <w:noProof/>
                <w:color w:val="4472C4" w:themeColor="accent1"/>
              </w:rPr>
              <w:fldChar w:fldCharType="end"/>
            </w:r>
            <w:bookmarkEnd w:id="297"/>
          </w:p>
          <w:p w:rsidR="0092252F" w:rsidRPr="00A01801" w:rsidRDefault="0092252F" w:rsidP="00A81934">
            <w:pPr>
              <w:jc w:val="right"/>
              <w:rPr>
                <w:color w:val="4472C4" w:themeColor="accent1"/>
              </w:rPr>
            </w:pPr>
          </w:p>
        </w:tc>
      </w:tr>
    </w:tbl>
    <w:p w:rsidR="004A6D0D" w:rsidRPr="00A01801" w:rsidRDefault="004A6D0D" w:rsidP="00CE6B0E">
      <w:pPr>
        <w:pStyle w:val="NormalcomRecuo"/>
        <w:rPr>
          <w:color w:val="4472C4" w:themeColor="accent1"/>
          <w:szCs w:val="24"/>
        </w:rPr>
      </w:pPr>
    </w:p>
    <w:p w:rsidR="004A6D0D" w:rsidRPr="00A01801" w:rsidRDefault="004A6D0D" w:rsidP="00556F3E">
      <w:pPr>
        <w:pStyle w:val="NormalcomRecuo"/>
        <w:rPr>
          <w:color w:val="4472C4" w:themeColor="accent1"/>
        </w:rPr>
      </w:pPr>
      <w:r w:rsidRPr="00A01801">
        <w:rPr>
          <w:color w:val="4472C4" w:themeColor="accent1"/>
        </w:rPr>
        <w:t>Na equação anterior foi feito:</w:t>
      </w:r>
    </w:p>
    <w:p w:rsidR="0092252F" w:rsidRPr="00A01801" w:rsidRDefault="0092252F" w:rsidP="0092252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01801" w:rsidRPr="00A01801" w:rsidTr="00A81934">
        <w:tc>
          <w:tcPr>
            <w:tcW w:w="8222" w:type="dxa"/>
          </w:tcPr>
          <w:p w:rsidR="0092252F" w:rsidRPr="008F6995" w:rsidRDefault="0068644F" w:rsidP="00A81934">
            <w:pPr>
              <w:rPr>
                <w:i/>
                <w:color w:val="4472C4" w:themeColor="accent1"/>
                <w:szCs w:val="24"/>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rPr>
                        </m:ctrlPr>
                      </m:eqArrPr>
                      <m:e>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D</m:t>
                            </m:r>
                            <m:ctrlPr>
                              <w:rPr>
                                <w:rFonts w:ascii="Cambria Math" w:hAnsi="Cambria Math"/>
                                <w:i/>
                                <w:color w:val="4472C4" w:themeColor="accent1"/>
                              </w:rPr>
                            </m:ctrlPr>
                          </m:e>
                          <m:sup>
                            <m:r>
                              <w:rPr>
                                <w:rFonts w:ascii="Cambria Math" w:hAnsi="Cambria Math" w:cs="Arial"/>
                                <w:color w:val="4472C4" w:themeColor="accent1"/>
                                <w:szCs w:val="24"/>
                              </w:rPr>
                              <m:t>'</m:t>
                            </m:r>
                          </m:sup>
                        </m:sSup>
                        <m:r>
                          <w:rPr>
                            <w:rFonts w:ascii="Cambria Math" w:hAnsi="Cambria Math" w:cs="Arial"/>
                            <w:color w:val="4472C4" w:themeColor="accent1"/>
                            <w:szCs w:val="24"/>
                          </w:rPr>
                          <m:t>=-iD</m:t>
                        </m:r>
                        <m:ctrlPr>
                          <w:rPr>
                            <w:rFonts w:ascii="Cambria Math" w:eastAsia="Cambria Math" w:hAnsi="Cambria Math" w:cs="Cambria Math"/>
                            <w:i/>
                            <w:color w:val="4472C4" w:themeColor="accent1"/>
                          </w:rPr>
                        </m:ctrlPr>
                      </m:e>
                      <m:e>
                        <m:r>
                          <w:rPr>
                            <w:rFonts w:ascii="Cambria Math" w:hAnsi="Cambria Math"/>
                            <w:color w:val="4472C4" w:themeColor="accent1"/>
                          </w:rPr>
                          <m:t xml:space="preserve"> </m:t>
                        </m:r>
                        <m:ctrlPr>
                          <w:rPr>
                            <w:rFonts w:ascii="Cambria Math" w:eastAsia="Cambria Math" w:hAnsi="Cambria Math" w:cs="Cambria Math"/>
                            <w:i/>
                            <w:color w:val="4472C4" w:themeColor="accent1"/>
                          </w:rPr>
                        </m:ctrlPr>
                      </m:e>
                      <m:e>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B</m:t>
                            </m:r>
                            <m:ctrlPr>
                              <w:rPr>
                                <w:rFonts w:ascii="Cambria Math" w:eastAsia="Cambria Math" w:hAnsi="Cambria Math" w:cs="Cambria Math"/>
                                <w:i/>
                                <w:color w:val="4472C4" w:themeColor="accent1"/>
                              </w:rPr>
                            </m:ctrlPr>
                          </m:e>
                          <m:sup>
                            <m:r>
                              <w:rPr>
                                <w:rFonts w:ascii="Cambria Math" w:hAnsi="Cambria Math" w:cs="Arial"/>
                                <w:color w:val="4472C4" w:themeColor="accent1"/>
                                <w:szCs w:val="24"/>
                              </w:rPr>
                              <m:t>'</m:t>
                            </m:r>
                          </m:sup>
                        </m:sSup>
                        <m:r>
                          <w:rPr>
                            <w:rFonts w:ascii="Cambria Math" w:hAnsi="Cambria Math" w:cs="Arial"/>
                            <w:color w:val="4472C4" w:themeColor="accent1"/>
                            <w:szCs w:val="24"/>
                          </w:rPr>
                          <m:t>=-iB</m:t>
                        </m:r>
                      </m:e>
                    </m:eqArr>
                  </m:e>
                </m:d>
              </m:oMath>
            </m:oMathPara>
          </w:p>
        </w:tc>
        <w:tc>
          <w:tcPr>
            <w:tcW w:w="839" w:type="dxa"/>
            <w:vAlign w:val="center"/>
          </w:tcPr>
          <w:p w:rsidR="0092252F" w:rsidRPr="00A01801" w:rsidRDefault="0068644F" w:rsidP="00A81934">
            <w:pPr>
              <w:pStyle w:val="Legenda"/>
              <w:keepNext/>
              <w:jc w:val="right"/>
              <w:rPr>
                <w:color w:val="4472C4" w:themeColor="accent1"/>
              </w:rPr>
            </w:pPr>
            <w:r w:rsidRPr="00A01801">
              <w:rPr>
                <w:color w:val="4472C4" w:themeColor="accent1"/>
              </w:rPr>
              <w:fldChar w:fldCharType="begin"/>
            </w:r>
            <w:r w:rsidR="0092252F"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92252F" w:rsidRPr="00A01801">
              <w:rPr>
                <w:color w:val="4472C4" w:themeColor="accent1"/>
              </w:rPr>
              <w:t>.</w:t>
            </w:r>
            <w:proofErr w:type="gramEnd"/>
            <w:r w:rsidRPr="00A01801">
              <w:rPr>
                <w:color w:val="4472C4" w:themeColor="accent1"/>
              </w:rPr>
              <w:fldChar w:fldCharType="begin"/>
            </w:r>
            <w:r w:rsidR="0092252F"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65</w:t>
            </w:r>
            <w:r w:rsidRPr="00A01801">
              <w:rPr>
                <w:noProof/>
                <w:color w:val="4472C4" w:themeColor="accent1"/>
              </w:rPr>
              <w:fldChar w:fldCharType="end"/>
            </w:r>
          </w:p>
          <w:p w:rsidR="0092252F" w:rsidRPr="00A01801" w:rsidRDefault="0092252F" w:rsidP="00A81934">
            <w:pPr>
              <w:jc w:val="right"/>
              <w:rPr>
                <w:color w:val="4472C4" w:themeColor="accent1"/>
              </w:rPr>
            </w:pPr>
          </w:p>
        </w:tc>
      </w:tr>
    </w:tbl>
    <w:p w:rsidR="0092252F" w:rsidRPr="00A01801" w:rsidRDefault="0092252F" w:rsidP="004A6D0D">
      <w:pPr>
        <w:spacing w:after="120"/>
        <w:rPr>
          <w:rFonts w:cs="Arial"/>
          <w:color w:val="4472C4" w:themeColor="accent1"/>
          <w:szCs w:val="24"/>
        </w:rPr>
      </w:pPr>
    </w:p>
    <w:p w:rsidR="0092252F" w:rsidRPr="00A01801" w:rsidRDefault="0092252F" w:rsidP="004A6D0D">
      <w:pPr>
        <w:spacing w:after="120"/>
        <w:rPr>
          <w:rFonts w:cs="Arial"/>
          <w:color w:val="4472C4" w:themeColor="accent1"/>
          <w:szCs w:val="24"/>
        </w:rPr>
      </w:pPr>
    </w:p>
    <w:p w:rsidR="004A6D0D" w:rsidRPr="00A01801" w:rsidRDefault="004A6D0D" w:rsidP="00556F3E">
      <w:pPr>
        <w:pStyle w:val="NormalcomRecuo"/>
        <w:rPr>
          <w:color w:val="4472C4" w:themeColor="accent1"/>
        </w:rPr>
      </w:pPr>
      <w:r w:rsidRPr="00A01801">
        <w:rPr>
          <w:color w:val="4472C4" w:themeColor="accent1"/>
        </w:rPr>
        <w:t xml:space="preserve">Apesar da expectativa de que algum erro seja introduzido, a consideração da submatriz C negativa </w:t>
      </w:r>
      <w:r w:rsidR="00AB3B06">
        <w:rPr>
          <w:color w:val="4472C4" w:themeColor="accent1"/>
        </w:rPr>
        <w:t xml:space="preserve">(devido à adoção do expoente complexo) </w:t>
      </w:r>
      <w:r w:rsidRPr="00A01801">
        <w:rPr>
          <w:color w:val="4472C4" w:themeColor="accent1"/>
        </w:rPr>
        <w:t>mudou o panorama dos resultados</w:t>
      </w:r>
      <w:r w:rsidR="00AB3B06">
        <w:rPr>
          <w:color w:val="4472C4" w:themeColor="accent1"/>
        </w:rPr>
        <w:t xml:space="preserve"> para melhor</w:t>
      </w:r>
      <w:r w:rsidRPr="00A01801">
        <w:rPr>
          <w:color w:val="4472C4" w:themeColor="accent1"/>
        </w:rPr>
        <w:t>.</w:t>
      </w:r>
    </w:p>
    <w:p w:rsidR="004A6D0D" w:rsidRPr="00A01801" w:rsidRDefault="004A6D0D" w:rsidP="00556F3E">
      <w:pPr>
        <w:pStyle w:val="NormalcomRecuo"/>
        <w:rPr>
          <w:color w:val="4472C4" w:themeColor="accent1"/>
        </w:rPr>
      </w:pPr>
      <w:r w:rsidRPr="00A01801">
        <w:rPr>
          <w:color w:val="4472C4" w:themeColor="accent1"/>
        </w:rPr>
        <w:t xml:space="preserve">Também é necessário melhorar o condicionamento do sistema dado pela equação matricial </w:t>
      </w:r>
      <w:r w:rsidR="0068644F" w:rsidRPr="00A01801">
        <w:rPr>
          <w:color w:val="4472C4" w:themeColor="accent1"/>
        </w:rPr>
        <w:fldChar w:fldCharType="begin"/>
      </w:r>
      <w:r w:rsidR="001B0BF2" w:rsidRPr="00A01801">
        <w:rPr>
          <w:color w:val="4472C4" w:themeColor="accent1"/>
        </w:rPr>
        <w:instrText xml:space="preserve"> REF _Ref48548704 \h </w:instrText>
      </w:r>
      <w:r w:rsidR="0068644F" w:rsidRPr="00A01801">
        <w:rPr>
          <w:color w:val="4472C4" w:themeColor="accent1"/>
        </w:rPr>
      </w:r>
      <w:r w:rsidR="0068644F" w:rsidRPr="00A01801">
        <w:rPr>
          <w:color w:val="4472C4" w:themeColor="accent1"/>
        </w:rPr>
        <w:fldChar w:fldCharType="separate"/>
      </w:r>
      <w:r w:rsidR="00495120">
        <w:rPr>
          <w:noProof/>
          <w:color w:val="4472C4" w:themeColor="accent1"/>
        </w:rPr>
        <w:t>3</w:t>
      </w:r>
      <w:r w:rsidR="00495120" w:rsidRPr="00A01801">
        <w:rPr>
          <w:color w:val="4472C4" w:themeColor="accent1"/>
        </w:rPr>
        <w:t>.</w:t>
      </w:r>
      <w:r w:rsidR="00495120">
        <w:rPr>
          <w:noProof/>
          <w:color w:val="4472C4" w:themeColor="accent1"/>
        </w:rPr>
        <w:t>64</w:t>
      </w:r>
      <w:r w:rsidR="0068644F" w:rsidRPr="00A01801">
        <w:rPr>
          <w:color w:val="4472C4" w:themeColor="accent1"/>
        </w:rPr>
        <w:fldChar w:fldCharType="end"/>
      </w:r>
      <w:r w:rsidRPr="00A01801">
        <w:rPr>
          <w:color w:val="4472C4" w:themeColor="accent1"/>
        </w:rPr>
        <w:t>. Isto foi feito adicionando-se a certas matrizes, já apresentadas, a outras que já compõem o sistema, conforme mostrado:</w:t>
      </w:r>
    </w:p>
    <w:p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01801" w:rsidRPr="00A01801" w:rsidTr="00A81934">
        <w:tc>
          <w:tcPr>
            <w:tcW w:w="8222" w:type="dxa"/>
          </w:tcPr>
          <w:p w:rsidR="00556F3E" w:rsidRPr="00A01801" w:rsidRDefault="0068644F" w:rsidP="00A81934">
            <w:pPr>
              <w:rPr>
                <w:color w:val="4472C4" w:themeColor="accent1"/>
                <w:szCs w:val="24"/>
              </w:rPr>
            </w:pPr>
            <m:oMathPara>
              <m:oMathParaPr>
                <m:jc m:val="left"/>
              </m:oMathParaPr>
              <m:oMath>
                <m:eqArr>
                  <m:eqArrPr>
                    <m:ctrlPr>
                      <w:rPr>
                        <w:rFonts w:ascii="Cambria Math" w:hAnsi="Cambria Math" w:cs="Arial"/>
                        <w:color w:val="4472C4" w:themeColor="accent1"/>
                        <w:szCs w:val="24"/>
                      </w:rPr>
                    </m:ctrlPr>
                  </m:eqArrPr>
                  <m:e>
                    <m:r>
                      <m:rPr>
                        <m:sty m:val="p"/>
                      </m:rPr>
                      <w:rPr>
                        <w:rFonts w:ascii="Cambria Math" w:hAnsi="Cambria Math" w:cs="Arial"/>
                        <w:color w:val="4472C4" w:themeColor="accent1"/>
                        <w:szCs w:val="24"/>
                      </w:rPr>
                      <m:t>L=</m:t>
                    </m:r>
                    <m:d>
                      <m:dPr>
                        <m:begChr m:val="["/>
                        <m:endChr m:val="]"/>
                        <m:ctrlPr>
                          <w:rPr>
                            <w:rFonts w:ascii="Cambria Math" w:hAnsi="Cambria Math" w:cs="Arial"/>
                            <w:color w:val="4472C4" w:themeColor="accent1"/>
                            <w:szCs w:val="24"/>
                          </w:rPr>
                        </m:ctrlPr>
                      </m:dPr>
                      <m:e>
                        <m:m>
                          <m:mPr>
                            <m:plcHide m:val="on"/>
                            <m:mcs>
                              <m:mc>
                                <m:mcPr>
                                  <m:count m:val="4"/>
                                  <m:mcJc m:val="center"/>
                                </m:mcPr>
                              </m:mc>
                            </m:mcs>
                            <m:ctrlPr>
                              <w:rPr>
                                <w:rFonts w:ascii="Cambria Math" w:hAnsi="Cambria Math" w:cs="Arial"/>
                                <w:color w:val="4472C4" w:themeColor="accent1"/>
                                <w:szCs w:val="24"/>
                              </w:rPr>
                            </m:ctrlPr>
                          </m:mPr>
                          <m:mr>
                            <m:e>
                              <m:r>
                                <m:rPr>
                                  <m:sty m:val="p"/>
                                </m:rPr>
                                <w:rPr>
                                  <w:rFonts w:ascii="Cambria Math" w:hAnsi="Cambria Math" w:cs="Arial"/>
                                  <w:color w:val="4472C4" w:themeColor="accent1"/>
                                  <w:szCs w:val="24"/>
                                </w:rPr>
                                <m:t>E</m:t>
                              </m:r>
                            </m:e>
                            <m:e>
                              <m:r>
                                <m:rPr>
                                  <m:sty m:val="p"/>
                                </m:rPr>
                                <w:rPr>
                                  <w:rFonts w:ascii="Cambria Math" w:hAnsi="Cambria Math" w:cs="Arial"/>
                                  <w:color w:val="4472C4" w:themeColor="accent1"/>
                                  <w:szCs w:val="24"/>
                                </w:rPr>
                                <m:t>D</m:t>
                              </m:r>
                            </m:e>
                            <m:e>
                              <m:r>
                                <m:rPr>
                                  <m:sty m:val="p"/>
                                </m:rPr>
                                <w:rPr>
                                  <w:rFonts w:ascii="Cambria Math" w:hAnsi="Cambria Math" w:cs="Arial"/>
                                  <w:color w:val="4472C4" w:themeColor="accent1"/>
                                  <w:szCs w:val="24"/>
                                </w:rPr>
                                <m:t>-C</m:t>
                              </m:r>
                            </m:e>
                            <m:e>
                              <m:r>
                                <m:rPr>
                                  <m:sty m:val="p"/>
                                </m:rPr>
                                <w:rPr>
                                  <w:rFonts w:ascii="Cambria Math" w:hAnsi="Cambria Math" w:cs="Arial"/>
                                  <w:color w:val="4472C4" w:themeColor="accent1"/>
                                  <w:szCs w:val="24"/>
                                </w:rPr>
                                <m:t>B</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D+</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C+</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B</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+H</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mr>
                        </m:m>
                      </m:e>
                    </m:d>
                  </m:e>
                </m:eqArr>
              </m:oMath>
            </m:oMathPara>
          </w:p>
        </w:tc>
        <w:bookmarkStart w:id="298" w:name="_Ref48548715"/>
        <w:tc>
          <w:tcPr>
            <w:tcW w:w="839" w:type="dxa"/>
            <w:vAlign w:val="center"/>
          </w:tcPr>
          <w:p w:rsidR="00556F3E" w:rsidRPr="00A01801" w:rsidRDefault="0068644F" w:rsidP="00A81934">
            <w:pPr>
              <w:pStyle w:val="Legenda"/>
              <w:keepNext/>
              <w:jc w:val="right"/>
              <w:rPr>
                <w:color w:val="4472C4" w:themeColor="accent1"/>
              </w:rPr>
            </w:pPr>
            <w:r w:rsidRPr="00A01801">
              <w:rPr>
                <w:color w:val="4472C4" w:themeColor="accent1"/>
              </w:rPr>
              <w:fldChar w:fldCharType="begin"/>
            </w:r>
            <w:r w:rsidR="00556F3E"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556F3E" w:rsidRPr="00A01801">
              <w:rPr>
                <w:color w:val="4472C4" w:themeColor="accent1"/>
              </w:rPr>
              <w:t>.</w:t>
            </w:r>
            <w:proofErr w:type="gramEnd"/>
            <w:r w:rsidRPr="00A01801">
              <w:rPr>
                <w:color w:val="4472C4" w:themeColor="accent1"/>
              </w:rPr>
              <w:fldChar w:fldCharType="begin"/>
            </w:r>
            <w:r w:rsidR="00556F3E"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66</w:t>
            </w:r>
            <w:r w:rsidRPr="00A01801">
              <w:rPr>
                <w:noProof/>
                <w:color w:val="4472C4" w:themeColor="accent1"/>
              </w:rPr>
              <w:fldChar w:fldCharType="end"/>
            </w:r>
            <w:bookmarkEnd w:id="298"/>
          </w:p>
          <w:p w:rsidR="00556F3E" w:rsidRPr="00A01801" w:rsidRDefault="00556F3E" w:rsidP="00A81934">
            <w:pPr>
              <w:jc w:val="right"/>
              <w:rPr>
                <w:color w:val="4472C4" w:themeColor="accent1"/>
              </w:rPr>
            </w:pPr>
          </w:p>
        </w:tc>
      </w:tr>
    </w:tbl>
    <w:p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01801" w:rsidRPr="00A01801" w:rsidTr="00A81934">
        <w:tc>
          <w:tcPr>
            <w:tcW w:w="8222" w:type="dxa"/>
          </w:tcPr>
          <w:p w:rsidR="00556F3E" w:rsidRPr="00A01801" w:rsidRDefault="00556F3E" w:rsidP="00A81934">
            <w:pPr>
              <w:rPr>
                <w:color w:val="4472C4" w:themeColor="accent1"/>
                <w:szCs w:val="24"/>
              </w:rPr>
            </w:pPr>
            <m:oMathPara>
              <m:oMathParaPr>
                <m:jc m:val="left"/>
              </m:oMathParaPr>
              <m:oMath>
                <m:r>
                  <m:rPr>
                    <m:sty m:val="p"/>
                  </m:rPr>
                  <w:rPr>
                    <w:rFonts w:ascii="Cambria Math" w:hAnsi="Cambria Math" w:cs="Arial"/>
                    <w:color w:val="4472C4" w:themeColor="accent1"/>
                    <w:szCs w:val="24"/>
                  </w:rPr>
                  <m:t>J=</m:t>
                </m:r>
                <m:d>
                  <m:dPr>
                    <m:begChr m:val="["/>
                    <m:endChr m:val="]"/>
                    <m:ctrlPr>
                      <w:rPr>
                        <w:rFonts w:ascii="Cambria Math" w:hAnsi="Cambria Math" w:cs="Arial"/>
                        <w:color w:val="4472C4" w:themeColor="accent1"/>
                        <w:szCs w:val="24"/>
                      </w:rPr>
                    </m:ctrlPr>
                  </m:dPr>
                  <m:e>
                    <m:m>
                      <m:mPr>
                        <m:plcHide m:val="on"/>
                        <m:mcs>
                          <m:mc>
                            <m:mcPr>
                              <m:count m:val="4"/>
                              <m:mcJc m:val="center"/>
                            </m:mcPr>
                          </m:mc>
                        </m:mcs>
                        <m:ctrlPr>
                          <w:rPr>
                            <w:rFonts w:ascii="Cambria Math" w:hAnsi="Cambria Math" w:cs="Arial"/>
                            <w:color w:val="4472C4" w:themeColor="accent1"/>
                            <w:szCs w:val="24"/>
                          </w:rPr>
                        </m:ctrlPr>
                      </m:mP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-A</m:t>
                          </m:r>
                        </m:e>
                      </m:mr>
                      <m:mr>
                        <m:e>
                          <m:r>
                            <m:rPr>
                              <m:sty m:val="p"/>
                            </m:rPr>
                            <w:rPr>
                              <w:rFonts w:ascii="Cambria Math" w:hAnsi="Cambria Math" w:cs="Arial"/>
                              <w:color w:val="4472C4" w:themeColor="accent1"/>
                              <w:szCs w:val="24"/>
                            </w:rPr>
                            <m:t>D+</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C+</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B</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+H</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mr>
                    </m:m>
                  </m:e>
                </m:d>
              </m:oMath>
            </m:oMathPara>
          </w:p>
        </w:tc>
        <w:bookmarkStart w:id="299" w:name="_Ref48548717"/>
        <w:tc>
          <w:tcPr>
            <w:tcW w:w="839" w:type="dxa"/>
            <w:vAlign w:val="center"/>
          </w:tcPr>
          <w:p w:rsidR="00556F3E" w:rsidRPr="00A01801" w:rsidRDefault="0068644F" w:rsidP="00A81934">
            <w:pPr>
              <w:pStyle w:val="Legenda"/>
              <w:keepNext/>
              <w:jc w:val="right"/>
              <w:rPr>
                <w:color w:val="4472C4" w:themeColor="accent1"/>
              </w:rPr>
            </w:pPr>
            <w:r w:rsidRPr="00A01801">
              <w:rPr>
                <w:color w:val="4472C4" w:themeColor="accent1"/>
              </w:rPr>
              <w:fldChar w:fldCharType="begin"/>
            </w:r>
            <w:r w:rsidR="00556F3E"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556F3E" w:rsidRPr="00A01801">
              <w:rPr>
                <w:color w:val="4472C4" w:themeColor="accent1"/>
              </w:rPr>
              <w:t>.</w:t>
            </w:r>
            <w:proofErr w:type="gramEnd"/>
            <w:r w:rsidRPr="00A01801">
              <w:rPr>
                <w:color w:val="4472C4" w:themeColor="accent1"/>
              </w:rPr>
              <w:fldChar w:fldCharType="begin"/>
            </w:r>
            <w:r w:rsidR="00556F3E"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67</w:t>
            </w:r>
            <w:r w:rsidRPr="00A01801">
              <w:rPr>
                <w:noProof/>
                <w:color w:val="4472C4" w:themeColor="accent1"/>
              </w:rPr>
              <w:fldChar w:fldCharType="end"/>
            </w:r>
            <w:bookmarkEnd w:id="299"/>
          </w:p>
          <w:p w:rsidR="00556F3E" w:rsidRPr="00A01801" w:rsidRDefault="00556F3E" w:rsidP="00A81934">
            <w:pPr>
              <w:jc w:val="right"/>
              <w:rPr>
                <w:color w:val="4472C4" w:themeColor="accent1"/>
              </w:rPr>
            </w:pPr>
          </w:p>
        </w:tc>
      </w:tr>
    </w:tbl>
    <w:p w:rsidR="00556F3E" w:rsidRPr="00A01801" w:rsidRDefault="00556F3E" w:rsidP="004A6D0D">
      <w:pPr>
        <w:spacing w:after="120"/>
        <w:rPr>
          <w:rFonts w:cs="Arial"/>
          <w:color w:val="4472C4" w:themeColor="accent1"/>
          <w:szCs w:val="24"/>
        </w:rPr>
      </w:pPr>
    </w:p>
    <w:p w:rsidR="004A6D0D" w:rsidRPr="00A01801" w:rsidRDefault="004A6D0D" w:rsidP="00556F3E">
      <w:pPr>
        <w:pStyle w:val="NormalcomRecuo"/>
        <w:rPr>
          <w:color w:val="4472C4" w:themeColor="accent1"/>
        </w:rPr>
      </w:pPr>
      <w:r w:rsidRPr="00A01801">
        <w:rPr>
          <w:color w:val="4472C4" w:themeColor="accent1"/>
        </w:rPr>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uma área em desenvolvimento. Considerando as novas matrizes estabelecidas pelas equações </w:t>
      </w:r>
      <w:r w:rsidR="0068644F" w:rsidRPr="00A01801">
        <w:rPr>
          <w:color w:val="4472C4" w:themeColor="accent1"/>
        </w:rPr>
        <w:fldChar w:fldCharType="begin"/>
      </w:r>
      <w:r w:rsidR="001B0BF2" w:rsidRPr="00A01801">
        <w:rPr>
          <w:color w:val="4472C4" w:themeColor="accent1"/>
        </w:rPr>
        <w:instrText xml:space="preserve"> REF _Ref48548715 \h </w:instrText>
      </w:r>
      <w:r w:rsidR="0068644F" w:rsidRPr="00A01801">
        <w:rPr>
          <w:color w:val="4472C4" w:themeColor="accent1"/>
        </w:rPr>
      </w:r>
      <w:r w:rsidR="0068644F" w:rsidRPr="00A01801">
        <w:rPr>
          <w:color w:val="4472C4" w:themeColor="accent1"/>
        </w:rPr>
        <w:fldChar w:fldCharType="separate"/>
      </w:r>
      <w:r w:rsidR="00495120">
        <w:rPr>
          <w:noProof/>
          <w:color w:val="4472C4" w:themeColor="accent1"/>
        </w:rPr>
        <w:t>3</w:t>
      </w:r>
      <w:r w:rsidR="00495120" w:rsidRPr="00A01801">
        <w:rPr>
          <w:color w:val="4472C4" w:themeColor="accent1"/>
        </w:rPr>
        <w:t>.</w:t>
      </w:r>
      <w:r w:rsidR="00495120">
        <w:rPr>
          <w:noProof/>
          <w:color w:val="4472C4" w:themeColor="accent1"/>
        </w:rPr>
        <w:t>66</w:t>
      </w:r>
      <w:r w:rsidR="0068644F" w:rsidRPr="00A01801">
        <w:rPr>
          <w:color w:val="4472C4" w:themeColor="accent1"/>
        </w:rPr>
        <w:fldChar w:fldCharType="end"/>
      </w:r>
      <w:r w:rsidR="001B0BF2" w:rsidRPr="00A01801">
        <w:rPr>
          <w:color w:val="4472C4" w:themeColor="accent1"/>
        </w:rPr>
        <w:t xml:space="preserve"> e </w:t>
      </w:r>
      <w:r w:rsidR="0068644F" w:rsidRPr="00A01801">
        <w:rPr>
          <w:color w:val="4472C4" w:themeColor="accent1"/>
        </w:rPr>
        <w:fldChar w:fldCharType="begin"/>
      </w:r>
      <w:r w:rsidR="001B0BF2" w:rsidRPr="00A01801">
        <w:rPr>
          <w:color w:val="4472C4" w:themeColor="accent1"/>
        </w:rPr>
        <w:instrText xml:space="preserve"> REF _Ref48548717 \h </w:instrText>
      </w:r>
      <w:r w:rsidR="0068644F" w:rsidRPr="00A01801">
        <w:rPr>
          <w:color w:val="4472C4" w:themeColor="accent1"/>
        </w:rPr>
      </w:r>
      <w:r w:rsidR="0068644F" w:rsidRPr="00A01801">
        <w:rPr>
          <w:color w:val="4472C4" w:themeColor="accent1"/>
        </w:rPr>
        <w:fldChar w:fldCharType="separate"/>
      </w:r>
      <w:r w:rsidR="00495120">
        <w:rPr>
          <w:noProof/>
          <w:color w:val="4472C4" w:themeColor="accent1"/>
        </w:rPr>
        <w:t>3</w:t>
      </w:r>
      <w:r w:rsidR="00495120" w:rsidRPr="00A01801">
        <w:rPr>
          <w:color w:val="4472C4" w:themeColor="accent1"/>
        </w:rPr>
        <w:t>.</w:t>
      </w:r>
      <w:r w:rsidR="00495120">
        <w:rPr>
          <w:noProof/>
          <w:color w:val="4472C4" w:themeColor="accent1"/>
        </w:rPr>
        <w:t>67</w:t>
      </w:r>
      <w:r w:rsidR="0068644F" w:rsidRPr="00A01801">
        <w:rPr>
          <w:color w:val="4472C4" w:themeColor="accent1"/>
        </w:rPr>
        <w:fldChar w:fldCharType="end"/>
      </w:r>
      <w:r w:rsidRPr="00A01801">
        <w:rPr>
          <w:color w:val="4472C4" w:themeColor="accent1"/>
        </w:rPr>
        <w:t xml:space="preserve">, o problema de autovalor fica: </w:t>
      </w:r>
    </w:p>
    <w:p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gridCol w:w="839"/>
      </w:tblGrid>
      <w:tr w:rsidR="00A01801" w:rsidRPr="00A01801" w:rsidTr="00A81934">
        <w:tc>
          <w:tcPr>
            <w:tcW w:w="8222" w:type="dxa"/>
          </w:tcPr>
          <w:p w:rsidR="00556F3E" w:rsidRPr="00A01801" w:rsidRDefault="00556F3E" w:rsidP="00A81934">
            <w:pPr>
              <w:rPr>
                <w:color w:val="4472C4" w:themeColor="accent1"/>
                <w:szCs w:val="24"/>
              </w:rPr>
            </w:pPr>
            <m:oMathPara>
              <m:oMathParaPr>
                <m:jc m:val="left"/>
              </m:oMathParaPr>
              <m:oMath>
                <m:r>
                  <m:rPr>
                    <m:sty m:val="p"/>
                  </m:rPr>
                  <w:rPr>
                    <w:rFonts w:ascii="Cambria Math" w:hAnsi="Cambria Math" w:cs="Arial"/>
                    <w:color w:val="4472C4" w:themeColor="accent1"/>
                    <w:szCs w:val="24"/>
                  </w:rPr>
                  <m:t>λLu=Ju</m:t>
                </m:r>
              </m:oMath>
            </m:oMathPara>
          </w:p>
        </w:tc>
        <w:tc>
          <w:tcPr>
            <w:tcW w:w="839" w:type="dxa"/>
            <w:vAlign w:val="center"/>
          </w:tcPr>
          <w:p w:rsidR="00556F3E" w:rsidRPr="00A01801" w:rsidRDefault="0068644F" w:rsidP="00A81934">
            <w:pPr>
              <w:pStyle w:val="Legenda"/>
              <w:keepNext/>
              <w:jc w:val="right"/>
              <w:rPr>
                <w:color w:val="4472C4" w:themeColor="accent1"/>
              </w:rPr>
            </w:pPr>
            <w:r w:rsidRPr="00A01801">
              <w:rPr>
                <w:color w:val="4472C4" w:themeColor="accent1"/>
              </w:rPr>
              <w:fldChar w:fldCharType="begin"/>
            </w:r>
            <w:r w:rsidR="00556F3E" w:rsidRPr="00A01801">
              <w:rPr>
                <w:color w:val="4472C4" w:themeColor="accent1"/>
              </w:rPr>
              <w:instrText xml:space="preserve"> STYLEREF 1 \s </w:instrText>
            </w:r>
            <w:r w:rsidRPr="00A01801">
              <w:rPr>
                <w:color w:val="4472C4" w:themeColor="accent1"/>
              </w:rPr>
              <w:fldChar w:fldCharType="separate"/>
            </w:r>
            <w:r w:rsidR="00495120">
              <w:rPr>
                <w:noProof/>
                <w:color w:val="4472C4" w:themeColor="accent1"/>
              </w:rPr>
              <w:t>3</w:t>
            </w:r>
            <w:r w:rsidRPr="00A01801">
              <w:rPr>
                <w:noProof/>
                <w:color w:val="4472C4" w:themeColor="accent1"/>
              </w:rPr>
              <w:fldChar w:fldCharType="end"/>
            </w:r>
            <w:proofErr w:type="gramStart"/>
            <w:r w:rsidR="00556F3E" w:rsidRPr="00A01801">
              <w:rPr>
                <w:color w:val="4472C4" w:themeColor="accent1"/>
              </w:rPr>
              <w:t>.</w:t>
            </w:r>
            <w:proofErr w:type="gramEnd"/>
            <w:r w:rsidRPr="00A01801">
              <w:rPr>
                <w:color w:val="4472C4" w:themeColor="accent1"/>
              </w:rPr>
              <w:fldChar w:fldCharType="begin"/>
            </w:r>
            <w:r w:rsidR="00556F3E" w:rsidRPr="00A01801">
              <w:rPr>
                <w:color w:val="4472C4" w:themeColor="accent1"/>
              </w:rPr>
              <w:instrText xml:space="preserve"> SEQ Equação \* ARABIC \s 1 </w:instrText>
            </w:r>
            <w:r w:rsidRPr="00A01801">
              <w:rPr>
                <w:color w:val="4472C4" w:themeColor="accent1"/>
              </w:rPr>
              <w:fldChar w:fldCharType="separate"/>
            </w:r>
            <w:r w:rsidR="00495120">
              <w:rPr>
                <w:noProof/>
                <w:color w:val="4472C4" w:themeColor="accent1"/>
              </w:rPr>
              <w:t>68</w:t>
            </w:r>
            <w:r w:rsidRPr="00A01801">
              <w:rPr>
                <w:noProof/>
                <w:color w:val="4472C4" w:themeColor="accent1"/>
              </w:rPr>
              <w:fldChar w:fldCharType="end"/>
            </w:r>
          </w:p>
          <w:p w:rsidR="00556F3E" w:rsidRPr="00A01801" w:rsidRDefault="00556F3E" w:rsidP="00A81934">
            <w:pPr>
              <w:jc w:val="right"/>
              <w:rPr>
                <w:color w:val="4472C4" w:themeColor="accent1"/>
              </w:rPr>
            </w:pPr>
          </w:p>
        </w:tc>
      </w:tr>
    </w:tbl>
    <w:p w:rsidR="004A6D0D" w:rsidRPr="00A01801" w:rsidRDefault="004A6D0D" w:rsidP="004A6D0D">
      <w:pPr>
        <w:spacing w:after="120"/>
        <w:rPr>
          <w:rFonts w:cs="Arial"/>
          <w:color w:val="4472C4" w:themeColor="accent1"/>
          <w:szCs w:val="24"/>
        </w:rPr>
      </w:pPr>
    </w:p>
    <w:p w:rsidR="004A6D0D" w:rsidRDefault="004A6D0D" w:rsidP="00CE6B0E">
      <w:pPr>
        <w:pStyle w:val="NormalcomRecuo"/>
      </w:pPr>
    </w:p>
    <w:p w:rsidR="00FF430B" w:rsidRDefault="000D099D" w:rsidP="00C10767">
      <w:pPr>
        <w:pStyle w:val="Ttulo1"/>
      </w:pPr>
      <w:bookmarkStart w:id="300" w:name="_Toc49463859"/>
      <w:r>
        <w:lastRenderedPageBreak/>
        <w:t>SIMULAÇÕES COMPUTACIONAIS</w:t>
      </w:r>
      <w:bookmarkEnd w:id="300"/>
    </w:p>
    <w:p w:rsidR="000D099D" w:rsidRDefault="000D099D" w:rsidP="000D099D">
      <w:pPr>
        <w:pStyle w:val="NormalcomRecuo"/>
      </w:pPr>
      <w:r>
        <w:t>Para o presente trabalho, apenas dois exemplos simples serão simulados, pois se sabe que o modelo apresenta aproximações importantes no modelo matemático e fortes limitações no processamento computacional.</w:t>
      </w:r>
    </w:p>
    <w:p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w:t>
      </w:r>
      <w:r w:rsidR="00AB3B06">
        <w:t>a</w:t>
      </w:r>
      <w:r>
        <w:t>m desempenho consolidado em muitas aplicações anteriores</w:t>
      </w:r>
      <w:r w:rsidR="006674B8">
        <w:t xml:space="preserve"> </w:t>
      </w:r>
      <w:commentRangeStart w:id="301"/>
      <w:sdt>
        <w:sdtPr>
          <w:id w:val="-1591308663"/>
          <w:citation/>
        </w:sdtPr>
        <w:sdtContent>
          <w:r w:rsidR="0068644F">
            <w:fldChar w:fldCharType="begin"/>
          </w:r>
          <w:r w:rsidR="00A44A28">
            <w:instrText xml:space="preserve">CITATION Bar14 \l 1046 </w:instrText>
          </w:r>
          <w:r w:rsidR="0068644F">
            <w:fldChar w:fldCharType="separate"/>
          </w:r>
          <w:r w:rsidR="00495120">
            <w:rPr>
              <w:noProof/>
            </w:rPr>
            <w:t>(Barcelos, 2014)</w:t>
          </w:r>
          <w:r w:rsidR="0068644F">
            <w:fldChar w:fldCharType="end"/>
          </w:r>
        </w:sdtContent>
      </w:sdt>
      <w:r w:rsidR="006674B8">
        <w:t xml:space="preserve">, </w:t>
      </w:r>
      <w:sdt>
        <w:sdtPr>
          <w:id w:val="1690337037"/>
          <w:citation/>
        </w:sdtPr>
        <w:sdtContent>
          <w:r w:rsidR="0068644F">
            <w:fldChar w:fldCharType="begin"/>
          </w:r>
          <w:r w:rsidR="006674B8">
            <w:instrText xml:space="preserve"> CITATION Fro16 \l 1046 </w:instrText>
          </w:r>
          <w:r w:rsidR="0068644F">
            <w:fldChar w:fldCharType="separate"/>
          </w:r>
          <w:r w:rsidR="00495120">
            <w:rPr>
              <w:noProof/>
            </w:rPr>
            <w:t>(Frossard, 2016)</w:t>
          </w:r>
          <w:r w:rsidR="0068644F">
            <w:fldChar w:fldCharType="end"/>
          </w:r>
        </w:sdtContent>
      </w:sdt>
      <w:proofErr w:type="gramStart"/>
      <w:r w:rsidR="00CE79EF" w:rsidRPr="00405D8F">
        <w:t>.</w:t>
      </w:r>
      <w:commentRangeEnd w:id="301"/>
      <w:proofErr w:type="gramEnd"/>
      <w:r w:rsidR="00F46E0B">
        <w:rPr>
          <w:rStyle w:val="Refdecomentrio"/>
        </w:rPr>
        <w:commentReference w:id="301"/>
      </w:r>
    </w:p>
    <w:p w:rsidR="00C10767" w:rsidRDefault="00AB3B06" w:rsidP="00C10767">
      <w:pPr>
        <w:pStyle w:val="Ttulo2"/>
      </w:pPr>
      <w:bookmarkStart w:id="302" w:name="_Toc49463860"/>
      <w:r>
        <w:t>CHAPA</w:t>
      </w:r>
      <w:r w:rsidR="006674B8">
        <w:t xml:space="preserve"> ENGASTADA</w:t>
      </w:r>
      <w:bookmarkEnd w:id="302"/>
    </w:p>
    <w:p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rsidR="00F36A15" w:rsidRDefault="00F36A15" w:rsidP="0024657B">
      <w:pPr>
        <w:pStyle w:val="NormalcomRecuo"/>
      </w:pPr>
    </w:p>
    <w:p w:rsidR="006674B8" w:rsidRDefault="006674B8" w:rsidP="006674B8">
      <w:pPr>
        <w:pStyle w:val="NormalcomRecuo"/>
        <w:keepNext/>
        <w:jc w:val="center"/>
      </w:pPr>
      <w:r>
        <w:rPr>
          <w:noProof/>
          <w:lang w:eastAsia="pt-BR"/>
        </w:rPr>
        <w:drawing>
          <wp:inline distT="0" distB="0" distL="0" distR="0">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2720" cy="2432685"/>
                    </a:xfrm>
                    <a:prstGeom prst="rect">
                      <a:avLst/>
                    </a:prstGeom>
                    <a:noFill/>
                  </pic:spPr>
                </pic:pic>
              </a:graphicData>
            </a:graphic>
          </wp:inline>
        </w:drawing>
      </w:r>
    </w:p>
    <w:p w:rsidR="006674B8" w:rsidRDefault="006674B8" w:rsidP="006674B8">
      <w:pPr>
        <w:pStyle w:val="Legenda"/>
      </w:pPr>
      <w:bookmarkStart w:id="303" w:name="_Toc49463837"/>
      <w:commentRangeStart w:id="304"/>
      <w:r>
        <w:t xml:space="preserve">Figura </w:t>
      </w:r>
      <w:fldSimple w:instr=" SEQ Figura \* ARABIC ">
        <w:r w:rsidR="00495120">
          <w:rPr>
            <w:noProof/>
          </w:rPr>
          <w:t>1</w:t>
        </w:r>
      </w:fldSimple>
      <w:r>
        <w:t xml:space="preserve"> - </w:t>
      </w:r>
      <w:r w:rsidR="00AB3B06">
        <w:t>Chapa</w:t>
      </w:r>
      <w:r w:rsidRPr="00E56D9F">
        <w:t xml:space="preserve"> engastada </w:t>
      </w:r>
      <w:r>
        <w:t xml:space="preserve">em uma extremidade e livre nas outras </w:t>
      </w:r>
      <w:proofErr w:type="gramStart"/>
      <w:r>
        <w:t>extremidades.</w:t>
      </w:r>
      <w:bookmarkEnd w:id="303"/>
      <w:commentRangeEnd w:id="304"/>
      <w:proofErr w:type="gramEnd"/>
      <w:r w:rsidR="00BD7D68">
        <w:rPr>
          <w:rStyle w:val="Refdecomentrio"/>
          <w:iCs w:val="0"/>
        </w:rPr>
        <w:commentReference w:id="304"/>
      </w:r>
    </w:p>
    <w:p w:rsidR="006674B8" w:rsidRDefault="006674B8" w:rsidP="006674B8"/>
    <w:p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B9459A" w:rsidTr="00AA3AF5">
        <w:tc>
          <w:tcPr>
            <w:tcW w:w="4530" w:type="dxa"/>
          </w:tcPr>
          <w:p w:rsidR="00B9459A" w:rsidRPr="003070CD" w:rsidRDefault="0068644F"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on"/>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305" w:name="_Ref49463991"/>
        <w:tc>
          <w:tcPr>
            <w:tcW w:w="4531" w:type="dxa"/>
            <w:vAlign w:val="center"/>
          </w:tcPr>
          <w:p w:rsidR="00B9459A" w:rsidRDefault="0068644F" w:rsidP="00AA3AF5">
            <w:pPr>
              <w:pStyle w:val="Legenda"/>
              <w:keepNext/>
              <w:jc w:val="right"/>
            </w:pPr>
            <w:r>
              <w:fldChar w:fldCharType="begin"/>
            </w:r>
            <w:r w:rsidR="0039409F">
              <w:instrText xml:space="preserve"> STYLEREF 1 \s </w:instrText>
            </w:r>
            <w:r>
              <w:fldChar w:fldCharType="separate"/>
            </w:r>
            <w:r w:rsidR="00495120">
              <w:rPr>
                <w:noProof/>
              </w:rPr>
              <w:t>4</w:t>
            </w:r>
            <w:r>
              <w:rPr>
                <w:noProof/>
              </w:rPr>
              <w:fldChar w:fldCharType="end"/>
            </w:r>
            <w:proofErr w:type="gramStart"/>
            <w:r w:rsidR="00B9459A">
              <w:t>.</w:t>
            </w:r>
            <w:proofErr w:type="gramEnd"/>
            <w:r>
              <w:fldChar w:fldCharType="begin"/>
            </w:r>
            <w:r w:rsidR="00067C59">
              <w:instrText xml:space="preserve"> SEQ Equação \* ARABIC \s 1 </w:instrText>
            </w:r>
            <w:r>
              <w:fldChar w:fldCharType="separate"/>
            </w:r>
            <w:r w:rsidR="00495120">
              <w:rPr>
                <w:noProof/>
              </w:rPr>
              <w:t>1</w:t>
            </w:r>
            <w:r>
              <w:fldChar w:fldCharType="end"/>
            </w:r>
            <w:bookmarkEnd w:id="305"/>
          </w:p>
          <w:p w:rsidR="00B9459A" w:rsidRDefault="00B9459A" w:rsidP="00AA3AF5">
            <w:pPr>
              <w:jc w:val="right"/>
            </w:pPr>
          </w:p>
        </w:tc>
      </w:tr>
    </w:tbl>
    <w:p w:rsidR="0019319A" w:rsidRDefault="0019319A" w:rsidP="00B9459A">
      <w:pPr>
        <w:pStyle w:val="NormalcomRecuo"/>
      </w:pPr>
    </w:p>
    <w:p w:rsidR="006674B8" w:rsidRDefault="006674B8" w:rsidP="00B9459A">
      <w:pPr>
        <w:pStyle w:val="NormalcomRecuo"/>
      </w:pPr>
      <w:r>
        <w:t xml:space="preserve">As </w:t>
      </w:r>
      <w:r w:rsidR="00F36A15">
        <w:t>frequências</w:t>
      </w:r>
      <w:r>
        <w:t xml:space="preserve"> naturais incluem os valores relacionados à vibração transversa.  </w:t>
      </w:r>
    </w:p>
    <w:p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w:t>
      </w:r>
      <w:proofErr w:type="gramStart"/>
      <w:r>
        <w:t>otimizada</w:t>
      </w:r>
      <w:proofErr w:type="gramEnd"/>
      <w:r>
        <w:t xml:space="preserve">. </w:t>
      </w:r>
    </w:p>
    <w:p w:rsidR="006674B8" w:rsidRDefault="006674B8" w:rsidP="006674B8">
      <w:pPr>
        <w:pStyle w:val="NormalcomRecuo"/>
      </w:pPr>
      <w:r>
        <w:t>Em razão da relação apresentada na equação</w:t>
      </w:r>
      <w:r w:rsidR="00DD16B4">
        <w:t xml:space="preserve"> </w:t>
      </w:r>
      <w:r w:rsidR="0068644F">
        <w:fldChar w:fldCharType="begin"/>
      </w:r>
      <w:r w:rsidR="00DD16B4">
        <w:instrText xml:space="preserve"> REF _Ref49463991 \h </w:instrText>
      </w:r>
      <w:r w:rsidR="0068644F">
        <w:fldChar w:fldCharType="separate"/>
      </w:r>
      <w:r w:rsidR="00DD16B4">
        <w:rPr>
          <w:noProof/>
        </w:rPr>
        <w:t>4</w:t>
      </w:r>
      <w:r w:rsidR="00DD16B4">
        <w:t>.</w:t>
      </w:r>
      <w:r w:rsidR="00DD16B4">
        <w:rPr>
          <w:noProof/>
        </w:rPr>
        <w:t>1</w:t>
      </w:r>
      <w:r w:rsidR="0068644F">
        <w:fldChar w:fldCharType="end"/>
      </w:r>
      <w:r>
        <w:t xml:space="preserve">, Os resultados dos autovalores calculados pelo programa estão associados ao quadrado das </w:t>
      </w:r>
      <w:r w:rsidR="00FB3FA5">
        <w:t>frequências</w:t>
      </w:r>
      <w:r>
        <w:t xml:space="preserve"> naturais. </w:t>
      </w:r>
    </w:p>
    <w:p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 tem-se número de nós de contorno/número de pontos </w:t>
      </w:r>
      <w:proofErr w:type="spellStart"/>
      <w:r>
        <w:t>interpolantes</w:t>
      </w:r>
      <w:proofErr w:type="spellEnd"/>
      <w:r>
        <w:t xml:space="preserve"> (NC/NI).</w:t>
      </w:r>
    </w:p>
    <w:p w:rsidR="00FB3FA5" w:rsidRDefault="00FB3FA5" w:rsidP="00FB3FA5">
      <w:pPr>
        <w:pStyle w:val="Legenda"/>
        <w:keepNext/>
      </w:pPr>
      <w:bookmarkStart w:id="306" w:name="_Toc49463839"/>
      <w:r>
        <w:t xml:space="preserve">Tabela </w:t>
      </w:r>
      <w:fldSimple w:instr=" SEQ Tabela \* ARABIC ">
        <w:r w:rsidR="00495120">
          <w:rPr>
            <w:noProof/>
          </w:rPr>
          <w:t>1</w:t>
        </w:r>
      </w:fldSimple>
      <w:r>
        <w:t xml:space="preserve"> - </w:t>
      </w:r>
      <w:r w:rsidR="00AA3AF5" w:rsidRPr="00AA3AF5">
        <w:t>Resultados da Interpolação da Função Radial Simples</w:t>
      </w:r>
      <w:bookmarkEnd w:id="306"/>
    </w:p>
    <w:tbl>
      <w:tblPr>
        <w:tblStyle w:val="Tabelacomgrade"/>
        <w:tblW w:w="9102" w:type="dxa"/>
        <w:tblLook w:val="04A0"/>
      </w:tblPr>
      <w:tblGrid>
        <w:gridCol w:w="1776"/>
        <w:gridCol w:w="1776"/>
        <w:gridCol w:w="1776"/>
        <w:gridCol w:w="1776"/>
        <w:gridCol w:w="1998"/>
      </w:tblGrid>
      <w:tr w:rsidR="00F36A15" w:rsidRPr="00F36A15" w:rsidTr="00F36A15">
        <w:trPr>
          <w:trHeight w:val="273"/>
        </w:trPr>
        <w:tc>
          <w:tcPr>
            <w:tcW w:w="9102" w:type="dxa"/>
            <w:gridSpan w:val="5"/>
            <w:shd w:val="clear" w:color="auto" w:fill="B4C6E7" w:themeFill="accent1" w:themeFillTint="66"/>
            <w:noWrap/>
            <w:vAlign w:val="center"/>
            <w:hideMark/>
          </w:tcPr>
          <w:p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rsidTr="00FB3FA5">
        <w:trPr>
          <w:trHeight w:val="273"/>
        </w:trPr>
        <w:tc>
          <w:tcPr>
            <w:tcW w:w="1776" w:type="dxa"/>
            <w:shd w:val="clear" w:color="auto" w:fill="B4C6E7" w:themeFill="accent1" w:themeFillTint="66"/>
            <w:noWrap/>
            <w:vAlign w:val="center"/>
            <w:hideMark/>
          </w:tcPr>
          <w:p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rsidTr="00FB3FA5">
        <w:trPr>
          <w:trHeight w:val="273"/>
        </w:trPr>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rsidR="00F36A15" w:rsidRPr="00F36A15" w:rsidRDefault="00F36A15" w:rsidP="00F36A15">
            <w:pPr>
              <w:pStyle w:val="NormalcomRecuo"/>
              <w:ind w:firstLine="0"/>
              <w:jc w:val="center"/>
              <w:rPr>
                <w:rFonts w:cs="Arial"/>
                <w:szCs w:val="24"/>
              </w:rPr>
            </w:pPr>
            <w:r w:rsidRPr="00F36A15">
              <w:rPr>
                <w:rFonts w:cs="Arial"/>
                <w:szCs w:val="24"/>
              </w:rPr>
              <w:t>121.7712</w:t>
            </w:r>
          </w:p>
        </w:tc>
      </w:tr>
    </w:tbl>
    <w:p w:rsidR="00F36A15" w:rsidRDefault="00F36A15" w:rsidP="00FB3FA5">
      <w:pPr>
        <w:pStyle w:val="NormalcomRecuo"/>
        <w:ind w:firstLine="0"/>
      </w:pPr>
    </w:p>
    <w:p w:rsidR="00FB3FA5" w:rsidRDefault="00FB3FA5" w:rsidP="00FB3FA5">
      <w:pPr>
        <w:pStyle w:val="NormalcomRecuo"/>
      </w:pPr>
      <w:r>
        <w:lastRenderedPageBreak/>
        <w:t xml:space="preserve">Devido </w:t>
      </w:r>
      <w:proofErr w:type="gramStart"/>
      <w:r>
        <w:t>a</w:t>
      </w:r>
      <w:proofErr w:type="gramEnd"/>
      <w:r>
        <w:t xml:space="preserve">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w:t>
      </w:r>
      <w:proofErr w:type="gramStart"/>
      <w:r>
        <w:t>foram</w:t>
      </w:r>
      <w:proofErr w:type="gramEnd"/>
      <w:r>
        <w:t xml:space="preserve"> mais bem descritas, como a </w:t>
      </w:r>
      <w:commentRangeStart w:id="307"/>
      <w:r>
        <w:t xml:space="preserve">segunda, a </w:t>
      </w:r>
      <w:r w:rsidR="00AB3B06">
        <w:t>sexta</w:t>
      </w:r>
      <w:r>
        <w:t xml:space="preserve"> e a nona</w:t>
      </w:r>
      <w:commentRangeEnd w:id="307"/>
      <w:r w:rsidR="00AD01ED">
        <w:rPr>
          <w:rStyle w:val="Refdecomentrio"/>
        </w:rPr>
        <w:commentReference w:id="307"/>
      </w:r>
      <w:r>
        <w:t xml:space="preserve">, </w:t>
      </w:r>
      <w:r w:rsidR="00AB3B06">
        <w:t>nas quais a segunda e a nona são</w:t>
      </w:r>
      <w:r>
        <w:t xml:space="preserve"> axiais. </w:t>
      </w:r>
    </w:p>
    <w:p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Os resultados com melhor qualidade não puderam ser obtidos devido às aproximações no modelo matemático. Tal convergência não havia sido obtida em outros modelos testados. </w:t>
      </w:r>
    </w:p>
    <w:p w:rsidR="00B9459A" w:rsidRDefault="00B9459A" w:rsidP="00B9459A">
      <w:pPr>
        <w:pStyle w:val="Legenda"/>
        <w:keepNext/>
      </w:pPr>
      <w:bookmarkStart w:id="308" w:name="_Ref41948435"/>
      <w:bookmarkStart w:id="309" w:name="_Toc49463840"/>
      <w:r>
        <w:t xml:space="preserve">Tabela </w:t>
      </w:r>
      <w:fldSimple w:instr=" SEQ Tabela \* ARABIC ">
        <w:r w:rsidR="00495120">
          <w:rPr>
            <w:noProof/>
          </w:rPr>
          <w:t>2</w:t>
        </w:r>
      </w:fldSimple>
      <w:bookmarkEnd w:id="308"/>
      <w:r>
        <w:t xml:space="preserve"> - </w:t>
      </w:r>
      <w:r w:rsidRPr="003C1033">
        <w:t xml:space="preserve">Resultados da Interpolação da Função </w:t>
      </w:r>
      <w:proofErr w:type="spellStart"/>
      <w:r w:rsidR="00AA3AF5">
        <w:t>Log</w:t>
      </w:r>
      <w:proofErr w:type="spellEnd"/>
      <w:r w:rsidR="00AA3AF5">
        <w:t xml:space="preserve"> de Engaste</w:t>
      </w:r>
      <w:bookmarkEnd w:id="309"/>
    </w:p>
    <w:tbl>
      <w:tblPr>
        <w:tblStyle w:val="Tabelacomgrade"/>
        <w:tblW w:w="0" w:type="auto"/>
        <w:tblLook w:val="04A0"/>
      </w:tblPr>
      <w:tblGrid>
        <w:gridCol w:w="1564"/>
        <w:gridCol w:w="1393"/>
        <w:gridCol w:w="1393"/>
        <w:gridCol w:w="1393"/>
        <w:gridCol w:w="1564"/>
        <w:gridCol w:w="1572"/>
      </w:tblGrid>
      <w:tr w:rsidR="00FB3FA5" w:rsidRPr="00FB3FA5" w:rsidTr="00B9459A">
        <w:trPr>
          <w:trHeight w:val="294"/>
        </w:trPr>
        <w:tc>
          <w:tcPr>
            <w:tcW w:w="1564" w:type="dxa"/>
            <w:shd w:val="clear" w:color="auto" w:fill="B4C6E7" w:themeFill="accent1" w:themeFillTint="66"/>
            <w:noWrap/>
          </w:tcPr>
          <w:p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rsidR="00FB3FA5" w:rsidRPr="00FB3FA5" w:rsidRDefault="00FB3FA5" w:rsidP="00FB3FA5">
            <w:pPr>
              <w:pStyle w:val="NormalcomRecuo"/>
              <w:ind w:firstLine="0"/>
              <w:jc w:val="center"/>
            </w:pPr>
            <w:r w:rsidRPr="00FB3FA5">
              <w:t>ω</w:t>
            </w:r>
            <w:proofErr w:type="gramStart"/>
            <w:r w:rsidRPr="00FB3FA5">
              <w:t>2</w:t>
            </w:r>
            <w:proofErr w:type="gramEnd"/>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0.9795</w:t>
            </w:r>
          </w:p>
        </w:tc>
        <w:tc>
          <w:tcPr>
            <w:tcW w:w="1393" w:type="dxa"/>
            <w:noWrap/>
            <w:hideMark/>
          </w:tcPr>
          <w:p w:rsidR="00FB3FA5" w:rsidRPr="00FB3FA5" w:rsidRDefault="00FB3FA5" w:rsidP="00FB3FA5">
            <w:pPr>
              <w:pStyle w:val="NormalcomRecuo"/>
              <w:ind w:firstLine="0"/>
              <w:jc w:val="center"/>
            </w:pPr>
            <w:r w:rsidRPr="00FB3FA5">
              <w:rPr>
                <w:lang w:val="en-US"/>
              </w:rPr>
              <w:t>0.97958</w:t>
            </w:r>
          </w:p>
        </w:tc>
        <w:tc>
          <w:tcPr>
            <w:tcW w:w="1393" w:type="dxa"/>
            <w:noWrap/>
            <w:hideMark/>
          </w:tcPr>
          <w:p w:rsidR="00FB3FA5" w:rsidRPr="00FB3FA5" w:rsidRDefault="00FB3FA5" w:rsidP="00FB3FA5">
            <w:pPr>
              <w:pStyle w:val="NormalcomRecuo"/>
              <w:ind w:firstLine="0"/>
              <w:jc w:val="center"/>
            </w:pPr>
            <w:r w:rsidRPr="00FB3FA5">
              <w:rPr>
                <w:lang w:val="en-US"/>
              </w:rPr>
              <w:t>0.99357</w:t>
            </w:r>
          </w:p>
        </w:tc>
        <w:tc>
          <w:tcPr>
            <w:tcW w:w="1393" w:type="dxa"/>
            <w:noWrap/>
            <w:hideMark/>
          </w:tcPr>
          <w:p w:rsidR="00FB3FA5" w:rsidRPr="00FB3FA5" w:rsidRDefault="00FB3FA5" w:rsidP="00FB3FA5">
            <w:pPr>
              <w:pStyle w:val="NormalcomRecuo"/>
              <w:ind w:firstLine="0"/>
              <w:jc w:val="center"/>
            </w:pPr>
            <w:r w:rsidRPr="00FB3FA5">
              <w:rPr>
                <w:lang w:val="en-US"/>
              </w:rPr>
              <w:t>0.99357</w:t>
            </w:r>
          </w:p>
        </w:tc>
        <w:tc>
          <w:tcPr>
            <w:tcW w:w="1564" w:type="dxa"/>
            <w:noWrap/>
            <w:hideMark/>
          </w:tcPr>
          <w:p w:rsidR="00FB3FA5" w:rsidRPr="00FB3FA5" w:rsidRDefault="00FB3FA5" w:rsidP="00FB3FA5">
            <w:pPr>
              <w:pStyle w:val="NormalcomRecuo"/>
              <w:ind w:firstLine="0"/>
              <w:jc w:val="center"/>
            </w:pPr>
            <w:r w:rsidRPr="00FB3FA5">
              <w:rPr>
                <w:lang w:val="en-US"/>
              </w:rPr>
              <w:t>0.99356</w:t>
            </w:r>
          </w:p>
        </w:tc>
        <w:tc>
          <w:tcPr>
            <w:tcW w:w="1572" w:type="dxa"/>
            <w:noWrap/>
            <w:hideMark/>
          </w:tcPr>
          <w:p w:rsidR="00FB3FA5" w:rsidRPr="00FB3FA5" w:rsidRDefault="00FB3FA5" w:rsidP="00FB3FA5">
            <w:pPr>
              <w:pStyle w:val="NormalcomRecuo"/>
              <w:ind w:firstLine="0"/>
              <w:jc w:val="center"/>
            </w:pPr>
            <w:r w:rsidRPr="00FB3FA5">
              <w:t>2.4699</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12.3396</w:t>
            </w:r>
          </w:p>
        </w:tc>
        <w:tc>
          <w:tcPr>
            <w:tcW w:w="1393" w:type="dxa"/>
            <w:noWrap/>
            <w:hideMark/>
          </w:tcPr>
          <w:p w:rsidR="00FB3FA5" w:rsidRPr="00FB3FA5" w:rsidRDefault="00FB3FA5" w:rsidP="00FB3FA5">
            <w:pPr>
              <w:pStyle w:val="NormalcomRecuo"/>
              <w:ind w:firstLine="0"/>
              <w:jc w:val="center"/>
            </w:pPr>
            <w:r w:rsidRPr="00FB3FA5">
              <w:rPr>
                <w:lang w:val="en-US"/>
              </w:rPr>
              <w:t>12.3416</w:t>
            </w:r>
          </w:p>
        </w:tc>
        <w:tc>
          <w:tcPr>
            <w:tcW w:w="1393" w:type="dxa"/>
            <w:noWrap/>
            <w:hideMark/>
          </w:tcPr>
          <w:p w:rsidR="00FB3FA5" w:rsidRPr="00FB3FA5" w:rsidRDefault="00FB3FA5" w:rsidP="00FB3FA5">
            <w:pPr>
              <w:pStyle w:val="NormalcomRecuo"/>
              <w:ind w:firstLine="0"/>
              <w:jc w:val="center"/>
            </w:pPr>
            <w:r w:rsidRPr="00FB3FA5">
              <w:rPr>
                <w:lang w:val="en-US"/>
              </w:rPr>
              <w:t>12.089</w:t>
            </w:r>
          </w:p>
        </w:tc>
        <w:tc>
          <w:tcPr>
            <w:tcW w:w="1393" w:type="dxa"/>
            <w:noWrap/>
            <w:hideMark/>
          </w:tcPr>
          <w:p w:rsidR="00FB3FA5" w:rsidRPr="00FB3FA5" w:rsidRDefault="00FB3FA5" w:rsidP="00FB3FA5">
            <w:pPr>
              <w:pStyle w:val="NormalcomRecuo"/>
              <w:ind w:firstLine="0"/>
              <w:jc w:val="center"/>
            </w:pPr>
            <w:r w:rsidRPr="00FB3FA5">
              <w:rPr>
                <w:lang w:val="en-US"/>
              </w:rPr>
              <w:t>12.0893</w:t>
            </w:r>
          </w:p>
        </w:tc>
        <w:tc>
          <w:tcPr>
            <w:tcW w:w="1564" w:type="dxa"/>
            <w:noWrap/>
            <w:hideMark/>
          </w:tcPr>
          <w:p w:rsidR="00FB3FA5" w:rsidRPr="00FB3FA5" w:rsidRDefault="00FB3FA5" w:rsidP="00FB3FA5">
            <w:pPr>
              <w:pStyle w:val="NormalcomRecuo"/>
              <w:ind w:firstLine="0"/>
              <w:jc w:val="center"/>
            </w:pPr>
            <w:r w:rsidRPr="00FB3FA5">
              <w:rPr>
                <w:lang w:val="en-US"/>
              </w:rPr>
              <w:t>12.0866</w:t>
            </w:r>
          </w:p>
        </w:tc>
        <w:tc>
          <w:tcPr>
            <w:tcW w:w="1572" w:type="dxa"/>
            <w:noWrap/>
            <w:hideMark/>
          </w:tcPr>
          <w:p w:rsidR="00FB3FA5" w:rsidRPr="00FB3FA5" w:rsidRDefault="00FB3FA5" w:rsidP="00FB3FA5">
            <w:pPr>
              <w:pStyle w:val="NormalcomRecuo"/>
              <w:ind w:firstLine="0"/>
              <w:jc w:val="center"/>
            </w:pPr>
            <w:r w:rsidRPr="00FB3FA5">
              <w:t>12.3594</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16.8735</w:t>
            </w:r>
          </w:p>
        </w:tc>
        <w:tc>
          <w:tcPr>
            <w:tcW w:w="1393" w:type="dxa"/>
            <w:noWrap/>
            <w:hideMark/>
          </w:tcPr>
          <w:p w:rsidR="00FB3FA5" w:rsidRPr="00FB3FA5" w:rsidRDefault="00FB3FA5" w:rsidP="00FB3FA5">
            <w:pPr>
              <w:pStyle w:val="NormalcomRecuo"/>
              <w:ind w:firstLine="0"/>
              <w:jc w:val="center"/>
            </w:pPr>
            <w:r w:rsidRPr="00FB3FA5">
              <w:rPr>
                <w:lang w:val="en-US"/>
              </w:rPr>
              <w:t>17.1068</w:t>
            </w:r>
          </w:p>
        </w:tc>
        <w:tc>
          <w:tcPr>
            <w:tcW w:w="1393" w:type="dxa"/>
            <w:noWrap/>
            <w:hideMark/>
          </w:tcPr>
          <w:p w:rsidR="00FB3FA5" w:rsidRPr="00FB3FA5" w:rsidRDefault="00FB3FA5" w:rsidP="00FB3FA5">
            <w:pPr>
              <w:pStyle w:val="NormalcomRecuo"/>
              <w:ind w:firstLine="0"/>
              <w:jc w:val="center"/>
            </w:pPr>
            <w:r w:rsidRPr="00FB3FA5">
              <w:rPr>
                <w:lang w:val="en-US"/>
              </w:rPr>
              <w:t>15.596</w:t>
            </w:r>
          </w:p>
        </w:tc>
        <w:tc>
          <w:tcPr>
            <w:tcW w:w="1393" w:type="dxa"/>
            <w:noWrap/>
            <w:hideMark/>
          </w:tcPr>
          <w:p w:rsidR="00FB3FA5" w:rsidRPr="00FB3FA5" w:rsidRDefault="00FB3FA5" w:rsidP="00FB3FA5">
            <w:pPr>
              <w:pStyle w:val="NormalcomRecuo"/>
              <w:ind w:firstLine="0"/>
              <w:jc w:val="center"/>
            </w:pPr>
            <w:r w:rsidRPr="00FB3FA5">
              <w:rPr>
                <w:lang w:val="en-US"/>
              </w:rPr>
              <w:t>15.8912</w:t>
            </w:r>
          </w:p>
        </w:tc>
        <w:tc>
          <w:tcPr>
            <w:tcW w:w="1564" w:type="dxa"/>
            <w:noWrap/>
            <w:hideMark/>
          </w:tcPr>
          <w:p w:rsidR="00FB3FA5" w:rsidRPr="00FB3FA5" w:rsidRDefault="00FB3FA5" w:rsidP="00FB3FA5">
            <w:pPr>
              <w:pStyle w:val="NormalcomRecuo"/>
              <w:ind w:firstLine="0"/>
              <w:jc w:val="center"/>
            </w:pPr>
            <w:r w:rsidRPr="00FB3FA5">
              <w:rPr>
                <w:lang w:val="en-US"/>
              </w:rPr>
              <w:t>25.5561</w:t>
            </w:r>
          </w:p>
        </w:tc>
        <w:tc>
          <w:tcPr>
            <w:tcW w:w="1572" w:type="dxa"/>
            <w:noWrap/>
            <w:hideMark/>
          </w:tcPr>
          <w:p w:rsidR="00FB3FA5" w:rsidRPr="00FB3FA5" w:rsidRDefault="00FB3FA5" w:rsidP="00FB3FA5">
            <w:pPr>
              <w:pStyle w:val="NormalcomRecuo"/>
              <w:ind w:firstLine="0"/>
              <w:jc w:val="center"/>
            </w:pPr>
            <w:r w:rsidRPr="00FB3FA5">
              <w:t>22.2539</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33.4516</w:t>
            </w:r>
          </w:p>
        </w:tc>
        <w:tc>
          <w:tcPr>
            <w:tcW w:w="1393" w:type="dxa"/>
            <w:noWrap/>
            <w:hideMark/>
          </w:tcPr>
          <w:p w:rsidR="00FB3FA5" w:rsidRPr="00FB3FA5" w:rsidRDefault="00FB3FA5" w:rsidP="00FB3FA5">
            <w:pPr>
              <w:pStyle w:val="NormalcomRecuo"/>
              <w:ind w:firstLine="0"/>
              <w:jc w:val="center"/>
            </w:pPr>
            <w:r w:rsidRPr="00FB3FA5">
              <w:rPr>
                <w:lang w:val="en-US"/>
              </w:rPr>
              <w:t>34.0601</w:t>
            </w:r>
          </w:p>
        </w:tc>
        <w:tc>
          <w:tcPr>
            <w:tcW w:w="1393" w:type="dxa"/>
            <w:noWrap/>
            <w:hideMark/>
          </w:tcPr>
          <w:p w:rsidR="00FB3FA5" w:rsidRPr="00FB3FA5" w:rsidRDefault="00FB3FA5" w:rsidP="00FB3FA5">
            <w:pPr>
              <w:pStyle w:val="NormalcomRecuo"/>
              <w:ind w:firstLine="0"/>
              <w:jc w:val="center"/>
            </w:pPr>
            <w:r w:rsidRPr="00FB3FA5">
              <w:rPr>
                <w:lang w:val="en-US"/>
              </w:rPr>
              <w:t>17.37</w:t>
            </w:r>
          </w:p>
        </w:tc>
        <w:tc>
          <w:tcPr>
            <w:tcW w:w="1393" w:type="dxa"/>
            <w:noWrap/>
            <w:hideMark/>
          </w:tcPr>
          <w:p w:rsidR="00FB3FA5" w:rsidRPr="00FB3FA5" w:rsidRDefault="00FB3FA5" w:rsidP="00FB3FA5">
            <w:pPr>
              <w:pStyle w:val="NormalcomRecuo"/>
              <w:ind w:firstLine="0"/>
              <w:jc w:val="center"/>
            </w:pPr>
            <w:r w:rsidRPr="00FB3FA5">
              <w:rPr>
                <w:lang w:val="en-US"/>
              </w:rPr>
              <w:t>16.8832</w:t>
            </w:r>
          </w:p>
        </w:tc>
        <w:tc>
          <w:tcPr>
            <w:tcW w:w="1564" w:type="dxa"/>
            <w:noWrap/>
            <w:hideMark/>
          </w:tcPr>
          <w:p w:rsidR="00FB3FA5" w:rsidRPr="00FB3FA5" w:rsidRDefault="00FB3FA5" w:rsidP="00FB3FA5">
            <w:pPr>
              <w:pStyle w:val="NormalcomRecuo"/>
              <w:ind w:firstLine="0"/>
              <w:jc w:val="center"/>
            </w:pPr>
            <w:r w:rsidRPr="00FB3FA5">
              <w:rPr>
                <w:lang w:val="en-US"/>
              </w:rPr>
              <w:t>36.3417</w:t>
            </w:r>
          </w:p>
        </w:tc>
        <w:tc>
          <w:tcPr>
            <w:tcW w:w="1572" w:type="dxa"/>
            <w:noWrap/>
            <w:hideMark/>
          </w:tcPr>
          <w:p w:rsidR="00FB3FA5" w:rsidRPr="00FB3FA5" w:rsidRDefault="00FB3FA5" w:rsidP="00FB3FA5">
            <w:pPr>
              <w:pStyle w:val="NormalcomRecuo"/>
              <w:ind w:firstLine="0"/>
              <w:jc w:val="center"/>
            </w:pPr>
            <w:r w:rsidRPr="00FB3FA5">
              <w:t>32.1841</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42.5878</w:t>
            </w:r>
          </w:p>
        </w:tc>
        <w:tc>
          <w:tcPr>
            <w:tcW w:w="1393" w:type="dxa"/>
            <w:noWrap/>
            <w:hideMark/>
          </w:tcPr>
          <w:p w:rsidR="00FB3FA5" w:rsidRPr="00FB3FA5" w:rsidRDefault="00FB3FA5" w:rsidP="00FB3FA5">
            <w:pPr>
              <w:pStyle w:val="NormalcomRecuo"/>
              <w:ind w:firstLine="0"/>
              <w:jc w:val="center"/>
            </w:pPr>
            <w:r w:rsidRPr="00FB3FA5">
              <w:rPr>
                <w:lang w:val="en-US"/>
              </w:rPr>
              <w:t>45.1677</w:t>
            </w:r>
          </w:p>
        </w:tc>
        <w:tc>
          <w:tcPr>
            <w:tcW w:w="1393" w:type="dxa"/>
            <w:noWrap/>
            <w:hideMark/>
          </w:tcPr>
          <w:p w:rsidR="00FB3FA5" w:rsidRPr="00FB3FA5" w:rsidRDefault="00FB3FA5" w:rsidP="00FB3FA5">
            <w:pPr>
              <w:pStyle w:val="NormalcomRecuo"/>
              <w:ind w:firstLine="0"/>
              <w:jc w:val="center"/>
            </w:pPr>
            <w:r w:rsidRPr="00FB3FA5">
              <w:rPr>
                <w:lang w:val="en-US"/>
              </w:rPr>
              <w:t>25.634</w:t>
            </w:r>
          </w:p>
        </w:tc>
        <w:tc>
          <w:tcPr>
            <w:tcW w:w="1393" w:type="dxa"/>
            <w:noWrap/>
            <w:hideMark/>
          </w:tcPr>
          <w:p w:rsidR="00FB3FA5" w:rsidRPr="00FB3FA5" w:rsidRDefault="00FB3FA5" w:rsidP="00FB3FA5">
            <w:pPr>
              <w:pStyle w:val="NormalcomRecuo"/>
              <w:ind w:firstLine="0"/>
              <w:jc w:val="center"/>
            </w:pPr>
            <w:r w:rsidRPr="00FB3FA5">
              <w:rPr>
                <w:lang w:val="en-US"/>
              </w:rPr>
              <w:t>25.6059</w:t>
            </w:r>
          </w:p>
        </w:tc>
        <w:tc>
          <w:tcPr>
            <w:tcW w:w="1564" w:type="dxa"/>
            <w:noWrap/>
            <w:hideMark/>
          </w:tcPr>
          <w:p w:rsidR="00FB3FA5" w:rsidRPr="00FB3FA5" w:rsidRDefault="00FB3FA5" w:rsidP="00FB3FA5">
            <w:pPr>
              <w:pStyle w:val="NormalcomRecuo"/>
              <w:ind w:firstLine="0"/>
              <w:jc w:val="center"/>
            </w:pPr>
            <w:r w:rsidRPr="00FB3FA5">
              <w:rPr>
                <w:lang w:val="en-US"/>
              </w:rPr>
              <w:t>57.9543</w:t>
            </w:r>
          </w:p>
        </w:tc>
        <w:tc>
          <w:tcPr>
            <w:tcW w:w="1572" w:type="dxa"/>
            <w:noWrap/>
            <w:hideMark/>
          </w:tcPr>
          <w:p w:rsidR="00FB3FA5" w:rsidRPr="00FB3FA5" w:rsidRDefault="00FB3FA5" w:rsidP="00FB3FA5">
            <w:pPr>
              <w:pStyle w:val="NormalcomRecuo"/>
              <w:ind w:firstLine="0"/>
              <w:jc w:val="center"/>
            </w:pPr>
            <w:r w:rsidRPr="00FB3FA5">
              <w:t>42.0889</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51.0394</w:t>
            </w:r>
          </w:p>
        </w:tc>
        <w:tc>
          <w:tcPr>
            <w:tcW w:w="1393" w:type="dxa"/>
            <w:noWrap/>
            <w:hideMark/>
          </w:tcPr>
          <w:p w:rsidR="00FB3FA5" w:rsidRPr="00FB3FA5" w:rsidRDefault="00FB3FA5" w:rsidP="00FB3FA5">
            <w:pPr>
              <w:pStyle w:val="NormalcomRecuo"/>
              <w:ind w:firstLine="0"/>
              <w:jc w:val="center"/>
            </w:pPr>
            <w:r w:rsidRPr="00FB3FA5">
              <w:rPr>
                <w:lang w:val="en-US"/>
              </w:rPr>
              <w:t>49.7525</w:t>
            </w:r>
          </w:p>
        </w:tc>
        <w:tc>
          <w:tcPr>
            <w:tcW w:w="1393" w:type="dxa"/>
            <w:noWrap/>
            <w:hideMark/>
          </w:tcPr>
          <w:p w:rsidR="00FB3FA5" w:rsidRPr="00FB3FA5" w:rsidRDefault="00FB3FA5" w:rsidP="00FB3FA5">
            <w:pPr>
              <w:pStyle w:val="NormalcomRecuo"/>
              <w:ind w:firstLine="0"/>
              <w:jc w:val="center"/>
            </w:pPr>
            <w:r w:rsidRPr="00FB3FA5">
              <w:rPr>
                <w:lang w:val="en-US"/>
              </w:rPr>
              <w:t>37.048</w:t>
            </w:r>
          </w:p>
        </w:tc>
        <w:tc>
          <w:tcPr>
            <w:tcW w:w="1393" w:type="dxa"/>
            <w:noWrap/>
            <w:hideMark/>
          </w:tcPr>
          <w:p w:rsidR="00FB3FA5" w:rsidRPr="00FB3FA5" w:rsidRDefault="00FB3FA5" w:rsidP="00FB3FA5">
            <w:pPr>
              <w:pStyle w:val="NormalcomRecuo"/>
              <w:ind w:firstLine="0"/>
              <w:jc w:val="center"/>
            </w:pPr>
            <w:r w:rsidRPr="00FB3FA5">
              <w:rPr>
                <w:lang w:val="en-US"/>
              </w:rPr>
              <w:t>36.6269</w:t>
            </w:r>
          </w:p>
        </w:tc>
        <w:tc>
          <w:tcPr>
            <w:tcW w:w="1564" w:type="dxa"/>
            <w:noWrap/>
            <w:hideMark/>
          </w:tcPr>
          <w:p w:rsidR="00FB3FA5" w:rsidRPr="00FB3FA5" w:rsidRDefault="00FB3FA5" w:rsidP="00FB3FA5">
            <w:pPr>
              <w:pStyle w:val="NormalcomRecuo"/>
              <w:ind w:firstLine="0"/>
              <w:jc w:val="center"/>
            </w:pPr>
            <w:r w:rsidRPr="00FB3FA5">
              <w:rPr>
                <w:lang w:val="en-US"/>
              </w:rPr>
              <w:t>91.9149</w:t>
            </w:r>
          </w:p>
        </w:tc>
        <w:tc>
          <w:tcPr>
            <w:tcW w:w="1572" w:type="dxa"/>
            <w:noWrap/>
            <w:hideMark/>
          </w:tcPr>
          <w:p w:rsidR="00FB3FA5" w:rsidRPr="00FB3FA5" w:rsidRDefault="00FB3FA5" w:rsidP="00FB3FA5">
            <w:pPr>
              <w:pStyle w:val="NormalcomRecuo"/>
              <w:ind w:firstLine="0"/>
              <w:jc w:val="center"/>
            </w:pPr>
            <w:r w:rsidRPr="00FB3FA5">
              <w:t>61.9431</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59.815</w:t>
            </w:r>
          </w:p>
        </w:tc>
        <w:tc>
          <w:tcPr>
            <w:tcW w:w="1393" w:type="dxa"/>
            <w:noWrap/>
            <w:hideMark/>
          </w:tcPr>
          <w:p w:rsidR="00FB3FA5" w:rsidRPr="00FB3FA5" w:rsidRDefault="00FB3FA5" w:rsidP="00FB3FA5">
            <w:pPr>
              <w:pStyle w:val="NormalcomRecuo"/>
              <w:ind w:firstLine="0"/>
              <w:jc w:val="center"/>
            </w:pPr>
            <w:r w:rsidRPr="00FB3FA5">
              <w:rPr>
                <w:lang w:val="en-US"/>
              </w:rPr>
              <w:t>59.4087</w:t>
            </w:r>
          </w:p>
        </w:tc>
        <w:tc>
          <w:tcPr>
            <w:tcW w:w="1393" w:type="dxa"/>
            <w:noWrap/>
            <w:hideMark/>
          </w:tcPr>
          <w:p w:rsidR="00FB3FA5" w:rsidRPr="00FB3FA5" w:rsidRDefault="00FB3FA5" w:rsidP="00FB3FA5">
            <w:pPr>
              <w:pStyle w:val="NormalcomRecuo"/>
              <w:ind w:firstLine="0"/>
              <w:jc w:val="center"/>
            </w:pPr>
            <w:r w:rsidRPr="00FB3FA5">
              <w:rPr>
                <w:lang w:val="en-US"/>
              </w:rPr>
              <w:t>58.3916</w:t>
            </w:r>
          </w:p>
        </w:tc>
        <w:tc>
          <w:tcPr>
            <w:tcW w:w="1393" w:type="dxa"/>
            <w:noWrap/>
            <w:hideMark/>
          </w:tcPr>
          <w:p w:rsidR="00FB3FA5" w:rsidRPr="00FB3FA5" w:rsidRDefault="00FB3FA5" w:rsidP="00FB3FA5">
            <w:pPr>
              <w:pStyle w:val="NormalcomRecuo"/>
              <w:ind w:firstLine="0"/>
              <w:jc w:val="center"/>
            </w:pPr>
            <w:r w:rsidRPr="00FB3FA5">
              <w:rPr>
                <w:lang w:val="en-US"/>
              </w:rPr>
              <w:t>58.1349</w:t>
            </w:r>
          </w:p>
        </w:tc>
        <w:tc>
          <w:tcPr>
            <w:tcW w:w="1564" w:type="dxa"/>
            <w:noWrap/>
            <w:hideMark/>
          </w:tcPr>
          <w:p w:rsidR="00FB3FA5" w:rsidRPr="00FB3FA5" w:rsidRDefault="00FB3FA5" w:rsidP="00FB3FA5">
            <w:pPr>
              <w:pStyle w:val="NormalcomRecuo"/>
              <w:ind w:firstLine="0"/>
              <w:jc w:val="center"/>
            </w:pPr>
            <w:r w:rsidRPr="00FB3FA5">
              <w:rPr>
                <w:lang w:val="en-US"/>
              </w:rPr>
              <w:t>102.4377</w:t>
            </w:r>
          </w:p>
        </w:tc>
        <w:tc>
          <w:tcPr>
            <w:tcW w:w="1572" w:type="dxa"/>
            <w:noWrap/>
            <w:hideMark/>
          </w:tcPr>
          <w:p w:rsidR="00FB3FA5" w:rsidRPr="00FB3FA5" w:rsidRDefault="00FB3FA5" w:rsidP="00FB3FA5">
            <w:pPr>
              <w:pStyle w:val="NormalcomRecuo"/>
              <w:ind w:firstLine="0"/>
              <w:jc w:val="center"/>
            </w:pPr>
            <w:r w:rsidRPr="00FB3FA5">
              <w:t>61. 9431</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74.6862</w:t>
            </w:r>
          </w:p>
        </w:tc>
        <w:tc>
          <w:tcPr>
            <w:tcW w:w="1393" w:type="dxa"/>
            <w:noWrap/>
            <w:hideMark/>
          </w:tcPr>
          <w:p w:rsidR="00FB3FA5" w:rsidRPr="00FB3FA5" w:rsidRDefault="00FB3FA5" w:rsidP="00FB3FA5">
            <w:pPr>
              <w:pStyle w:val="NormalcomRecuo"/>
              <w:ind w:firstLine="0"/>
              <w:jc w:val="center"/>
            </w:pPr>
            <w:r w:rsidRPr="00FB3FA5">
              <w:rPr>
                <w:lang w:val="en-US"/>
              </w:rPr>
              <w:t>76.9945</w:t>
            </w:r>
          </w:p>
        </w:tc>
        <w:tc>
          <w:tcPr>
            <w:tcW w:w="1393" w:type="dxa"/>
            <w:noWrap/>
            <w:hideMark/>
          </w:tcPr>
          <w:p w:rsidR="00FB3FA5" w:rsidRPr="00FB3FA5" w:rsidRDefault="00FB3FA5" w:rsidP="00FB3FA5">
            <w:pPr>
              <w:pStyle w:val="NormalcomRecuo"/>
              <w:ind w:firstLine="0"/>
              <w:jc w:val="center"/>
            </w:pPr>
            <w:r w:rsidRPr="00FB3FA5">
              <w:rPr>
                <w:lang w:val="en-US"/>
              </w:rPr>
              <w:t>91.9151</w:t>
            </w:r>
          </w:p>
        </w:tc>
        <w:tc>
          <w:tcPr>
            <w:tcW w:w="1393" w:type="dxa"/>
            <w:noWrap/>
            <w:hideMark/>
          </w:tcPr>
          <w:p w:rsidR="00FB3FA5" w:rsidRPr="00FB3FA5" w:rsidRDefault="00FB3FA5" w:rsidP="00FB3FA5">
            <w:pPr>
              <w:pStyle w:val="NormalcomRecuo"/>
              <w:ind w:firstLine="0"/>
              <w:jc w:val="center"/>
            </w:pPr>
            <w:r w:rsidRPr="00FB3FA5">
              <w:rPr>
                <w:lang w:val="en-US"/>
              </w:rPr>
              <w:t>91.9295</w:t>
            </w:r>
          </w:p>
        </w:tc>
        <w:tc>
          <w:tcPr>
            <w:tcW w:w="1564" w:type="dxa"/>
            <w:noWrap/>
            <w:hideMark/>
          </w:tcPr>
          <w:p w:rsidR="00FB3FA5" w:rsidRPr="00FB3FA5" w:rsidRDefault="00FB3FA5" w:rsidP="00FB3FA5">
            <w:pPr>
              <w:pStyle w:val="NormalcomRecuo"/>
              <w:ind w:firstLine="0"/>
              <w:jc w:val="center"/>
            </w:pPr>
            <w:r w:rsidRPr="00FB3FA5">
              <w:rPr>
                <w:lang w:val="en-US"/>
              </w:rPr>
              <w:t>108.66</w:t>
            </w:r>
          </w:p>
        </w:tc>
        <w:tc>
          <w:tcPr>
            <w:tcW w:w="1572" w:type="dxa"/>
            <w:noWrap/>
            <w:hideMark/>
          </w:tcPr>
          <w:p w:rsidR="00FB3FA5" w:rsidRPr="00FB3FA5" w:rsidRDefault="00FB3FA5" w:rsidP="00FB3FA5">
            <w:pPr>
              <w:pStyle w:val="NormalcomRecuo"/>
              <w:ind w:firstLine="0"/>
              <w:jc w:val="center"/>
            </w:pPr>
            <w:r w:rsidRPr="00FB3FA5">
              <w:t>71.9545</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88.0378</w:t>
            </w:r>
          </w:p>
        </w:tc>
        <w:tc>
          <w:tcPr>
            <w:tcW w:w="1393" w:type="dxa"/>
            <w:noWrap/>
            <w:hideMark/>
          </w:tcPr>
          <w:p w:rsidR="00FB3FA5" w:rsidRPr="00FB3FA5" w:rsidRDefault="00FB3FA5" w:rsidP="00FB3FA5">
            <w:pPr>
              <w:pStyle w:val="NormalcomRecuo"/>
              <w:ind w:firstLine="0"/>
              <w:jc w:val="center"/>
            </w:pPr>
            <w:r w:rsidRPr="00FB3FA5">
              <w:rPr>
                <w:lang w:val="en-US"/>
              </w:rPr>
              <w:t>86.8812</w:t>
            </w:r>
          </w:p>
        </w:tc>
        <w:tc>
          <w:tcPr>
            <w:tcW w:w="1393" w:type="dxa"/>
            <w:noWrap/>
            <w:hideMark/>
          </w:tcPr>
          <w:p w:rsidR="00FB3FA5" w:rsidRPr="00FB3FA5" w:rsidRDefault="00FB3FA5" w:rsidP="00FB3FA5">
            <w:pPr>
              <w:pStyle w:val="NormalcomRecuo"/>
              <w:ind w:firstLine="0"/>
              <w:jc w:val="center"/>
            </w:pPr>
            <w:r w:rsidRPr="00FB3FA5">
              <w:rPr>
                <w:lang w:val="en-US"/>
              </w:rPr>
              <w:t>103.246</w:t>
            </w:r>
          </w:p>
        </w:tc>
        <w:tc>
          <w:tcPr>
            <w:tcW w:w="1393" w:type="dxa"/>
            <w:noWrap/>
            <w:hideMark/>
          </w:tcPr>
          <w:p w:rsidR="00FB3FA5" w:rsidRPr="00FB3FA5" w:rsidRDefault="00FB3FA5" w:rsidP="00FB3FA5">
            <w:pPr>
              <w:pStyle w:val="NormalcomRecuo"/>
              <w:ind w:firstLine="0"/>
              <w:jc w:val="center"/>
            </w:pPr>
            <w:r w:rsidRPr="00FB3FA5">
              <w:rPr>
                <w:lang w:val="en-US"/>
              </w:rPr>
              <w:t>102.769</w:t>
            </w:r>
          </w:p>
        </w:tc>
        <w:tc>
          <w:tcPr>
            <w:tcW w:w="1564" w:type="dxa"/>
            <w:noWrap/>
            <w:hideMark/>
          </w:tcPr>
          <w:p w:rsidR="00FB3FA5" w:rsidRPr="00FB3FA5" w:rsidRDefault="00FB3FA5" w:rsidP="00FB3FA5">
            <w:pPr>
              <w:pStyle w:val="NormalcomRecuo"/>
              <w:ind w:firstLine="0"/>
              <w:jc w:val="center"/>
            </w:pPr>
            <w:r w:rsidRPr="00FB3FA5">
              <w:rPr>
                <w:lang w:val="en-US"/>
              </w:rPr>
              <w:t>126.098</w:t>
            </w:r>
          </w:p>
        </w:tc>
        <w:tc>
          <w:tcPr>
            <w:tcW w:w="1572" w:type="dxa"/>
            <w:noWrap/>
            <w:hideMark/>
          </w:tcPr>
          <w:p w:rsidR="00FB3FA5" w:rsidRPr="00FB3FA5" w:rsidRDefault="00FB3FA5" w:rsidP="00FB3FA5">
            <w:pPr>
              <w:pStyle w:val="NormalcomRecuo"/>
              <w:ind w:firstLine="0"/>
              <w:jc w:val="center"/>
            </w:pPr>
            <w:r w:rsidRPr="00FB3FA5">
              <w:t>91.8396</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92.1106</w:t>
            </w:r>
          </w:p>
        </w:tc>
        <w:tc>
          <w:tcPr>
            <w:tcW w:w="1393" w:type="dxa"/>
            <w:noWrap/>
            <w:hideMark/>
          </w:tcPr>
          <w:p w:rsidR="00FB3FA5" w:rsidRPr="00FB3FA5" w:rsidRDefault="00FB3FA5" w:rsidP="00FB3FA5">
            <w:pPr>
              <w:pStyle w:val="NormalcomRecuo"/>
              <w:ind w:firstLine="0"/>
              <w:jc w:val="center"/>
            </w:pPr>
            <w:r w:rsidRPr="00FB3FA5">
              <w:rPr>
                <w:lang w:val="en-US"/>
              </w:rPr>
              <w:t>92.1179</w:t>
            </w:r>
          </w:p>
        </w:tc>
        <w:tc>
          <w:tcPr>
            <w:tcW w:w="1393" w:type="dxa"/>
            <w:noWrap/>
            <w:hideMark/>
          </w:tcPr>
          <w:p w:rsidR="00FB3FA5" w:rsidRPr="00FB3FA5" w:rsidRDefault="00FB3FA5" w:rsidP="00FB3FA5">
            <w:pPr>
              <w:pStyle w:val="NormalcomRecuo"/>
              <w:ind w:firstLine="0"/>
              <w:jc w:val="center"/>
            </w:pPr>
            <w:r w:rsidRPr="00FB3FA5">
              <w:rPr>
                <w:lang w:val="en-US"/>
              </w:rPr>
              <w:t>108.589</w:t>
            </w:r>
          </w:p>
        </w:tc>
        <w:tc>
          <w:tcPr>
            <w:tcW w:w="1393" w:type="dxa"/>
            <w:noWrap/>
            <w:hideMark/>
          </w:tcPr>
          <w:p w:rsidR="00FB3FA5" w:rsidRPr="00FB3FA5" w:rsidRDefault="00FB3FA5" w:rsidP="00FB3FA5">
            <w:pPr>
              <w:pStyle w:val="NormalcomRecuo"/>
              <w:ind w:firstLine="0"/>
              <w:jc w:val="center"/>
            </w:pPr>
            <w:r w:rsidRPr="00FB3FA5">
              <w:rPr>
                <w:lang w:val="en-US"/>
              </w:rPr>
              <w:t>108.65</w:t>
            </w:r>
          </w:p>
        </w:tc>
        <w:tc>
          <w:tcPr>
            <w:tcW w:w="1564" w:type="dxa"/>
            <w:noWrap/>
            <w:hideMark/>
          </w:tcPr>
          <w:p w:rsidR="00FB3FA5" w:rsidRPr="00FB3FA5" w:rsidRDefault="00FB3FA5" w:rsidP="00FB3FA5">
            <w:pPr>
              <w:pStyle w:val="NormalcomRecuo"/>
              <w:ind w:firstLine="0"/>
              <w:jc w:val="center"/>
            </w:pPr>
            <w:r w:rsidRPr="00FB3FA5">
              <w:rPr>
                <w:lang w:val="en-US"/>
              </w:rPr>
              <w:t>159.8708</w:t>
            </w:r>
          </w:p>
        </w:tc>
        <w:tc>
          <w:tcPr>
            <w:tcW w:w="1572" w:type="dxa"/>
            <w:noWrap/>
            <w:hideMark/>
          </w:tcPr>
          <w:p w:rsidR="00FB3FA5" w:rsidRPr="00FB3FA5" w:rsidRDefault="00FB3FA5" w:rsidP="00FB3FA5">
            <w:pPr>
              <w:pStyle w:val="NormalcomRecuo"/>
              <w:ind w:firstLine="0"/>
              <w:jc w:val="center"/>
            </w:pPr>
            <w:r w:rsidRPr="00FB3FA5">
              <w:t>102.0302</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102.746</w:t>
            </w:r>
          </w:p>
        </w:tc>
        <w:tc>
          <w:tcPr>
            <w:tcW w:w="1393" w:type="dxa"/>
            <w:noWrap/>
            <w:hideMark/>
          </w:tcPr>
          <w:p w:rsidR="00FB3FA5" w:rsidRPr="00FB3FA5" w:rsidRDefault="00FB3FA5" w:rsidP="00FB3FA5">
            <w:pPr>
              <w:pStyle w:val="NormalcomRecuo"/>
              <w:ind w:firstLine="0"/>
              <w:jc w:val="center"/>
            </w:pPr>
            <w:r w:rsidRPr="00FB3FA5">
              <w:rPr>
                <w:lang w:val="en-US"/>
              </w:rPr>
              <w:t>102.425</w:t>
            </w:r>
          </w:p>
        </w:tc>
        <w:tc>
          <w:tcPr>
            <w:tcW w:w="1393" w:type="dxa"/>
            <w:noWrap/>
            <w:hideMark/>
          </w:tcPr>
          <w:p w:rsidR="00FB3FA5" w:rsidRPr="00FB3FA5" w:rsidRDefault="00FB3FA5" w:rsidP="00FB3FA5">
            <w:pPr>
              <w:pStyle w:val="NormalcomRecuo"/>
              <w:ind w:firstLine="0"/>
              <w:jc w:val="center"/>
            </w:pPr>
            <w:r w:rsidRPr="00FB3FA5">
              <w:rPr>
                <w:lang w:val="en-US"/>
              </w:rPr>
              <w:t>126.443</w:t>
            </w:r>
          </w:p>
        </w:tc>
        <w:tc>
          <w:tcPr>
            <w:tcW w:w="1393" w:type="dxa"/>
            <w:noWrap/>
            <w:hideMark/>
          </w:tcPr>
          <w:p w:rsidR="00FB3FA5" w:rsidRPr="00FB3FA5" w:rsidRDefault="00FB3FA5" w:rsidP="00FB3FA5">
            <w:pPr>
              <w:pStyle w:val="NormalcomRecuo"/>
              <w:ind w:firstLine="0"/>
              <w:jc w:val="center"/>
            </w:pPr>
            <w:r w:rsidRPr="00FB3FA5">
              <w:rPr>
                <w:lang w:val="en-US"/>
              </w:rPr>
              <w:t>126.198</w:t>
            </w:r>
          </w:p>
        </w:tc>
        <w:tc>
          <w:tcPr>
            <w:tcW w:w="1564" w:type="dxa"/>
            <w:noWrap/>
            <w:hideMark/>
          </w:tcPr>
          <w:p w:rsidR="00FB3FA5" w:rsidRPr="00FB3FA5" w:rsidRDefault="00FB3FA5" w:rsidP="00FB3FA5">
            <w:pPr>
              <w:pStyle w:val="NormalcomRecuo"/>
              <w:ind w:firstLine="0"/>
              <w:jc w:val="center"/>
            </w:pPr>
            <w:r w:rsidRPr="00FB3FA5">
              <w:rPr>
                <w:lang w:val="en-US"/>
              </w:rPr>
              <w:t>168.8214</w:t>
            </w:r>
          </w:p>
        </w:tc>
        <w:tc>
          <w:tcPr>
            <w:tcW w:w="1572" w:type="dxa"/>
            <w:noWrap/>
            <w:hideMark/>
          </w:tcPr>
          <w:p w:rsidR="00FB3FA5" w:rsidRPr="00FB3FA5" w:rsidRDefault="00FB3FA5" w:rsidP="00FB3FA5">
            <w:pPr>
              <w:pStyle w:val="NormalcomRecuo"/>
              <w:ind w:firstLine="0"/>
              <w:jc w:val="center"/>
            </w:pPr>
            <w:r w:rsidRPr="00FB3FA5">
              <w:t>111.9787</w:t>
            </w:r>
          </w:p>
        </w:tc>
      </w:tr>
      <w:tr w:rsidR="00FB3FA5" w:rsidRPr="00FB3FA5" w:rsidTr="00B9459A">
        <w:trPr>
          <w:trHeight w:val="294"/>
        </w:trPr>
        <w:tc>
          <w:tcPr>
            <w:tcW w:w="1564" w:type="dxa"/>
            <w:noWrap/>
            <w:hideMark/>
          </w:tcPr>
          <w:p w:rsidR="00FB3FA5" w:rsidRPr="00FB3FA5" w:rsidRDefault="00FB3FA5" w:rsidP="00FB3FA5">
            <w:pPr>
              <w:pStyle w:val="NormalcomRecuo"/>
              <w:ind w:firstLine="0"/>
              <w:jc w:val="center"/>
            </w:pPr>
            <w:r w:rsidRPr="00FB3FA5">
              <w:rPr>
                <w:lang w:val="en-US"/>
              </w:rPr>
              <w:t>107.9749</w:t>
            </w:r>
          </w:p>
        </w:tc>
        <w:tc>
          <w:tcPr>
            <w:tcW w:w="1393" w:type="dxa"/>
            <w:noWrap/>
            <w:hideMark/>
          </w:tcPr>
          <w:p w:rsidR="00FB3FA5" w:rsidRPr="00FB3FA5" w:rsidRDefault="00FB3FA5" w:rsidP="00FB3FA5">
            <w:pPr>
              <w:pStyle w:val="NormalcomRecuo"/>
              <w:ind w:firstLine="0"/>
              <w:jc w:val="center"/>
            </w:pPr>
            <w:r w:rsidRPr="00FB3FA5">
              <w:rPr>
                <w:lang w:val="en-US"/>
              </w:rPr>
              <w:t>108.034</w:t>
            </w:r>
          </w:p>
        </w:tc>
        <w:tc>
          <w:tcPr>
            <w:tcW w:w="1393" w:type="dxa"/>
            <w:noWrap/>
            <w:hideMark/>
          </w:tcPr>
          <w:p w:rsidR="00FB3FA5" w:rsidRPr="00FB3FA5" w:rsidRDefault="00FB3FA5" w:rsidP="00FB3FA5">
            <w:pPr>
              <w:pStyle w:val="NormalcomRecuo"/>
              <w:ind w:firstLine="0"/>
              <w:jc w:val="center"/>
            </w:pPr>
            <w:r w:rsidRPr="00FB3FA5">
              <w:rPr>
                <w:lang w:val="en-US"/>
              </w:rPr>
              <w:t>159.37</w:t>
            </w:r>
          </w:p>
        </w:tc>
        <w:tc>
          <w:tcPr>
            <w:tcW w:w="1393" w:type="dxa"/>
            <w:noWrap/>
            <w:hideMark/>
          </w:tcPr>
          <w:p w:rsidR="00FB3FA5" w:rsidRPr="00FB3FA5" w:rsidRDefault="00FB3FA5" w:rsidP="00FB3FA5">
            <w:pPr>
              <w:pStyle w:val="NormalcomRecuo"/>
              <w:ind w:firstLine="0"/>
              <w:jc w:val="center"/>
            </w:pPr>
            <w:r w:rsidRPr="00FB3FA5">
              <w:rPr>
                <w:lang w:val="en-US"/>
              </w:rPr>
              <w:t>159.763</w:t>
            </w:r>
          </w:p>
        </w:tc>
        <w:tc>
          <w:tcPr>
            <w:tcW w:w="1564" w:type="dxa"/>
            <w:noWrap/>
            <w:hideMark/>
          </w:tcPr>
          <w:p w:rsidR="00FB3FA5" w:rsidRPr="00FB3FA5" w:rsidRDefault="00FB3FA5" w:rsidP="00FB3FA5">
            <w:pPr>
              <w:pStyle w:val="NormalcomRecuo"/>
              <w:ind w:firstLine="0"/>
              <w:jc w:val="center"/>
            </w:pPr>
            <w:r w:rsidRPr="00FB3FA5">
              <w:rPr>
                <w:lang w:val="en-US"/>
              </w:rPr>
              <w:t>182.5951</w:t>
            </w:r>
          </w:p>
        </w:tc>
        <w:tc>
          <w:tcPr>
            <w:tcW w:w="1572" w:type="dxa"/>
            <w:noWrap/>
            <w:hideMark/>
          </w:tcPr>
          <w:p w:rsidR="00FB3FA5" w:rsidRPr="00FB3FA5" w:rsidRDefault="00FB3FA5" w:rsidP="00FB3FA5">
            <w:pPr>
              <w:pStyle w:val="NormalcomRecuo"/>
              <w:ind w:firstLine="0"/>
              <w:jc w:val="center"/>
            </w:pPr>
            <w:r w:rsidRPr="00FB3FA5">
              <w:t>121.7712</w:t>
            </w:r>
          </w:p>
        </w:tc>
      </w:tr>
    </w:tbl>
    <w:p w:rsidR="005C3C6E" w:rsidRDefault="005C3C6E" w:rsidP="005C3C6E">
      <w:pPr>
        <w:pStyle w:val="NormalcomRecuo"/>
      </w:pPr>
    </w:p>
    <w:p w:rsidR="005C3C6E" w:rsidRDefault="005C3C6E" w:rsidP="005C3C6E">
      <w:pPr>
        <w:pStyle w:val="NormalcomRecuo"/>
      </w:pPr>
      <w:r>
        <w:t xml:space="preserve">Na </w:t>
      </w:r>
      <w:r w:rsidR="0068644F">
        <w:fldChar w:fldCharType="begin"/>
      </w:r>
      <w:r>
        <w:instrText xml:space="preserve"> REF _Ref41948435 \h </w:instrText>
      </w:r>
      <w:r w:rsidR="0068644F">
        <w:fldChar w:fldCharType="separate"/>
      </w:r>
      <w:r w:rsidR="00495120">
        <w:t xml:space="preserve">Tabela </w:t>
      </w:r>
      <w:r w:rsidR="00495120">
        <w:rPr>
          <w:noProof/>
        </w:rPr>
        <w:t>2</w:t>
      </w:r>
      <w:r w:rsidR="0068644F">
        <w:fldChar w:fldCharType="end"/>
      </w:r>
      <w:r>
        <w:t xml:space="preserve"> são apresentados os resultados para o mesmo problema usando a função radial de placa fina.</w:t>
      </w:r>
    </w:p>
    <w:p w:rsidR="005C3C6E" w:rsidRDefault="005C3C6E" w:rsidP="005C3C6E">
      <w:pPr>
        <w:pStyle w:val="NormalcomRecuo"/>
      </w:pPr>
      <w:r>
        <w:t xml:space="preserve">Pode-se notar </w:t>
      </w:r>
      <w:proofErr w:type="gramStart"/>
      <w:r>
        <w:t xml:space="preserve">uma </w:t>
      </w:r>
      <w:r w:rsidRPr="00FB3FA5">
        <w:t>certa</w:t>
      </w:r>
      <w:proofErr w:type="gramEnd"/>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p>
    <w:p w:rsidR="005C3C6E" w:rsidRPr="006674B8" w:rsidRDefault="005C3C6E" w:rsidP="00FB3FA5">
      <w:pPr>
        <w:pStyle w:val="NormalcomRecuo"/>
        <w:ind w:firstLine="0"/>
      </w:pPr>
    </w:p>
    <w:p w:rsidR="00C10767" w:rsidRDefault="006674B8" w:rsidP="00C10767">
      <w:pPr>
        <w:pStyle w:val="Ttulo2"/>
      </w:pPr>
      <w:bookmarkStart w:id="310" w:name="_Toc49463861"/>
      <w:r>
        <w:t>MEMBRANA QUADRADA</w:t>
      </w:r>
      <w:bookmarkEnd w:id="310"/>
    </w:p>
    <w:p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68644F">
        <w:fldChar w:fldCharType="begin"/>
      </w:r>
      <w:r w:rsidR="005C3C6E">
        <w:instrText xml:space="preserve"> REF _Ref49267421 \h </w:instrText>
      </w:r>
      <w:r w:rsidR="0068644F">
        <w:fldChar w:fldCharType="separate"/>
      </w:r>
      <w:r w:rsidR="00495120">
        <w:t xml:space="preserve">Figura </w:t>
      </w:r>
      <w:r w:rsidR="00495120">
        <w:rPr>
          <w:noProof/>
        </w:rPr>
        <w:t>2</w:t>
      </w:r>
      <w:r w:rsidR="0068644F">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68644F">
            <w:fldChar w:fldCharType="begin"/>
          </w:r>
          <w:r w:rsidR="00BD3A7B">
            <w:instrText xml:space="preserve"> CITATION Mei67 \l 1046 </w:instrText>
          </w:r>
          <w:r w:rsidR="0068644F">
            <w:fldChar w:fldCharType="separate"/>
          </w:r>
          <w:r w:rsidR="00495120">
            <w:rPr>
              <w:noProof/>
            </w:rPr>
            <w:t>(Meirovitch, 1967)</w:t>
          </w:r>
          <w:r w:rsidR="0068644F">
            <w:fldChar w:fldCharType="end"/>
          </w:r>
        </w:sdtContent>
      </w:sdt>
      <w:r w:rsidR="00BD3A7B">
        <w:t xml:space="preserve"> </w:t>
      </w:r>
      <w:r>
        <w:t>e definidos conforme a seguinte expressão:</w:t>
      </w:r>
    </w:p>
    <w:p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6C2A07" w:rsidTr="00AA3AF5">
        <w:tc>
          <w:tcPr>
            <w:tcW w:w="4530" w:type="dxa"/>
          </w:tcPr>
          <w:p w:rsidR="006C2A07" w:rsidRPr="003070CD" w:rsidRDefault="0068644F"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on"/>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rsidR="006C2A07" w:rsidRDefault="0068644F" w:rsidP="00AA3AF5">
            <w:pPr>
              <w:pStyle w:val="Legenda"/>
              <w:keepNext/>
              <w:jc w:val="right"/>
            </w:pPr>
            <w:fldSimple w:instr=" STYLEREF 1 \s ">
              <w:r w:rsidR="00495120">
                <w:rPr>
                  <w:noProof/>
                </w:rPr>
                <w:t>4</w:t>
              </w:r>
            </w:fldSimple>
            <w:proofErr w:type="gramStart"/>
            <w:r w:rsidR="006C2A07">
              <w:t>.</w:t>
            </w:r>
            <w:proofErr w:type="gramEnd"/>
            <w:r>
              <w:fldChar w:fldCharType="begin"/>
            </w:r>
            <w:r w:rsidR="00067C59">
              <w:instrText xml:space="preserve"> SEQ Equação \* ARABIC \s 1 </w:instrText>
            </w:r>
            <w:r>
              <w:fldChar w:fldCharType="separate"/>
            </w:r>
            <w:r w:rsidR="00495120">
              <w:rPr>
                <w:noProof/>
              </w:rPr>
              <w:t>2</w:t>
            </w:r>
            <w:r>
              <w:fldChar w:fldCharType="end"/>
            </w:r>
          </w:p>
          <w:p w:rsidR="006C2A07" w:rsidRDefault="006C2A07" w:rsidP="00AA3AF5">
            <w:pPr>
              <w:jc w:val="right"/>
            </w:pPr>
          </w:p>
        </w:tc>
      </w:tr>
    </w:tbl>
    <w:p w:rsidR="005C3C6E" w:rsidRDefault="005C3C6E" w:rsidP="00FB3FA5">
      <w:pPr>
        <w:pStyle w:val="NormalcomRecuo"/>
        <w:keepNext/>
        <w:jc w:val="center"/>
      </w:pPr>
    </w:p>
    <w:p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6200" cy="2496820"/>
                    </a:xfrm>
                    <a:prstGeom prst="rect">
                      <a:avLst/>
                    </a:prstGeom>
                    <a:noFill/>
                    <a:ln>
                      <a:noFill/>
                    </a:ln>
                  </pic:spPr>
                </pic:pic>
              </a:graphicData>
            </a:graphic>
          </wp:inline>
        </w:drawing>
      </w:r>
    </w:p>
    <w:p w:rsidR="00FB3FA5" w:rsidRDefault="00FB3FA5" w:rsidP="00FB3FA5">
      <w:pPr>
        <w:pStyle w:val="Legenda"/>
        <w:rPr>
          <w:ins w:id="311" w:author="Castrolara" w:date="2020-09-09T18:09:00Z"/>
        </w:rPr>
      </w:pPr>
      <w:bookmarkStart w:id="312" w:name="_Ref49267421"/>
      <w:bookmarkStart w:id="313" w:name="_Toc49463838"/>
      <w:commentRangeStart w:id="314"/>
      <w:r>
        <w:t xml:space="preserve">Figura </w:t>
      </w:r>
      <w:fldSimple w:instr=" SEQ Figura \* ARABIC ">
        <w:r w:rsidR="00495120">
          <w:rPr>
            <w:noProof/>
          </w:rPr>
          <w:t>2</w:t>
        </w:r>
      </w:fldSimple>
      <w:bookmarkEnd w:id="312"/>
      <w:r>
        <w:t xml:space="preserve"> - </w:t>
      </w:r>
      <w:r w:rsidRPr="00B76DAF">
        <w:t>Membrana retangular totalmente fixada.</w:t>
      </w:r>
      <w:r>
        <w:t xml:space="preserve"> </w:t>
      </w:r>
      <w:r w:rsidRPr="00FB3FA5">
        <w:t xml:space="preserve">Fonte: Autoria </w:t>
      </w:r>
      <w:proofErr w:type="gramStart"/>
      <w:r w:rsidRPr="00FB3FA5">
        <w:t>própria</w:t>
      </w:r>
      <w:r>
        <w:t>.</w:t>
      </w:r>
      <w:bookmarkEnd w:id="313"/>
      <w:commentRangeEnd w:id="314"/>
      <w:proofErr w:type="gramEnd"/>
      <w:r w:rsidR="00BD7D68">
        <w:rPr>
          <w:rStyle w:val="Refdecomentrio"/>
          <w:iCs w:val="0"/>
        </w:rPr>
        <w:commentReference w:id="314"/>
      </w:r>
    </w:p>
    <w:p w:rsidR="00000000" w:rsidRDefault="007C4E2D">
      <w:pPr>
        <w:pPrChange w:id="315" w:author="Castrolara" w:date="2020-09-09T18:09:00Z">
          <w:pPr>
            <w:pStyle w:val="Legenda"/>
          </w:pPr>
        </w:pPrChange>
      </w:pPr>
    </w:p>
    <w:p w:rsidR="006C2A07" w:rsidRDefault="006C2A07" w:rsidP="006C2A07">
      <w:pPr>
        <w:pStyle w:val="NormalcomRecuo"/>
      </w:pPr>
      <w:r>
        <w:t xml:space="preserve">Este exemplo tem um comportamento numérico </w:t>
      </w:r>
      <w:commentRangeStart w:id="316"/>
      <w:r>
        <w:t xml:space="preserve">algo </w:t>
      </w:r>
      <w:commentRangeEnd w:id="316"/>
      <w:r w:rsidR="007441A6">
        <w:rPr>
          <w:rStyle w:val="Refdecomentrio"/>
        </w:rPr>
        <w:commentReference w:id="316"/>
      </w:r>
      <w:r>
        <w:t xml:space="preserve">distinto do anterior. Os graus de liberdade, fundamentais na análise dinâmica, são dados exclusivamente pelos pontos internos </w:t>
      </w:r>
      <w:proofErr w:type="spellStart"/>
      <w:r>
        <w:t>interpolantes</w:t>
      </w:r>
      <w:proofErr w:type="spellEnd"/>
      <w:r>
        <w:t xml:space="preserve">, enquanto no caso anterior apenas um quarto dos pontos nodais havia sido eliminado do sistema matricial. Assim, este problema é numericamente bem mais difícil de modelar qualitativamente do que o caso previamente estudado. </w:t>
      </w:r>
    </w:p>
    <w:p w:rsidR="006C2A07" w:rsidRDefault="006C2A07" w:rsidP="006C2A07">
      <w:pPr>
        <w:pStyle w:val="NormalcomRecuo"/>
      </w:pPr>
      <w:r>
        <w:t xml:space="preserve">O fato de que os graus </w:t>
      </w:r>
      <w:proofErr w:type="spellStart"/>
      <w:r>
        <w:t>interpolantes</w:t>
      </w:r>
      <w:proofErr w:type="spellEnd"/>
      <w:r>
        <w:t xml:space="preserve"> do contorno também são eliminados faz com que a quantidade de pontos internos </w:t>
      </w:r>
      <w:proofErr w:type="spellStart"/>
      <w:r>
        <w:t>interpolantes</w:t>
      </w:r>
      <w:proofErr w:type="spellEnd"/>
      <w:r>
        <w:t xml:space="preserve"> cresça em importância no modelo discreto. </w:t>
      </w:r>
    </w:p>
    <w:p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rsidR="006C2A07" w:rsidRDefault="006C2A07" w:rsidP="006C2A07">
      <w:pPr>
        <w:pStyle w:val="Legenda"/>
        <w:keepNext/>
      </w:pPr>
      <w:bookmarkStart w:id="317" w:name="_Toc49463841"/>
      <w:r>
        <w:t xml:space="preserve">Tabela </w:t>
      </w:r>
      <w:fldSimple w:instr=" SEQ Tabela \* ARABIC ">
        <w:r w:rsidR="00495120">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317"/>
    </w:p>
    <w:tbl>
      <w:tblPr>
        <w:tblStyle w:val="Tabelacomgrade"/>
        <w:tblW w:w="9107" w:type="dxa"/>
        <w:tblLook w:val="04A0"/>
      </w:tblPr>
      <w:tblGrid>
        <w:gridCol w:w="1517"/>
        <w:gridCol w:w="1517"/>
        <w:gridCol w:w="1517"/>
        <w:gridCol w:w="1517"/>
        <w:gridCol w:w="1517"/>
        <w:gridCol w:w="1522"/>
      </w:tblGrid>
      <w:tr w:rsidR="006C2A07" w:rsidRPr="006C2A07" w:rsidTr="006C2A07">
        <w:trPr>
          <w:trHeight w:val="296"/>
        </w:trPr>
        <w:tc>
          <w:tcPr>
            <w:tcW w:w="9107" w:type="dxa"/>
            <w:gridSpan w:val="6"/>
            <w:shd w:val="clear" w:color="auto" w:fill="B4C6E7" w:themeFill="accent1" w:themeFillTint="66"/>
            <w:noWrap/>
            <w:hideMark/>
          </w:tcPr>
          <w:p w:rsidR="006C2A07" w:rsidRPr="006C2A07" w:rsidRDefault="006C2A07" w:rsidP="006C2A07">
            <w:pPr>
              <w:pStyle w:val="NormalcomRecuo"/>
              <w:ind w:firstLine="0"/>
              <w:jc w:val="center"/>
            </w:pPr>
            <w:commentRangeStart w:id="318"/>
          </w:p>
        </w:tc>
      </w:tr>
      <w:tr w:rsidR="006C2A07" w:rsidRPr="006C2A07" w:rsidTr="006C2A07">
        <w:trPr>
          <w:trHeight w:val="296"/>
        </w:trPr>
        <w:tc>
          <w:tcPr>
            <w:tcW w:w="1517" w:type="dxa"/>
            <w:shd w:val="clear" w:color="auto" w:fill="B4C6E7" w:themeFill="accent1" w:themeFillTint="66"/>
            <w:noWrap/>
            <w:hideMark/>
          </w:tcPr>
          <w:p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rsidR="006C2A07" w:rsidRPr="006C2A07" w:rsidRDefault="006C2A07" w:rsidP="006C2A07">
            <w:pPr>
              <w:pStyle w:val="NormalcomRecuo"/>
              <w:ind w:firstLine="0"/>
              <w:jc w:val="center"/>
            </w:pPr>
            <w:r w:rsidRPr="006C2A07">
              <w:t>ω</w:t>
            </w:r>
            <w:proofErr w:type="gramStart"/>
            <w:r w:rsidRPr="006C2A07">
              <w:t>2</w:t>
            </w:r>
            <w:proofErr w:type="gramEnd"/>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8.61064</w:t>
            </w:r>
          </w:p>
        </w:tc>
        <w:tc>
          <w:tcPr>
            <w:tcW w:w="1517" w:type="dxa"/>
            <w:noWrap/>
            <w:hideMark/>
          </w:tcPr>
          <w:p w:rsidR="006C2A07" w:rsidRPr="006C2A07" w:rsidRDefault="006C2A07" w:rsidP="006C2A07">
            <w:pPr>
              <w:pStyle w:val="NormalcomRecuo"/>
              <w:ind w:firstLine="0"/>
              <w:jc w:val="center"/>
            </w:pPr>
            <w:r w:rsidRPr="006C2A07">
              <w:t>8.5451</w:t>
            </w:r>
          </w:p>
        </w:tc>
        <w:tc>
          <w:tcPr>
            <w:tcW w:w="1517" w:type="dxa"/>
            <w:noWrap/>
            <w:hideMark/>
          </w:tcPr>
          <w:p w:rsidR="006C2A07" w:rsidRPr="006C2A07" w:rsidRDefault="006C2A07" w:rsidP="006C2A07">
            <w:pPr>
              <w:pStyle w:val="NormalcomRecuo"/>
              <w:ind w:firstLine="0"/>
              <w:jc w:val="center"/>
            </w:pPr>
            <w:r w:rsidRPr="006C2A07">
              <w:t>8.5914</w:t>
            </w:r>
          </w:p>
        </w:tc>
        <w:tc>
          <w:tcPr>
            <w:tcW w:w="1517" w:type="dxa"/>
            <w:noWrap/>
            <w:hideMark/>
          </w:tcPr>
          <w:p w:rsidR="006C2A07" w:rsidRPr="006C2A07" w:rsidRDefault="006C2A07" w:rsidP="006C2A07">
            <w:pPr>
              <w:pStyle w:val="NormalcomRecuo"/>
              <w:ind w:firstLine="0"/>
              <w:jc w:val="center"/>
            </w:pPr>
            <w:r w:rsidRPr="006C2A07">
              <w:t>8.5451</w:t>
            </w:r>
          </w:p>
        </w:tc>
        <w:tc>
          <w:tcPr>
            <w:tcW w:w="1517" w:type="dxa"/>
            <w:noWrap/>
            <w:hideMark/>
          </w:tcPr>
          <w:p w:rsidR="006C2A07" w:rsidRPr="006C2A07" w:rsidRDefault="006C2A07" w:rsidP="006C2A07">
            <w:pPr>
              <w:pStyle w:val="NormalcomRecuo"/>
              <w:ind w:firstLine="0"/>
              <w:jc w:val="center"/>
            </w:pPr>
            <w:r w:rsidRPr="006C2A07">
              <w:rPr>
                <w:lang w:val="en-US"/>
              </w:rPr>
              <w:t>8.51465</w:t>
            </w:r>
          </w:p>
        </w:tc>
        <w:tc>
          <w:tcPr>
            <w:tcW w:w="1522" w:type="dxa"/>
            <w:noWrap/>
            <w:hideMark/>
          </w:tcPr>
          <w:p w:rsidR="006C2A07" w:rsidRPr="006C2A07" w:rsidRDefault="006C2A07" w:rsidP="006C2A07">
            <w:pPr>
              <w:pStyle w:val="NormalcomRecuo"/>
              <w:ind w:firstLine="0"/>
              <w:jc w:val="center"/>
            </w:pPr>
            <w:r w:rsidRPr="006C2A07">
              <w:t>19.7391</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18.16</w:t>
            </w:r>
          </w:p>
        </w:tc>
        <w:tc>
          <w:tcPr>
            <w:tcW w:w="1517" w:type="dxa"/>
            <w:noWrap/>
            <w:hideMark/>
          </w:tcPr>
          <w:p w:rsidR="006C2A07" w:rsidRPr="006C2A07" w:rsidRDefault="006C2A07" w:rsidP="006C2A07">
            <w:pPr>
              <w:pStyle w:val="NormalcomRecuo"/>
              <w:ind w:firstLine="0"/>
              <w:jc w:val="center"/>
            </w:pPr>
            <w:r w:rsidRPr="006C2A07">
              <w:t>17.871</w:t>
            </w:r>
          </w:p>
        </w:tc>
        <w:tc>
          <w:tcPr>
            <w:tcW w:w="1517" w:type="dxa"/>
            <w:noWrap/>
            <w:hideMark/>
          </w:tcPr>
          <w:p w:rsidR="006C2A07" w:rsidRPr="006C2A07" w:rsidRDefault="006C2A07" w:rsidP="006C2A07">
            <w:pPr>
              <w:pStyle w:val="NormalcomRecuo"/>
              <w:ind w:firstLine="0"/>
              <w:jc w:val="center"/>
            </w:pPr>
            <w:r w:rsidRPr="006C2A07">
              <w:t>18.13464</w:t>
            </w:r>
          </w:p>
        </w:tc>
        <w:tc>
          <w:tcPr>
            <w:tcW w:w="1517" w:type="dxa"/>
            <w:noWrap/>
            <w:hideMark/>
          </w:tcPr>
          <w:p w:rsidR="006C2A07" w:rsidRPr="006C2A07" w:rsidRDefault="006C2A07" w:rsidP="006C2A07">
            <w:pPr>
              <w:pStyle w:val="NormalcomRecuo"/>
              <w:ind w:firstLine="0"/>
              <w:jc w:val="center"/>
            </w:pPr>
            <w:r w:rsidRPr="006C2A07">
              <w:t>17.871</w:t>
            </w:r>
          </w:p>
        </w:tc>
        <w:tc>
          <w:tcPr>
            <w:tcW w:w="1517" w:type="dxa"/>
            <w:noWrap/>
            <w:hideMark/>
          </w:tcPr>
          <w:p w:rsidR="006C2A07" w:rsidRPr="006C2A07" w:rsidRDefault="006C2A07" w:rsidP="006C2A07">
            <w:pPr>
              <w:pStyle w:val="NormalcomRecuo"/>
              <w:ind w:firstLine="0"/>
              <w:jc w:val="center"/>
            </w:pPr>
            <w:r w:rsidRPr="006C2A07">
              <w:rPr>
                <w:lang w:val="en-US"/>
              </w:rPr>
              <w:t>17.6999</w:t>
            </w:r>
          </w:p>
        </w:tc>
        <w:tc>
          <w:tcPr>
            <w:tcW w:w="1522" w:type="dxa"/>
            <w:noWrap/>
            <w:hideMark/>
          </w:tcPr>
          <w:p w:rsidR="006C2A07" w:rsidRPr="006C2A07" w:rsidRDefault="006C2A07" w:rsidP="006C2A07">
            <w:pPr>
              <w:pStyle w:val="NormalcomRecuo"/>
              <w:ind w:firstLine="0"/>
              <w:jc w:val="center"/>
            </w:pPr>
            <w:r w:rsidRPr="006C2A07">
              <w:t>49.3478</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18.2828</w:t>
            </w:r>
          </w:p>
        </w:tc>
        <w:tc>
          <w:tcPr>
            <w:tcW w:w="1517" w:type="dxa"/>
            <w:noWrap/>
            <w:hideMark/>
          </w:tcPr>
          <w:p w:rsidR="006C2A07" w:rsidRPr="006C2A07" w:rsidRDefault="006C2A07" w:rsidP="006C2A07">
            <w:pPr>
              <w:pStyle w:val="NormalcomRecuo"/>
              <w:ind w:firstLine="0"/>
              <w:jc w:val="center"/>
            </w:pPr>
            <w:r w:rsidRPr="006C2A07">
              <w:t>17.8873</w:t>
            </w:r>
          </w:p>
        </w:tc>
        <w:tc>
          <w:tcPr>
            <w:tcW w:w="1517" w:type="dxa"/>
            <w:noWrap/>
            <w:hideMark/>
          </w:tcPr>
          <w:p w:rsidR="006C2A07" w:rsidRPr="006C2A07" w:rsidRDefault="006C2A07" w:rsidP="006C2A07">
            <w:pPr>
              <w:pStyle w:val="NormalcomRecuo"/>
              <w:ind w:firstLine="0"/>
              <w:jc w:val="center"/>
            </w:pPr>
            <w:r w:rsidRPr="006C2A07">
              <w:t>18.14557</w:t>
            </w:r>
          </w:p>
        </w:tc>
        <w:tc>
          <w:tcPr>
            <w:tcW w:w="1517" w:type="dxa"/>
            <w:noWrap/>
            <w:hideMark/>
          </w:tcPr>
          <w:p w:rsidR="006C2A07" w:rsidRPr="006C2A07" w:rsidRDefault="006C2A07" w:rsidP="006C2A07">
            <w:pPr>
              <w:pStyle w:val="NormalcomRecuo"/>
              <w:ind w:firstLine="0"/>
              <w:jc w:val="center"/>
            </w:pPr>
            <w:r w:rsidRPr="006C2A07">
              <w:t>17.8873</w:t>
            </w:r>
          </w:p>
        </w:tc>
        <w:tc>
          <w:tcPr>
            <w:tcW w:w="1517" w:type="dxa"/>
            <w:noWrap/>
            <w:hideMark/>
          </w:tcPr>
          <w:p w:rsidR="006C2A07" w:rsidRPr="006C2A07" w:rsidRDefault="006C2A07" w:rsidP="006C2A07">
            <w:pPr>
              <w:pStyle w:val="NormalcomRecuo"/>
              <w:ind w:firstLine="0"/>
              <w:jc w:val="center"/>
            </w:pPr>
            <w:r w:rsidRPr="006C2A07">
              <w:rPr>
                <w:lang w:val="en-US"/>
              </w:rPr>
              <w:t>17.72035</w:t>
            </w:r>
          </w:p>
        </w:tc>
        <w:tc>
          <w:tcPr>
            <w:tcW w:w="1522" w:type="dxa"/>
            <w:noWrap/>
            <w:hideMark/>
          </w:tcPr>
          <w:p w:rsidR="006C2A07" w:rsidRPr="006C2A07" w:rsidRDefault="006C2A07" w:rsidP="006C2A07">
            <w:pPr>
              <w:pStyle w:val="NormalcomRecuo"/>
              <w:ind w:firstLine="0"/>
              <w:jc w:val="center"/>
            </w:pPr>
            <w:r w:rsidRPr="006C2A07">
              <w:t>49.3478</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45.0311</w:t>
            </w:r>
          </w:p>
        </w:tc>
        <w:tc>
          <w:tcPr>
            <w:tcW w:w="1517" w:type="dxa"/>
            <w:noWrap/>
            <w:hideMark/>
          </w:tcPr>
          <w:p w:rsidR="006C2A07" w:rsidRPr="006C2A07" w:rsidRDefault="006C2A07" w:rsidP="006C2A07">
            <w:pPr>
              <w:pStyle w:val="NormalcomRecuo"/>
              <w:ind w:firstLine="0"/>
              <w:jc w:val="center"/>
            </w:pPr>
            <w:r w:rsidRPr="006C2A07">
              <w:t>44.0385</w:t>
            </w:r>
          </w:p>
        </w:tc>
        <w:tc>
          <w:tcPr>
            <w:tcW w:w="1517" w:type="dxa"/>
            <w:noWrap/>
            <w:hideMark/>
          </w:tcPr>
          <w:p w:rsidR="006C2A07" w:rsidRPr="006C2A07" w:rsidRDefault="006C2A07" w:rsidP="006C2A07">
            <w:pPr>
              <w:pStyle w:val="NormalcomRecuo"/>
              <w:ind w:firstLine="0"/>
              <w:jc w:val="center"/>
            </w:pPr>
            <w:r w:rsidRPr="006C2A07">
              <w:t>44.66674</w:t>
            </w:r>
          </w:p>
        </w:tc>
        <w:tc>
          <w:tcPr>
            <w:tcW w:w="1517" w:type="dxa"/>
            <w:noWrap/>
            <w:hideMark/>
          </w:tcPr>
          <w:p w:rsidR="006C2A07" w:rsidRPr="006C2A07" w:rsidRDefault="006C2A07" w:rsidP="006C2A07">
            <w:pPr>
              <w:pStyle w:val="NormalcomRecuo"/>
              <w:ind w:firstLine="0"/>
              <w:jc w:val="center"/>
            </w:pPr>
            <w:r w:rsidRPr="006C2A07">
              <w:t>44.038</w:t>
            </w:r>
          </w:p>
        </w:tc>
        <w:tc>
          <w:tcPr>
            <w:tcW w:w="1517" w:type="dxa"/>
            <w:noWrap/>
            <w:hideMark/>
          </w:tcPr>
          <w:p w:rsidR="006C2A07" w:rsidRPr="006C2A07" w:rsidRDefault="006C2A07" w:rsidP="006C2A07">
            <w:pPr>
              <w:pStyle w:val="NormalcomRecuo"/>
              <w:ind w:firstLine="0"/>
              <w:jc w:val="center"/>
            </w:pPr>
            <w:r w:rsidRPr="006C2A07">
              <w:rPr>
                <w:lang w:val="en-US"/>
              </w:rPr>
              <w:t>43.63456</w:t>
            </w:r>
          </w:p>
        </w:tc>
        <w:tc>
          <w:tcPr>
            <w:tcW w:w="1522" w:type="dxa"/>
            <w:noWrap/>
            <w:hideMark/>
          </w:tcPr>
          <w:p w:rsidR="006C2A07" w:rsidRPr="006C2A07" w:rsidRDefault="006C2A07" w:rsidP="006C2A07">
            <w:pPr>
              <w:pStyle w:val="NormalcomRecuo"/>
              <w:ind w:firstLine="0"/>
              <w:jc w:val="center"/>
            </w:pPr>
            <w:r w:rsidRPr="006C2A07">
              <w:t>78.9556</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rPr>
                <w:lang w:val="en-US"/>
              </w:rPr>
              <w:t>59.6519</w:t>
            </w:r>
          </w:p>
        </w:tc>
        <w:tc>
          <w:tcPr>
            <w:tcW w:w="1517" w:type="dxa"/>
            <w:noWrap/>
            <w:hideMark/>
          </w:tcPr>
          <w:p w:rsidR="006C2A07" w:rsidRPr="006C2A07" w:rsidRDefault="006C2A07" w:rsidP="006C2A07">
            <w:pPr>
              <w:pStyle w:val="NormalcomRecuo"/>
              <w:ind w:firstLine="0"/>
              <w:jc w:val="center"/>
            </w:pPr>
            <w:r w:rsidRPr="006C2A07">
              <w:t>58.9881</w:t>
            </w:r>
          </w:p>
        </w:tc>
        <w:tc>
          <w:tcPr>
            <w:tcW w:w="1517" w:type="dxa"/>
            <w:noWrap/>
            <w:hideMark/>
          </w:tcPr>
          <w:p w:rsidR="006C2A07" w:rsidRPr="006C2A07" w:rsidRDefault="006C2A07" w:rsidP="006C2A07">
            <w:pPr>
              <w:pStyle w:val="NormalcomRecuo"/>
              <w:ind w:firstLine="0"/>
              <w:jc w:val="center"/>
            </w:pPr>
            <w:r w:rsidRPr="006C2A07">
              <w:t>59.53348</w:t>
            </w:r>
          </w:p>
        </w:tc>
        <w:tc>
          <w:tcPr>
            <w:tcW w:w="1517" w:type="dxa"/>
            <w:noWrap/>
            <w:hideMark/>
          </w:tcPr>
          <w:p w:rsidR="006C2A07" w:rsidRPr="006C2A07" w:rsidRDefault="006C2A07" w:rsidP="006C2A07">
            <w:pPr>
              <w:pStyle w:val="NormalcomRecuo"/>
              <w:ind w:firstLine="0"/>
              <w:jc w:val="center"/>
            </w:pPr>
            <w:r w:rsidRPr="006C2A07">
              <w:t>58.988</w:t>
            </w:r>
          </w:p>
        </w:tc>
        <w:tc>
          <w:tcPr>
            <w:tcW w:w="1517" w:type="dxa"/>
            <w:noWrap/>
            <w:hideMark/>
          </w:tcPr>
          <w:p w:rsidR="006C2A07" w:rsidRPr="006C2A07" w:rsidRDefault="006C2A07" w:rsidP="006C2A07">
            <w:pPr>
              <w:pStyle w:val="NormalcomRecuo"/>
              <w:ind w:firstLine="0"/>
              <w:jc w:val="center"/>
            </w:pPr>
            <w:r w:rsidRPr="006C2A07">
              <w:rPr>
                <w:lang w:val="en-US"/>
              </w:rPr>
              <w:t>58.63164</w:t>
            </w:r>
          </w:p>
        </w:tc>
        <w:tc>
          <w:tcPr>
            <w:tcW w:w="1522" w:type="dxa"/>
            <w:noWrap/>
            <w:hideMark/>
          </w:tcPr>
          <w:p w:rsidR="006C2A07" w:rsidRPr="006C2A07" w:rsidRDefault="006C2A07" w:rsidP="006C2A07">
            <w:pPr>
              <w:pStyle w:val="NormalcomRecuo"/>
              <w:ind w:firstLine="0"/>
              <w:jc w:val="center"/>
            </w:pPr>
            <w:r w:rsidRPr="006C2A07">
              <w:t>98.6943</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61.8291</w:t>
            </w:r>
          </w:p>
        </w:tc>
        <w:tc>
          <w:tcPr>
            <w:tcW w:w="1517" w:type="dxa"/>
            <w:noWrap/>
            <w:hideMark/>
          </w:tcPr>
          <w:p w:rsidR="006C2A07" w:rsidRPr="006C2A07" w:rsidRDefault="006C2A07" w:rsidP="006C2A07">
            <w:pPr>
              <w:pStyle w:val="NormalcomRecuo"/>
              <w:ind w:firstLine="0"/>
              <w:jc w:val="center"/>
            </w:pPr>
            <w:r w:rsidRPr="006C2A07">
              <w:t>61.1692</w:t>
            </w:r>
          </w:p>
        </w:tc>
        <w:tc>
          <w:tcPr>
            <w:tcW w:w="1517" w:type="dxa"/>
            <w:noWrap/>
            <w:hideMark/>
          </w:tcPr>
          <w:p w:rsidR="006C2A07" w:rsidRPr="006C2A07" w:rsidRDefault="006C2A07" w:rsidP="006C2A07">
            <w:pPr>
              <w:pStyle w:val="NormalcomRecuo"/>
              <w:ind w:firstLine="0"/>
              <w:jc w:val="center"/>
            </w:pPr>
            <w:r w:rsidRPr="006C2A07">
              <w:t>61.95456</w:t>
            </w:r>
          </w:p>
        </w:tc>
        <w:tc>
          <w:tcPr>
            <w:tcW w:w="1517" w:type="dxa"/>
            <w:noWrap/>
            <w:hideMark/>
          </w:tcPr>
          <w:p w:rsidR="006C2A07" w:rsidRPr="006C2A07" w:rsidRDefault="006C2A07" w:rsidP="006C2A07">
            <w:pPr>
              <w:pStyle w:val="NormalcomRecuo"/>
              <w:ind w:firstLine="0"/>
              <w:jc w:val="center"/>
            </w:pPr>
            <w:r w:rsidRPr="006C2A07">
              <w:t>61.169</w:t>
            </w:r>
          </w:p>
        </w:tc>
        <w:tc>
          <w:tcPr>
            <w:tcW w:w="1517" w:type="dxa"/>
            <w:noWrap/>
            <w:hideMark/>
          </w:tcPr>
          <w:p w:rsidR="006C2A07" w:rsidRPr="006C2A07" w:rsidRDefault="006C2A07" w:rsidP="006C2A07">
            <w:pPr>
              <w:pStyle w:val="NormalcomRecuo"/>
              <w:ind w:firstLine="0"/>
              <w:jc w:val="center"/>
            </w:pPr>
            <w:r w:rsidRPr="006C2A07">
              <w:rPr>
                <w:lang w:val="en-US"/>
              </w:rPr>
              <w:t>60.63612</w:t>
            </w:r>
          </w:p>
        </w:tc>
        <w:tc>
          <w:tcPr>
            <w:tcW w:w="1522" w:type="dxa"/>
            <w:noWrap/>
            <w:hideMark/>
          </w:tcPr>
          <w:p w:rsidR="006C2A07" w:rsidRPr="006C2A07" w:rsidRDefault="006C2A07" w:rsidP="006C2A07">
            <w:pPr>
              <w:pStyle w:val="NormalcomRecuo"/>
              <w:ind w:firstLine="0"/>
              <w:jc w:val="center"/>
            </w:pPr>
            <w:r w:rsidRPr="006C2A07">
              <w:t>98.6943</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lastRenderedPageBreak/>
              <w:t>82.6897</w:t>
            </w:r>
          </w:p>
        </w:tc>
        <w:tc>
          <w:tcPr>
            <w:tcW w:w="1517" w:type="dxa"/>
            <w:noWrap/>
            <w:hideMark/>
          </w:tcPr>
          <w:p w:rsidR="006C2A07" w:rsidRPr="006C2A07" w:rsidRDefault="006C2A07" w:rsidP="006C2A07">
            <w:pPr>
              <w:pStyle w:val="NormalcomRecuo"/>
              <w:ind w:firstLine="0"/>
              <w:jc w:val="center"/>
            </w:pPr>
            <w:r w:rsidRPr="006C2A07">
              <w:t>81.4169</w:t>
            </w:r>
          </w:p>
        </w:tc>
        <w:tc>
          <w:tcPr>
            <w:tcW w:w="1517" w:type="dxa"/>
            <w:noWrap/>
            <w:hideMark/>
          </w:tcPr>
          <w:p w:rsidR="006C2A07" w:rsidRPr="006C2A07" w:rsidRDefault="006C2A07" w:rsidP="006C2A07">
            <w:pPr>
              <w:pStyle w:val="NormalcomRecuo"/>
              <w:ind w:firstLine="0"/>
              <w:jc w:val="center"/>
            </w:pPr>
            <w:r w:rsidRPr="006C2A07">
              <w:t>82.4125</w:t>
            </w:r>
          </w:p>
        </w:tc>
        <w:tc>
          <w:tcPr>
            <w:tcW w:w="1517" w:type="dxa"/>
            <w:noWrap/>
            <w:hideMark/>
          </w:tcPr>
          <w:p w:rsidR="006C2A07" w:rsidRPr="006C2A07" w:rsidRDefault="006C2A07" w:rsidP="006C2A07">
            <w:pPr>
              <w:pStyle w:val="NormalcomRecuo"/>
              <w:ind w:firstLine="0"/>
              <w:jc w:val="center"/>
            </w:pPr>
            <w:r w:rsidRPr="006C2A07">
              <w:t>81.4169</w:t>
            </w:r>
          </w:p>
        </w:tc>
        <w:tc>
          <w:tcPr>
            <w:tcW w:w="1517" w:type="dxa"/>
            <w:noWrap/>
            <w:hideMark/>
          </w:tcPr>
          <w:p w:rsidR="006C2A07" w:rsidRPr="006C2A07" w:rsidRDefault="006C2A07" w:rsidP="006C2A07">
            <w:pPr>
              <w:pStyle w:val="NormalcomRecuo"/>
              <w:ind w:firstLine="0"/>
              <w:jc w:val="center"/>
            </w:pPr>
            <w:r w:rsidRPr="006C2A07">
              <w:rPr>
                <w:lang w:val="en-US"/>
              </w:rPr>
              <w:t>80.77194</w:t>
            </w:r>
          </w:p>
        </w:tc>
        <w:tc>
          <w:tcPr>
            <w:tcW w:w="1522" w:type="dxa"/>
            <w:noWrap/>
            <w:hideMark/>
          </w:tcPr>
          <w:p w:rsidR="006C2A07" w:rsidRPr="006C2A07" w:rsidRDefault="006C2A07" w:rsidP="006C2A07">
            <w:pPr>
              <w:pStyle w:val="NormalcomRecuo"/>
              <w:ind w:firstLine="0"/>
              <w:jc w:val="center"/>
            </w:pPr>
            <w:r w:rsidRPr="006C2A07">
              <w:t>128.3032</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83.7839</w:t>
            </w:r>
          </w:p>
        </w:tc>
        <w:tc>
          <w:tcPr>
            <w:tcW w:w="1517" w:type="dxa"/>
            <w:noWrap/>
            <w:hideMark/>
          </w:tcPr>
          <w:p w:rsidR="006C2A07" w:rsidRPr="006C2A07" w:rsidRDefault="006C2A07" w:rsidP="006C2A07">
            <w:pPr>
              <w:pStyle w:val="NormalcomRecuo"/>
              <w:ind w:firstLine="0"/>
              <w:jc w:val="center"/>
            </w:pPr>
            <w:r w:rsidRPr="006C2A07">
              <w:t>81.5618</w:t>
            </w:r>
          </w:p>
        </w:tc>
        <w:tc>
          <w:tcPr>
            <w:tcW w:w="1517" w:type="dxa"/>
            <w:noWrap/>
            <w:hideMark/>
          </w:tcPr>
          <w:p w:rsidR="006C2A07" w:rsidRPr="006C2A07" w:rsidRDefault="006C2A07" w:rsidP="006C2A07">
            <w:pPr>
              <w:pStyle w:val="NormalcomRecuo"/>
              <w:ind w:firstLine="0"/>
              <w:jc w:val="center"/>
            </w:pPr>
            <w:r w:rsidRPr="006C2A07">
              <w:t>82.511</w:t>
            </w:r>
          </w:p>
        </w:tc>
        <w:tc>
          <w:tcPr>
            <w:tcW w:w="1517" w:type="dxa"/>
            <w:noWrap/>
            <w:hideMark/>
          </w:tcPr>
          <w:p w:rsidR="006C2A07" w:rsidRPr="006C2A07" w:rsidRDefault="006C2A07" w:rsidP="006C2A07">
            <w:pPr>
              <w:pStyle w:val="NormalcomRecuo"/>
              <w:ind w:firstLine="0"/>
              <w:jc w:val="center"/>
            </w:pPr>
            <w:r w:rsidRPr="006C2A07">
              <w:t>81.5618</w:t>
            </w:r>
          </w:p>
        </w:tc>
        <w:tc>
          <w:tcPr>
            <w:tcW w:w="1517" w:type="dxa"/>
            <w:noWrap/>
            <w:hideMark/>
          </w:tcPr>
          <w:p w:rsidR="006C2A07" w:rsidRPr="006C2A07" w:rsidRDefault="006C2A07" w:rsidP="006C2A07">
            <w:pPr>
              <w:pStyle w:val="NormalcomRecuo"/>
              <w:ind w:firstLine="0"/>
              <w:jc w:val="center"/>
            </w:pPr>
            <w:r w:rsidRPr="006C2A07">
              <w:rPr>
                <w:lang w:val="en-US"/>
              </w:rPr>
              <w:t>80.95417</w:t>
            </w:r>
          </w:p>
        </w:tc>
        <w:tc>
          <w:tcPr>
            <w:tcW w:w="1522" w:type="dxa"/>
            <w:noWrap/>
            <w:hideMark/>
          </w:tcPr>
          <w:p w:rsidR="006C2A07" w:rsidRPr="006C2A07" w:rsidRDefault="006C2A07" w:rsidP="006C2A07">
            <w:pPr>
              <w:pStyle w:val="NormalcomRecuo"/>
              <w:ind w:firstLine="0"/>
              <w:jc w:val="center"/>
            </w:pPr>
            <w:r w:rsidRPr="006C2A07">
              <w:t>128.3032</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106.4193</w:t>
            </w:r>
          </w:p>
        </w:tc>
        <w:tc>
          <w:tcPr>
            <w:tcW w:w="1517" w:type="dxa"/>
            <w:noWrap/>
            <w:hideMark/>
          </w:tcPr>
          <w:p w:rsidR="006C2A07" w:rsidRPr="006C2A07" w:rsidRDefault="006C2A07" w:rsidP="006C2A07">
            <w:pPr>
              <w:pStyle w:val="NormalcomRecuo"/>
              <w:ind w:firstLine="0"/>
              <w:jc w:val="center"/>
            </w:pPr>
            <w:r w:rsidRPr="006C2A07">
              <w:t>105.4033</w:t>
            </w:r>
          </w:p>
        </w:tc>
        <w:tc>
          <w:tcPr>
            <w:tcW w:w="1517" w:type="dxa"/>
            <w:noWrap/>
            <w:hideMark/>
          </w:tcPr>
          <w:p w:rsidR="006C2A07" w:rsidRPr="006C2A07" w:rsidRDefault="006C2A07" w:rsidP="006C2A07">
            <w:pPr>
              <w:pStyle w:val="NormalcomRecuo"/>
              <w:ind w:firstLine="0"/>
              <w:jc w:val="center"/>
            </w:pPr>
            <w:r w:rsidRPr="006C2A07">
              <w:t>106.6581</w:t>
            </w:r>
          </w:p>
        </w:tc>
        <w:tc>
          <w:tcPr>
            <w:tcW w:w="1517" w:type="dxa"/>
            <w:noWrap/>
            <w:hideMark/>
          </w:tcPr>
          <w:p w:rsidR="006C2A07" w:rsidRPr="006C2A07" w:rsidRDefault="006C2A07" w:rsidP="006C2A07">
            <w:pPr>
              <w:pStyle w:val="NormalcomRecuo"/>
              <w:ind w:firstLine="0"/>
              <w:jc w:val="center"/>
            </w:pPr>
            <w:r w:rsidRPr="006C2A07">
              <w:t>105.4033</w:t>
            </w:r>
          </w:p>
        </w:tc>
        <w:tc>
          <w:tcPr>
            <w:tcW w:w="1517" w:type="dxa"/>
            <w:noWrap/>
            <w:hideMark/>
          </w:tcPr>
          <w:p w:rsidR="006C2A07" w:rsidRPr="006C2A07" w:rsidRDefault="006C2A07" w:rsidP="006C2A07">
            <w:pPr>
              <w:pStyle w:val="NormalcomRecuo"/>
              <w:ind w:firstLine="0"/>
              <w:jc w:val="center"/>
            </w:pPr>
            <w:r w:rsidRPr="006C2A07">
              <w:rPr>
                <w:lang w:val="en-US"/>
              </w:rPr>
              <w:t>104.5291</w:t>
            </w:r>
          </w:p>
        </w:tc>
        <w:tc>
          <w:tcPr>
            <w:tcW w:w="1522" w:type="dxa"/>
            <w:noWrap/>
            <w:hideMark/>
          </w:tcPr>
          <w:p w:rsidR="006C2A07" w:rsidRPr="006C2A07" w:rsidRDefault="006C2A07" w:rsidP="006C2A07">
            <w:pPr>
              <w:pStyle w:val="NormalcomRecuo"/>
              <w:ind w:firstLine="0"/>
              <w:jc w:val="center"/>
            </w:pPr>
            <w:r w:rsidRPr="006C2A07">
              <w:t>167.9406</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106.5278</w:t>
            </w:r>
          </w:p>
        </w:tc>
        <w:tc>
          <w:tcPr>
            <w:tcW w:w="1517" w:type="dxa"/>
            <w:noWrap/>
            <w:hideMark/>
          </w:tcPr>
          <w:p w:rsidR="006C2A07" w:rsidRPr="006C2A07" w:rsidRDefault="006C2A07" w:rsidP="006C2A07">
            <w:pPr>
              <w:pStyle w:val="NormalcomRecuo"/>
              <w:ind w:firstLine="0"/>
              <w:jc w:val="center"/>
            </w:pPr>
            <w:r w:rsidRPr="006C2A07">
              <w:t>105.4156</w:t>
            </w:r>
          </w:p>
        </w:tc>
        <w:tc>
          <w:tcPr>
            <w:tcW w:w="1517" w:type="dxa"/>
            <w:noWrap/>
            <w:hideMark/>
          </w:tcPr>
          <w:p w:rsidR="006C2A07" w:rsidRPr="006C2A07" w:rsidRDefault="006C2A07" w:rsidP="006C2A07">
            <w:pPr>
              <w:pStyle w:val="NormalcomRecuo"/>
              <w:ind w:firstLine="0"/>
              <w:jc w:val="center"/>
            </w:pPr>
            <w:r w:rsidRPr="006C2A07">
              <w:t>106.6665</w:t>
            </w:r>
          </w:p>
        </w:tc>
        <w:tc>
          <w:tcPr>
            <w:tcW w:w="1517" w:type="dxa"/>
            <w:noWrap/>
            <w:hideMark/>
          </w:tcPr>
          <w:p w:rsidR="006C2A07" w:rsidRPr="006C2A07" w:rsidRDefault="006C2A07" w:rsidP="006C2A07">
            <w:pPr>
              <w:pStyle w:val="NormalcomRecuo"/>
              <w:ind w:firstLine="0"/>
              <w:jc w:val="center"/>
            </w:pPr>
            <w:r w:rsidRPr="006C2A07">
              <w:t>105.4133</w:t>
            </w:r>
          </w:p>
        </w:tc>
        <w:tc>
          <w:tcPr>
            <w:tcW w:w="1517" w:type="dxa"/>
            <w:noWrap/>
            <w:hideMark/>
          </w:tcPr>
          <w:p w:rsidR="006C2A07" w:rsidRPr="006C2A07" w:rsidRDefault="006C2A07" w:rsidP="006C2A07">
            <w:pPr>
              <w:pStyle w:val="NormalcomRecuo"/>
              <w:ind w:firstLine="0"/>
              <w:jc w:val="center"/>
            </w:pPr>
            <w:r w:rsidRPr="006C2A07">
              <w:rPr>
                <w:lang w:val="en-US"/>
              </w:rPr>
              <w:t>104.5446</w:t>
            </w:r>
          </w:p>
        </w:tc>
        <w:tc>
          <w:tcPr>
            <w:tcW w:w="1522" w:type="dxa"/>
            <w:noWrap/>
            <w:hideMark/>
          </w:tcPr>
          <w:p w:rsidR="006C2A07" w:rsidRPr="006C2A07" w:rsidRDefault="006C2A07" w:rsidP="006C2A07">
            <w:pPr>
              <w:pStyle w:val="NormalcomRecuo"/>
              <w:ind w:firstLine="0"/>
              <w:jc w:val="center"/>
            </w:pPr>
            <w:r w:rsidRPr="006C2A07">
              <w:t>167.9406</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135.0431</w:t>
            </w:r>
          </w:p>
        </w:tc>
        <w:tc>
          <w:tcPr>
            <w:tcW w:w="1517" w:type="dxa"/>
            <w:noWrap/>
            <w:hideMark/>
          </w:tcPr>
          <w:p w:rsidR="006C2A07" w:rsidRPr="006C2A07" w:rsidRDefault="006C2A07" w:rsidP="006C2A07">
            <w:pPr>
              <w:pStyle w:val="NormalcomRecuo"/>
              <w:ind w:firstLine="0"/>
              <w:jc w:val="center"/>
            </w:pPr>
            <w:r w:rsidRPr="006C2A07">
              <w:t>131.9681</w:t>
            </w:r>
          </w:p>
        </w:tc>
        <w:tc>
          <w:tcPr>
            <w:tcW w:w="1517" w:type="dxa"/>
            <w:noWrap/>
            <w:hideMark/>
          </w:tcPr>
          <w:p w:rsidR="006C2A07" w:rsidRPr="006C2A07" w:rsidRDefault="006C2A07" w:rsidP="006C2A07">
            <w:pPr>
              <w:pStyle w:val="NormalcomRecuo"/>
              <w:ind w:firstLine="0"/>
              <w:jc w:val="center"/>
            </w:pPr>
            <w:r w:rsidRPr="006C2A07">
              <w:t>133.5834</w:t>
            </w:r>
          </w:p>
        </w:tc>
        <w:tc>
          <w:tcPr>
            <w:tcW w:w="1517" w:type="dxa"/>
            <w:noWrap/>
            <w:hideMark/>
          </w:tcPr>
          <w:p w:rsidR="006C2A07" w:rsidRPr="006C2A07" w:rsidRDefault="006C2A07" w:rsidP="006C2A07">
            <w:pPr>
              <w:pStyle w:val="NormalcomRecuo"/>
              <w:ind w:firstLine="0"/>
              <w:jc w:val="center"/>
            </w:pPr>
            <w:r w:rsidRPr="006C2A07">
              <w:t>131.968</w:t>
            </w:r>
          </w:p>
        </w:tc>
        <w:tc>
          <w:tcPr>
            <w:tcW w:w="1517" w:type="dxa"/>
            <w:noWrap/>
            <w:hideMark/>
          </w:tcPr>
          <w:p w:rsidR="006C2A07" w:rsidRPr="006C2A07" w:rsidRDefault="006C2A07" w:rsidP="006C2A07">
            <w:pPr>
              <w:pStyle w:val="NormalcomRecuo"/>
              <w:ind w:firstLine="0"/>
              <w:jc w:val="center"/>
            </w:pPr>
            <w:r w:rsidRPr="006C2A07">
              <w:rPr>
                <w:lang w:val="en-US"/>
              </w:rPr>
              <w:t>130.9164</w:t>
            </w:r>
          </w:p>
        </w:tc>
        <w:tc>
          <w:tcPr>
            <w:tcW w:w="1522" w:type="dxa"/>
            <w:noWrap/>
            <w:hideMark/>
          </w:tcPr>
          <w:p w:rsidR="006C2A07" w:rsidRPr="006C2A07" w:rsidRDefault="006C2A07" w:rsidP="006C2A07">
            <w:pPr>
              <w:pStyle w:val="NormalcomRecuo"/>
              <w:ind w:firstLine="0"/>
              <w:jc w:val="center"/>
            </w:pPr>
            <w:r w:rsidRPr="006C2A07">
              <w:t>177.6515</w:t>
            </w:r>
          </w:p>
        </w:tc>
      </w:tr>
      <w:tr w:rsidR="006C2A07" w:rsidRPr="006C2A07" w:rsidTr="006C2A07">
        <w:trPr>
          <w:trHeight w:val="296"/>
        </w:trPr>
        <w:tc>
          <w:tcPr>
            <w:tcW w:w="1517" w:type="dxa"/>
            <w:noWrap/>
            <w:hideMark/>
          </w:tcPr>
          <w:p w:rsidR="006C2A07" w:rsidRPr="006C2A07" w:rsidRDefault="006C2A07" w:rsidP="006C2A07">
            <w:pPr>
              <w:pStyle w:val="NormalcomRecuo"/>
              <w:ind w:firstLine="0"/>
              <w:jc w:val="center"/>
            </w:pPr>
            <w:r w:rsidRPr="006C2A07">
              <w:t>138.156</w:t>
            </w:r>
          </w:p>
        </w:tc>
        <w:tc>
          <w:tcPr>
            <w:tcW w:w="1517" w:type="dxa"/>
            <w:noWrap/>
            <w:hideMark/>
          </w:tcPr>
          <w:p w:rsidR="006C2A07" w:rsidRPr="006C2A07" w:rsidRDefault="006C2A07" w:rsidP="006C2A07">
            <w:pPr>
              <w:pStyle w:val="NormalcomRecuo"/>
              <w:ind w:firstLine="0"/>
              <w:jc w:val="center"/>
            </w:pPr>
            <w:r w:rsidRPr="006C2A07">
              <w:t>135.2091</w:t>
            </w:r>
          </w:p>
        </w:tc>
        <w:tc>
          <w:tcPr>
            <w:tcW w:w="1517" w:type="dxa"/>
            <w:noWrap/>
            <w:hideMark/>
          </w:tcPr>
          <w:p w:rsidR="006C2A07" w:rsidRPr="006C2A07" w:rsidRDefault="006C2A07" w:rsidP="006C2A07">
            <w:pPr>
              <w:pStyle w:val="NormalcomRecuo"/>
              <w:ind w:firstLine="0"/>
              <w:jc w:val="center"/>
            </w:pPr>
            <w:r w:rsidRPr="006C2A07">
              <w:t>136.7063</w:t>
            </w:r>
          </w:p>
        </w:tc>
        <w:tc>
          <w:tcPr>
            <w:tcW w:w="1517" w:type="dxa"/>
            <w:noWrap/>
            <w:hideMark/>
          </w:tcPr>
          <w:p w:rsidR="006C2A07" w:rsidRPr="006C2A07" w:rsidRDefault="006C2A07" w:rsidP="006C2A07">
            <w:pPr>
              <w:pStyle w:val="NormalcomRecuo"/>
              <w:ind w:firstLine="0"/>
              <w:jc w:val="center"/>
            </w:pPr>
            <w:r w:rsidRPr="006C2A07">
              <w:t>135.2091</w:t>
            </w:r>
          </w:p>
        </w:tc>
        <w:tc>
          <w:tcPr>
            <w:tcW w:w="1517" w:type="dxa"/>
            <w:noWrap/>
            <w:hideMark/>
          </w:tcPr>
          <w:p w:rsidR="006C2A07" w:rsidRPr="006C2A07" w:rsidRDefault="006C2A07" w:rsidP="006C2A07">
            <w:pPr>
              <w:pStyle w:val="NormalcomRecuo"/>
              <w:ind w:firstLine="0"/>
              <w:jc w:val="center"/>
            </w:pPr>
            <w:r w:rsidRPr="006C2A07">
              <w:rPr>
                <w:lang w:val="en-US"/>
              </w:rPr>
              <w:t>134.2057</w:t>
            </w:r>
          </w:p>
        </w:tc>
        <w:tc>
          <w:tcPr>
            <w:tcW w:w="1522" w:type="dxa"/>
            <w:noWrap/>
            <w:hideMark/>
          </w:tcPr>
          <w:p w:rsidR="006C2A07" w:rsidRPr="006C2A07" w:rsidRDefault="006C2A07" w:rsidP="006C2A07">
            <w:pPr>
              <w:pStyle w:val="NormalcomRecuo"/>
              <w:ind w:firstLine="0"/>
              <w:jc w:val="center"/>
            </w:pPr>
            <w:r w:rsidRPr="006C2A07">
              <w:t>197.3912</w:t>
            </w:r>
            <w:commentRangeEnd w:id="318"/>
            <w:r w:rsidR="00F23DB1">
              <w:rPr>
                <w:rStyle w:val="Refdecomentrio"/>
              </w:rPr>
              <w:commentReference w:id="318"/>
            </w:r>
          </w:p>
        </w:tc>
      </w:tr>
    </w:tbl>
    <w:p w:rsidR="00C10767" w:rsidRDefault="00C10767" w:rsidP="00C10767">
      <w:pPr>
        <w:pStyle w:val="Ttulo1"/>
      </w:pPr>
      <w:bookmarkStart w:id="319" w:name="_Toc49463862"/>
      <w:r>
        <w:lastRenderedPageBreak/>
        <w:t>CONCLUSÕES</w:t>
      </w:r>
      <w:bookmarkEnd w:id="319"/>
    </w:p>
    <w:p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w:t>
      </w:r>
      <w:commentRangeStart w:id="320"/>
      <w:r>
        <w:t xml:space="preserve">de diretos </w:t>
      </w:r>
      <w:commentRangeEnd w:id="320"/>
      <w:r w:rsidR="00F57A23">
        <w:rPr>
          <w:rStyle w:val="Refdecomentrio"/>
        </w:rPr>
        <w:commentReference w:id="320"/>
      </w:r>
      <w:r>
        <w:t xml:space="preserve">governados pela Equação de </w:t>
      </w:r>
      <w:proofErr w:type="spellStart"/>
      <w:r>
        <w:t>Helmholtz</w:t>
      </w:r>
      <w:proofErr w:type="spellEnd"/>
      <w:r>
        <w:t xml:space="preserve">, procurou-se analisar a possibilidade e aplicá-la em problemas de autovalor e futuramente em problemas de resposta, usando a Equação da Onda. </w:t>
      </w:r>
    </w:p>
    <w:p w:rsidR="00A9668B" w:rsidRDefault="00A9668B" w:rsidP="00A9668B">
      <w:pPr>
        <w:pStyle w:val="NormalcomRecuo"/>
      </w:pPr>
      <w:commentRangeStart w:id="321"/>
      <w:r>
        <w:t xml:space="preserve">Nesse sentido, examinaram-se os procedimentos matemáticos capazes de conduzir o modelo autorregularizado do MECID a uma forma pertinente a um problema de autovalor. </w:t>
      </w:r>
      <w:commentRangeEnd w:id="321"/>
      <w:r w:rsidR="00711FC5">
        <w:rPr>
          <w:rStyle w:val="Refdecomentrio"/>
        </w:rPr>
        <w:commentReference w:id="321"/>
      </w:r>
    </w:p>
    <w:p w:rsidR="00A9668B" w:rsidRDefault="00A9668B" w:rsidP="00A9668B">
      <w:pPr>
        <w:pStyle w:val="NormalcomRecuo"/>
      </w:pPr>
      <w:commentRangeStart w:id="322"/>
      <w:r>
        <w:t xml:space="preserve">Contudo, embora </w:t>
      </w:r>
      <w:commentRangeEnd w:id="322"/>
      <w:r w:rsidR="00637494">
        <w:rPr>
          <w:rStyle w:val="Refdecomentrio"/>
        </w:rPr>
        <w:commentReference w:id="322"/>
      </w:r>
      <w:r>
        <w:t xml:space="preserve">haja modelos similares para o problema dito quadrático, o caso em questão é muito mais complicado, pois é de quarta ordem e arrola uma estrutura em que cada matriz constitutiva do sistema está multiplicada pelo coeficiente associado ao autovalor. </w:t>
      </w:r>
    </w:p>
    <w:p w:rsidR="00A9668B" w:rsidRDefault="00A9668B" w:rsidP="00A9668B">
      <w:pPr>
        <w:pStyle w:val="NormalcomRecuo"/>
      </w:pPr>
      <w:r>
        <w:t xml:space="preserve">Para que se chegar ao intento desejado, uma aproximação foi feita no cálculo das derivadas do potencial, que são eliminadas no modelo de um problema de autovalor. </w:t>
      </w:r>
      <w:proofErr w:type="gramStart"/>
      <w:r>
        <w:t>Tal aproximação, além de outros problemas numéricos que não puderam ser mais bem estudados, fizeram</w:t>
      </w:r>
      <w:proofErr w:type="gramEnd"/>
      <w:r>
        <w:t xml:space="preserve"> com que os resultados numéricos alcançados ficassem aquém do desejado.</w:t>
      </w:r>
    </w:p>
    <w:p w:rsidR="00A9668B" w:rsidRDefault="00A9668B" w:rsidP="00A9668B">
      <w:pPr>
        <w:pStyle w:val="NormalcomRecuo"/>
      </w:pPr>
      <w:r>
        <w:t>Resta, todavia, ressaltar que objetivo foi alcançado</w:t>
      </w:r>
      <w:proofErr w:type="gramStart"/>
      <w:r>
        <w:t xml:space="preserve"> pois</w:t>
      </w:r>
      <w:proofErr w:type="gramEnd"/>
      <w:r>
        <w:t xml:space="preserve"> um procedimento matemático consistente foi aplicado e que não se pode identificar trabalhos similares na literatura. </w:t>
      </w:r>
    </w:p>
    <w:p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323" w:name="_Toc49463863" w:displacedByCustomXml="next"/>
    <w:sdt>
      <w:sdtPr>
        <w:rPr>
          <w:rFonts w:eastAsiaTheme="minorHAnsi" w:cstheme="majorBidi"/>
          <w:caps w:val="0"/>
          <w:color w:val="auto"/>
        </w:rPr>
        <w:id w:val="2038075503"/>
        <w:docPartObj>
          <w:docPartGallery w:val="Bibliographies"/>
          <w:docPartUnique/>
        </w:docPartObj>
      </w:sdtPr>
      <w:sdtContent>
        <w:commentRangeStart w:id="324" w:displacedByCustomXml="prev"/>
        <w:p w:rsidR="00B83650" w:rsidRDefault="00B9459A">
          <w:pPr>
            <w:pStyle w:val="Ttulo1"/>
          </w:pPr>
          <w:r>
            <w:rPr>
              <w:caps w:val="0"/>
            </w:rPr>
            <w:t>REFERÊNCIAS</w:t>
          </w:r>
          <w:bookmarkEnd w:id="323"/>
          <w:commentRangeEnd w:id="324"/>
          <w:r w:rsidR="00637494">
            <w:rPr>
              <w:rStyle w:val="Refdecomentrio"/>
              <w:rFonts w:eastAsiaTheme="minorHAnsi" w:cstheme="majorBidi"/>
              <w:caps w:val="0"/>
              <w:color w:val="auto"/>
            </w:rPr>
            <w:commentReference w:id="324"/>
          </w:r>
        </w:p>
        <w:sdt>
          <w:sdtPr>
            <w:id w:val="-573587230"/>
            <w:bibliography/>
          </w:sdtPr>
          <w:sdtContent>
            <w:p w:rsidR="00495120" w:rsidRPr="00495120" w:rsidRDefault="0068644F" w:rsidP="00495120">
              <w:pPr>
                <w:pStyle w:val="Bibliografia"/>
                <w:ind w:left="720" w:hanging="720"/>
                <w:rPr>
                  <w:noProof/>
                  <w:szCs w:val="24"/>
                  <w:lang w:val="en-US"/>
                </w:rPr>
              </w:pPr>
              <w:r w:rsidRPr="0068644F">
                <w:fldChar w:fldCharType="begin"/>
              </w:r>
              <w:r w:rsidR="00B83650" w:rsidRPr="00D5455B">
                <w:rPr>
                  <w:lang w:val="en-US"/>
                </w:rPr>
                <w:instrText>BIBLIOGRAPHY</w:instrText>
              </w:r>
              <w:r w:rsidRPr="0068644F">
                <w:fldChar w:fldCharType="separate"/>
              </w:r>
              <w:r w:rsidR="00495120" w:rsidRPr="00495120">
                <w:rPr>
                  <w:noProof/>
                  <w:lang w:val="en-US"/>
                </w:rPr>
                <w:t xml:space="preserve">Afolabi, D. (1987). Linearization of the quadratic eigenvalue problem. </w:t>
              </w:r>
              <w:r w:rsidR="00495120" w:rsidRPr="00495120">
                <w:rPr>
                  <w:i/>
                  <w:iCs/>
                  <w:noProof/>
                  <w:lang w:val="en-US"/>
                </w:rPr>
                <w:t>Computers &amp; Structures, 26</w:t>
              </w:r>
              <w:r w:rsidR="00495120" w:rsidRPr="00495120">
                <w:rPr>
                  <w:noProof/>
                  <w:lang w:val="en-US"/>
                </w:rPr>
                <w:t>(6), 1039-1040.</w:t>
              </w:r>
            </w:p>
            <w:p w:rsidR="00495120" w:rsidRPr="00495120" w:rsidRDefault="00495120" w:rsidP="00495120">
              <w:pPr>
                <w:pStyle w:val="Bibliografia"/>
                <w:ind w:left="720" w:hanging="720"/>
                <w:rPr>
                  <w:noProof/>
                  <w:lang w:val="en-US"/>
                </w:rPr>
              </w:pPr>
              <w:r w:rsidRPr="00495120">
                <w:rPr>
                  <w:noProof/>
                  <w:lang w:val="en-US"/>
                </w:rPr>
                <w:t xml:space="preserve">Aliabadi, M., &amp; Wrobel, L. (2002). </w:t>
              </w:r>
              <w:r w:rsidRPr="00495120">
                <w:rPr>
                  <w:i/>
                  <w:iCs/>
                  <w:noProof/>
                  <w:lang w:val="en-US"/>
                </w:rPr>
                <w:t>The boundary element method, volume 2: applications in solids and structures.</w:t>
              </w:r>
              <w:r w:rsidRPr="00495120">
                <w:rPr>
                  <w:noProof/>
                  <w:lang w:val="en-US"/>
                </w:rPr>
                <w:t xml:space="preserve"> John Wiley &amp; Sons.</w:t>
              </w:r>
            </w:p>
            <w:p w:rsidR="00495120" w:rsidRPr="00495120" w:rsidRDefault="00495120" w:rsidP="00495120">
              <w:pPr>
                <w:pStyle w:val="Bibliografia"/>
                <w:ind w:left="720" w:hanging="720"/>
                <w:rPr>
                  <w:noProof/>
                  <w:lang w:val="en-US"/>
                </w:rPr>
              </w:pPr>
              <w:r w:rsidRPr="00495120">
                <w:rPr>
                  <w:noProof/>
                  <w:lang w:val="en-US"/>
                </w:rPr>
                <w:t xml:space="preserve">Banerjee, P. (1994). </w:t>
              </w:r>
              <w:r w:rsidRPr="00495120">
                <w:rPr>
                  <w:i/>
                  <w:iCs/>
                  <w:noProof/>
                  <w:lang w:val="en-US"/>
                </w:rPr>
                <w:t>The Boundary Element Methods in Engineering.</w:t>
              </w:r>
              <w:r w:rsidRPr="00495120">
                <w:rPr>
                  <w:noProof/>
                  <w:lang w:val="en-US"/>
                </w:rPr>
                <w:t xml:space="preserve"> London: McGraw-Hill.</w:t>
              </w:r>
            </w:p>
            <w:p w:rsidR="00495120" w:rsidRDefault="00495120" w:rsidP="00495120">
              <w:pPr>
                <w:pStyle w:val="Bibliografia"/>
                <w:ind w:left="720" w:hanging="720"/>
                <w:rPr>
                  <w:noProof/>
                </w:rPr>
              </w:pPr>
              <w:r w:rsidRPr="00495120">
                <w:rPr>
                  <w:noProof/>
                  <w:lang w:val="en-US"/>
                </w:rPr>
                <w:t xml:space="preserve">Banerjee, P., &amp; Butterfield, R. (1981). </w:t>
              </w:r>
              <w:r w:rsidRPr="00495120">
                <w:rPr>
                  <w:i/>
                  <w:iCs/>
                  <w:noProof/>
                  <w:lang w:val="en-US"/>
                </w:rPr>
                <w:t>Boundary element methods in engineering science.</w:t>
              </w:r>
              <w:r w:rsidRPr="00495120">
                <w:rPr>
                  <w:noProof/>
                  <w:lang w:val="en-US"/>
                </w:rPr>
                <w:t xml:space="preserve"> </w:t>
              </w:r>
              <w:r>
                <w:rPr>
                  <w:noProof/>
                </w:rPr>
                <w:t>London: McGraw-Hill.</w:t>
              </w:r>
            </w:p>
            <w:p w:rsidR="00495120" w:rsidRPr="00495120" w:rsidRDefault="00495120" w:rsidP="00495120">
              <w:pPr>
                <w:pStyle w:val="Bibliografia"/>
                <w:ind w:left="720" w:hanging="720"/>
                <w:rPr>
                  <w:noProof/>
                  <w:lang w:val="en-US"/>
                </w:rPr>
              </w:pPr>
              <w:r>
                <w:rPr>
                  <w:noProof/>
                </w:rPr>
                <w:t xml:space="preserve">Barcelos, H. (2014). Comparação de desempenho entre a formulação direta do Método dos Elementos de Contorno com Funções Radiais e o Método dos Elementos Finitos em problemas de Poisson e Helmholtz. </w:t>
              </w:r>
              <w:r w:rsidRPr="00495120">
                <w:rPr>
                  <w:noProof/>
                  <w:lang w:val="en-US"/>
                </w:rPr>
                <w:t>Vitória: Universidade Federal do Espírito Santo.</w:t>
              </w:r>
            </w:p>
            <w:p w:rsidR="00495120" w:rsidRPr="00495120" w:rsidRDefault="00495120" w:rsidP="00495120">
              <w:pPr>
                <w:pStyle w:val="Bibliografia"/>
                <w:ind w:left="720" w:hanging="720"/>
                <w:rPr>
                  <w:noProof/>
                  <w:lang w:val="en-US"/>
                </w:rPr>
              </w:pPr>
              <w:r w:rsidRPr="00495120">
                <w:rPr>
                  <w:noProof/>
                  <w:lang w:val="en-US"/>
                </w:rPr>
                <w:t xml:space="preserve">Brebbia, C. A. (1978). </w:t>
              </w:r>
              <w:r w:rsidRPr="00495120">
                <w:rPr>
                  <w:i/>
                  <w:iCs/>
                  <w:noProof/>
                  <w:lang w:val="en-US"/>
                </w:rPr>
                <w:t>The Boundary Element method for Engineers.</w:t>
              </w:r>
              <w:r w:rsidRPr="00495120">
                <w:rPr>
                  <w:noProof/>
                  <w:lang w:val="en-US"/>
                </w:rPr>
                <w:t xml:space="preserve"> London: Pentech Press.</w:t>
              </w:r>
            </w:p>
            <w:p w:rsidR="00495120" w:rsidRPr="00495120" w:rsidRDefault="00495120" w:rsidP="00495120">
              <w:pPr>
                <w:pStyle w:val="Bibliografia"/>
                <w:ind w:left="720" w:hanging="720"/>
                <w:rPr>
                  <w:noProof/>
                  <w:lang w:val="en-US"/>
                </w:rPr>
              </w:pPr>
              <w:r>
                <w:rPr>
                  <w:noProof/>
                </w:rPr>
                <w:t xml:space="preserve">Brebbia, C. A., &amp; Ferrante, A. J. (1975). </w:t>
              </w:r>
              <w:r w:rsidRPr="00495120">
                <w:rPr>
                  <w:i/>
                  <w:iCs/>
                  <w:noProof/>
                  <w:lang w:val="en-US"/>
                </w:rPr>
                <w:t>The Finite Element Technique.</w:t>
              </w:r>
              <w:r w:rsidRPr="00495120">
                <w:rPr>
                  <w:noProof/>
                  <w:lang w:val="en-US"/>
                </w:rPr>
                <w:t xml:space="preserve"> Porto Alegre: URGS.</w:t>
              </w:r>
            </w:p>
            <w:p w:rsidR="00495120" w:rsidRPr="00495120" w:rsidRDefault="00495120" w:rsidP="00495120">
              <w:pPr>
                <w:pStyle w:val="Bibliografia"/>
                <w:ind w:left="720" w:hanging="720"/>
                <w:rPr>
                  <w:noProof/>
                  <w:lang w:val="en-US"/>
                </w:rPr>
              </w:pPr>
              <w:r w:rsidRPr="00495120">
                <w:rPr>
                  <w:noProof/>
                  <w:lang w:val="en-US"/>
                </w:rPr>
                <w:t xml:space="preserve">Brebbia, C., &amp; Dominguez, J. (1994). </w:t>
              </w:r>
              <w:r w:rsidRPr="00495120">
                <w:rPr>
                  <w:i/>
                  <w:iCs/>
                  <w:noProof/>
                  <w:lang w:val="en-US"/>
                </w:rPr>
                <w:t>Boundary elements: an introductory course.</w:t>
              </w:r>
              <w:r w:rsidRPr="00495120">
                <w:rPr>
                  <w:noProof/>
                  <w:lang w:val="en-US"/>
                </w:rPr>
                <w:t xml:space="preserve"> WIT press.</w:t>
              </w:r>
            </w:p>
            <w:p w:rsidR="00495120" w:rsidRPr="00495120" w:rsidRDefault="00495120" w:rsidP="00495120">
              <w:pPr>
                <w:pStyle w:val="Bibliografia"/>
                <w:ind w:left="720" w:hanging="720"/>
                <w:rPr>
                  <w:noProof/>
                  <w:lang w:val="en-US"/>
                </w:rPr>
              </w:pPr>
              <w:r w:rsidRPr="00495120">
                <w:rPr>
                  <w:noProof/>
                  <w:lang w:val="en-US"/>
                </w:rPr>
                <w:t xml:space="preserve">Brebbia, C., &amp; Walker, S. (1980). </w:t>
              </w:r>
              <w:r w:rsidRPr="00495120">
                <w:rPr>
                  <w:i/>
                  <w:iCs/>
                  <w:noProof/>
                  <w:lang w:val="en-US"/>
                </w:rPr>
                <w:t>Boundary element techniques in engineering.</w:t>
              </w:r>
              <w:r w:rsidRPr="00495120">
                <w:rPr>
                  <w:noProof/>
                  <w:lang w:val="en-US"/>
                </w:rPr>
                <w:t xml:space="preserve"> London: Newnes-Butterworths.</w:t>
              </w:r>
            </w:p>
            <w:p w:rsidR="00495120" w:rsidRDefault="00495120" w:rsidP="00495120">
              <w:pPr>
                <w:pStyle w:val="Bibliografia"/>
                <w:ind w:left="720" w:hanging="720"/>
                <w:rPr>
                  <w:noProof/>
                </w:rPr>
              </w:pPr>
              <w:r w:rsidRPr="00495120">
                <w:rPr>
                  <w:noProof/>
                  <w:lang w:val="en-US"/>
                </w:rPr>
                <w:t xml:space="preserve">Brebbia, C., Telles, J., &amp; Wrobel, L. (1984). </w:t>
              </w:r>
              <w:r w:rsidRPr="00495120">
                <w:rPr>
                  <w:i/>
                  <w:iCs/>
                  <w:noProof/>
                  <w:lang w:val="en-US"/>
                </w:rPr>
                <w:t>Boundary element techniques: theory and applications in engineering.</w:t>
              </w:r>
              <w:r w:rsidRPr="00495120">
                <w:rPr>
                  <w:noProof/>
                  <w:lang w:val="en-US"/>
                </w:rPr>
                <w:t xml:space="preserve"> </w:t>
              </w:r>
              <w:r>
                <w:rPr>
                  <w:noProof/>
                </w:rPr>
                <w:t>Springer Science &amp; Business Media.</w:t>
              </w:r>
            </w:p>
            <w:p w:rsidR="00495120" w:rsidRDefault="00495120" w:rsidP="00495120">
              <w:pPr>
                <w:pStyle w:val="Bibliografia"/>
                <w:ind w:left="720" w:hanging="720"/>
                <w:rPr>
                  <w:noProof/>
                </w:rPr>
              </w:pPr>
              <w:r>
                <w:rPr>
                  <w:noProof/>
                </w:rPr>
                <w:t>Bulcão, A. (1999). Formulação do Método dos Elementos de Contorno com Dupla Reciprocidade Usando Elementos de Ordem Superior Aplicada a Problemas de Campo Escalar Generalizado. Universidade Federal do Espírito Santo, PPGEM.</w:t>
              </w:r>
            </w:p>
            <w:p w:rsidR="00495120" w:rsidRDefault="00495120" w:rsidP="00495120">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rsidR="00495120" w:rsidRPr="00495120" w:rsidRDefault="00495120" w:rsidP="00495120">
              <w:pPr>
                <w:pStyle w:val="Bibliografia"/>
                <w:ind w:left="720" w:hanging="720"/>
                <w:rPr>
                  <w:noProof/>
                  <w:lang w:val="en-US"/>
                </w:rPr>
              </w:pPr>
              <w:r w:rsidRPr="00495120">
                <w:rPr>
                  <w:noProof/>
                  <w:lang w:val="en-US"/>
                </w:rPr>
                <w:t>Chu, M. T., Hwang, T.-M., &amp; Lin, W.-W. (2005). A novel deflation technique for solving quadratic eigenvalue problems.</w:t>
              </w:r>
            </w:p>
            <w:p w:rsidR="00495120" w:rsidRPr="00495120" w:rsidRDefault="00495120" w:rsidP="00495120">
              <w:pPr>
                <w:pStyle w:val="Bibliografia"/>
                <w:ind w:left="720" w:hanging="720"/>
                <w:rPr>
                  <w:noProof/>
                  <w:lang w:val="en-US"/>
                </w:rPr>
              </w:pPr>
              <w:r w:rsidRPr="00495120">
                <w:rPr>
                  <w:noProof/>
                  <w:lang w:val="en-US"/>
                </w:rPr>
                <w:t xml:space="preserve">Cohn, P. M. (1991). </w:t>
              </w:r>
              <w:r w:rsidRPr="00495120">
                <w:rPr>
                  <w:i/>
                  <w:iCs/>
                  <w:noProof/>
                  <w:lang w:val="en-US"/>
                </w:rPr>
                <w:t>Further Algebra and Applications.</w:t>
              </w:r>
              <w:r w:rsidRPr="00495120">
                <w:rPr>
                  <w:noProof/>
                  <w:lang w:val="en-US"/>
                </w:rPr>
                <w:t xml:space="preserve"> Springer.</w:t>
              </w:r>
            </w:p>
            <w:p w:rsidR="00495120" w:rsidRPr="00495120" w:rsidRDefault="00495120" w:rsidP="00495120">
              <w:pPr>
                <w:pStyle w:val="Bibliografia"/>
                <w:ind w:left="720" w:hanging="720"/>
                <w:rPr>
                  <w:noProof/>
                  <w:lang w:val="en-US"/>
                </w:rPr>
              </w:pPr>
              <w:r w:rsidRPr="00495120">
                <w:rPr>
                  <w:noProof/>
                  <w:lang w:val="en-US"/>
                </w:rPr>
                <w:t xml:space="preserve">Collin, R. E. (1991). </w:t>
              </w:r>
              <w:r w:rsidRPr="00495120">
                <w:rPr>
                  <w:i/>
                  <w:iCs/>
                  <w:noProof/>
                  <w:lang w:val="en-US"/>
                </w:rPr>
                <w:t>Field theory of guided waves.</w:t>
              </w:r>
              <w:r w:rsidRPr="00495120">
                <w:rPr>
                  <w:noProof/>
                  <w:lang w:val="en-US"/>
                </w:rPr>
                <w:t xml:space="preserve"> IEEE Press.</w:t>
              </w:r>
            </w:p>
            <w:p w:rsidR="00495120" w:rsidRPr="00495120" w:rsidRDefault="00495120" w:rsidP="00495120">
              <w:pPr>
                <w:pStyle w:val="Bibliografia"/>
                <w:ind w:left="720" w:hanging="720"/>
                <w:rPr>
                  <w:noProof/>
                  <w:lang w:val="en-US"/>
                </w:rPr>
              </w:pPr>
              <w:r w:rsidRPr="00495120">
                <w:rPr>
                  <w:noProof/>
                  <w:lang w:val="en-US"/>
                </w:rPr>
                <w:lastRenderedPageBreak/>
                <w:t xml:space="preserve">Courant, R. (1943). Variational methods for the solution of problems of equilibrium and vibrations. </w:t>
              </w:r>
              <w:r w:rsidRPr="00495120">
                <w:rPr>
                  <w:i/>
                  <w:iCs/>
                  <w:noProof/>
                  <w:lang w:val="en-US"/>
                </w:rPr>
                <w:t>Bulletin of the American Mathematical Society</w:t>
              </w:r>
              <w:r w:rsidRPr="00495120">
                <w:rPr>
                  <w:noProof/>
                  <w:lang w:val="en-US"/>
                </w:rPr>
                <w:t>, 1–23.</w:t>
              </w:r>
            </w:p>
            <w:p w:rsidR="00495120" w:rsidRPr="00495120" w:rsidRDefault="00495120" w:rsidP="00495120">
              <w:pPr>
                <w:pStyle w:val="Bibliografia"/>
                <w:ind w:left="720" w:hanging="720"/>
                <w:rPr>
                  <w:noProof/>
                  <w:lang w:val="en-US"/>
                </w:rPr>
              </w:pPr>
              <w:r w:rsidRPr="00495120">
                <w:rPr>
                  <w:noProof/>
                  <w:lang w:val="en-US"/>
                </w:rPr>
                <w:t xml:space="preserve">Courant, R., &amp; John, F. (1974). </w:t>
              </w:r>
              <w:r w:rsidRPr="00495120">
                <w:rPr>
                  <w:i/>
                  <w:iCs/>
                  <w:noProof/>
                  <w:lang w:val="en-US"/>
                </w:rPr>
                <w:t>Introduction to Calculus &amp; Analysis.</w:t>
              </w:r>
              <w:r w:rsidRPr="00495120">
                <w:rPr>
                  <w:noProof/>
                  <w:lang w:val="en-US"/>
                </w:rPr>
                <w:t xml:space="preserve"> John Wiley &amp; Sons.</w:t>
              </w:r>
            </w:p>
            <w:p w:rsidR="00495120" w:rsidRDefault="00495120" w:rsidP="00495120">
              <w:pPr>
                <w:pStyle w:val="Bibliografia"/>
                <w:ind w:left="720" w:hanging="720"/>
                <w:rPr>
                  <w:noProof/>
                </w:rPr>
              </w:pPr>
              <w:r w:rsidRPr="00495120">
                <w:rPr>
                  <w:noProof/>
                  <w:lang w:val="en-US"/>
                </w:rPr>
                <w:t xml:space="preserve">Cruse, T. (1973). Application of the boundary-integral equation method to three dimensional stress analysis. </w:t>
              </w:r>
              <w:r>
                <w:rPr>
                  <w:i/>
                  <w:iCs/>
                  <w:noProof/>
                </w:rPr>
                <w:t>Computers &amp; Structures, 3.3</w:t>
              </w:r>
              <w:r>
                <w:rPr>
                  <w:noProof/>
                </w:rPr>
                <w:t>, 509-527.</w:t>
              </w:r>
            </w:p>
            <w:p w:rsidR="00495120" w:rsidRDefault="00495120" w:rsidP="00495120">
              <w:pPr>
                <w:pStyle w:val="Bibliografia"/>
                <w:ind w:left="720" w:hanging="720"/>
                <w:rPr>
                  <w:noProof/>
                </w:rPr>
              </w:pPr>
              <w:r>
                <w:rPr>
                  <w:noProof/>
                </w:rPr>
                <w:t>Cruz, A. L. (2012). Modelagem Direta de Integrais de Domínio Usando Funções de Base. Universidade Federal do Espírito Santo, PPGEM.</w:t>
              </w:r>
            </w:p>
            <w:p w:rsidR="00495120" w:rsidRDefault="00495120" w:rsidP="00495120">
              <w:pPr>
                <w:pStyle w:val="Bibliografia"/>
                <w:ind w:left="720" w:hanging="720"/>
                <w:rPr>
                  <w:noProof/>
                </w:rPr>
              </w:pPr>
              <w:r>
                <w:rPr>
                  <w:noProof/>
                </w:rPr>
                <w:t>De Souza, L. Z. (2013). Utilização De Funções De Base Radial De Suporte Compacto Na Modelagem Direta De Integrais De Domínio Com O Método Dos Elementos De Contorno. Vitória, ES, Brasil: Universidade Federal do Espirito Santo, PPGEM.</w:t>
              </w:r>
            </w:p>
            <w:p w:rsidR="00495120" w:rsidRPr="00495120" w:rsidRDefault="00495120" w:rsidP="00495120">
              <w:pPr>
                <w:pStyle w:val="Bibliografia"/>
                <w:ind w:left="720" w:hanging="720"/>
                <w:rPr>
                  <w:noProof/>
                  <w:lang w:val="en-US"/>
                </w:rPr>
              </w:pPr>
              <w:r>
                <w:rPr>
                  <w:noProof/>
                </w:rPr>
                <w:t xml:space="preserve">Dumont, N. A. (2007). </w:t>
              </w:r>
              <w:r w:rsidRPr="00495120">
                <w:rPr>
                  <w:noProof/>
                  <w:lang w:val="en-US"/>
                </w:rPr>
                <w:t>On the solution of generalized non</w:t>
              </w:r>
              <w:r w:rsidRPr="00495120">
                <w:rPr>
                  <w:rFonts w:ascii="Cambria Math" w:hAnsi="Cambria Math" w:cs="Cambria Math"/>
                  <w:noProof/>
                  <w:lang w:val="en-US"/>
                </w:rPr>
                <w:t>‐</w:t>
              </w:r>
              <w:r w:rsidRPr="00495120">
                <w:rPr>
                  <w:noProof/>
                  <w:lang w:val="en-US"/>
                </w:rPr>
                <w:t>linear complex</w:t>
              </w:r>
              <w:r w:rsidRPr="00495120">
                <w:rPr>
                  <w:rFonts w:ascii="Cambria Math" w:hAnsi="Cambria Math" w:cs="Cambria Math"/>
                  <w:noProof/>
                  <w:lang w:val="en-US"/>
                </w:rPr>
                <w:t>‐</w:t>
              </w:r>
              <w:r w:rsidRPr="00495120">
                <w:rPr>
                  <w:noProof/>
                  <w:lang w:val="en-US"/>
                </w:rPr>
                <w:t xml:space="preserve">symmetric eigenvalue problems. </w:t>
              </w:r>
              <w:r w:rsidRPr="00495120">
                <w:rPr>
                  <w:i/>
                  <w:iCs/>
                  <w:noProof/>
                  <w:lang w:val="en-US"/>
                </w:rPr>
                <w:t>International Journal for Numerical Methods in Engineering</w:t>
              </w:r>
              <w:r w:rsidRPr="00495120">
                <w:rPr>
                  <w:noProof/>
                  <w:lang w:val="en-US"/>
                </w:rPr>
                <w:t>.</w:t>
              </w:r>
            </w:p>
            <w:p w:rsidR="00495120" w:rsidRDefault="00495120" w:rsidP="00495120">
              <w:pPr>
                <w:pStyle w:val="Bibliografia"/>
                <w:ind w:left="720" w:hanging="720"/>
                <w:rPr>
                  <w:noProof/>
                </w:rPr>
              </w:pPr>
              <w:r w:rsidRPr="00495120">
                <w:rPr>
                  <w:noProof/>
                  <w:lang w:val="en-US"/>
                </w:rPr>
                <w:t xml:space="preserve">Duncan, W. J. (1956.). Reciprocation of triply-partitioned matrices. </w:t>
              </w:r>
              <w:r>
                <w:rPr>
                  <w:i/>
                  <w:iCs/>
                  <w:noProof/>
                </w:rPr>
                <w:t>The Aeronautical Journal</w:t>
              </w:r>
              <w:r>
                <w:rPr>
                  <w:noProof/>
                </w:rPr>
                <w:t>, 131-132.</w:t>
              </w:r>
            </w:p>
            <w:p w:rsidR="00495120" w:rsidRDefault="00495120" w:rsidP="00495120">
              <w:pPr>
                <w:pStyle w:val="Bibliografia"/>
                <w:ind w:left="720" w:hanging="720"/>
                <w:rPr>
                  <w:noProof/>
                </w:rPr>
              </w:pPr>
              <w:r>
                <w:rPr>
                  <w:noProof/>
                </w:rPr>
                <w:t xml:space="preserve">Eiger, S. (1989). Modelos de escoamentos turbulentos. </w:t>
              </w:r>
              <w:r>
                <w:rPr>
                  <w:i/>
                  <w:iCs/>
                  <w:noProof/>
                </w:rPr>
                <w:t>Métodos Numéricos em Recursos Hıdricos.</w:t>
              </w:r>
              <w:r>
                <w:rPr>
                  <w:noProof/>
                </w:rPr>
                <w:t xml:space="preserve"> </w:t>
              </w:r>
            </w:p>
            <w:p w:rsidR="00495120" w:rsidRPr="00495120" w:rsidRDefault="00495120" w:rsidP="00495120">
              <w:pPr>
                <w:pStyle w:val="Bibliografia"/>
                <w:ind w:left="720" w:hanging="720"/>
                <w:rPr>
                  <w:noProof/>
                  <w:lang w:val="en-US"/>
                </w:rPr>
              </w:pPr>
              <w:r w:rsidRPr="00495120">
                <w:rPr>
                  <w:noProof/>
                  <w:lang w:val="en-US"/>
                </w:rPr>
                <w:t xml:space="preserve">Eymard, R., Gallouët, T., &amp; Herbin, R. (2000). Finite volume methods. </w:t>
              </w:r>
              <w:r w:rsidRPr="00495120">
                <w:rPr>
                  <w:i/>
                  <w:iCs/>
                  <w:noProof/>
                  <w:lang w:val="en-US"/>
                </w:rPr>
                <w:t>Handbook of numerical analysis 7</w:t>
              </w:r>
              <w:r w:rsidRPr="00495120">
                <w:rPr>
                  <w:noProof/>
                  <w:lang w:val="en-US"/>
                </w:rPr>
                <w:t>, 713-1018.</w:t>
              </w:r>
            </w:p>
            <w:p w:rsidR="00495120" w:rsidRPr="00495120" w:rsidRDefault="00495120" w:rsidP="00495120">
              <w:pPr>
                <w:pStyle w:val="Bibliografia"/>
                <w:ind w:left="720" w:hanging="720"/>
                <w:rPr>
                  <w:noProof/>
                  <w:lang w:val="en-US"/>
                </w:rPr>
              </w:pPr>
              <w:r w:rsidRPr="00495120">
                <w:rPr>
                  <w:noProof/>
                  <w:lang w:val="en-US"/>
                </w:rPr>
                <w:t xml:space="preserve">Forsythe, G., &amp; Wasow, W. (1960). Finite Difference Methods. </w:t>
              </w:r>
              <w:r w:rsidRPr="00495120">
                <w:rPr>
                  <w:i/>
                  <w:iCs/>
                  <w:noProof/>
                  <w:lang w:val="en-US"/>
                </w:rPr>
                <w:t>Partial Differential</w:t>
              </w:r>
              <w:r w:rsidRPr="00495120">
                <w:rPr>
                  <w:noProof/>
                  <w:lang w:val="en-US"/>
                </w:rPr>
                <w:t>.</w:t>
              </w:r>
            </w:p>
            <w:p w:rsidR="00495120" w:rsidRDefault="00495120" w:rsidP="00495120">
              <w:pPr>
                <w:pStyle w:val="Bibliografia"/>
                <w:ind w:left="720" w:hanging="720"/>
                <w:rPr>
                  <w:noProof/>
                </w:rPr>
              </w:pPr>
              <w:r w:rsidRPr="00495120">
                <w:rPr>
                  <w:noProof/>
                  <w:lang w:val="en-US"/>
                </w:rPr>
                <w:t xml:space="preserve">Frossard, A. L. (2016). </w:t>
              </w:r>
              <w:r>
                <w:rPr>
                  <w:noProof/>
                </w:rPr>
                <w:t>Avaliação Do Desempenho De Técnicas Para Melhoria Da Formulação MECID Em Problemas De Autovalor. Vitória, ES, Brasil: Universidade Federal do Espírito Santo.</w:t>
              </w:r>
            </w:p>
            <w:p w:rsidR="00495120" w:rsidRPr="00495120" w:rsidRDefault="00495120" w:rsidP="00495120">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495120">
                <w:rPr>
                  <w:noProof/>
                  <w:lang w:val="en-US"/>
                </w:rPr>
                <w:t>Vitória.</w:t>
              </w:r>
            </w:p>
            <w:p w:rsidR="00495120" w:rsidRPr="00495120" w:rsidRDefault="00495120" w:rsidP="00495120">
              <w:pPr>
                <w:pStyle w:val="Bibliografia"/>
                <w:ind w:left="720" w:hanging="720"/>
                <w:rPr>
                  <w:noProof/>
                  <w:lang w:val="en-US"/>
                </w:rPr>
              </w:pPr>
              <w:r w:rsidRPr="00495120">
                <w:rPr>
                  <w:noProof/>
                  <w:lang w:val="en-US"/>
                </w:rPr>
                <w:t xml:space="preserve">Gaul, L., Kögl, M., &amp; Wagner, M. (2012). </w:t>
              </w:r>
              <w:r w:rsidRPr="00495120">
                <w:rPr>
                  <w:i/>
                  <w:iCs/>
                  <w:noProof/>
                  <w:lang w:val="en-US"/>
                </w:rPr>
                <w:t>Boundary Element Methods for Engineers and Scientists: An Introductory Course with Advanced Topics.</w:t>
              </w:r>
              <w:r w:rsidRPr="00495120">
                <w:rPr>
                  <w:noProof/>
                  <w:lang w:val="en-US"/>
                </w:rPr>
                <w:t xml:space="preserve"> Springer Berlin Heidelberg.</w:t>
              </w:r>
            </w:p>
            <w:p w:rsidR="00495120" w:rsidRPr="00495120" w:rsidRDefault="00495120" w:rsidP="00495120">
              <w:pPr>
                <w:pStyle w:val="Bibliografia"/>
                <w:ind w:left="720" w:hanging="720"/>
                <w:rPr>
                  <w:noProof/>
                  <w:lang w:val="en-US"/>
                </w:rPr>
              </w:pPr>
              <w:r w:rsidRPr="00495120">
                <w:rPr>
                  <w:noProof/>
                  <w:lang w:val="en-US"/>
                </w:rPr>
                <w:t xml:space="preserve">Hrennikoff, A. (1941). Solution of problems of elasticity by the framework method. </w:t>
              </w:r>
              <w:r w:rsidRPr="00495120">
                <w:rPr>
                  <w:i/>
                  <w:iCs/>
                  <w:noProof/>
                  <w:lang w:val="en-US"/>
                </w:rPr>
                <w:t>Journal of applied mechanics</w:t>
              </w:r>
              <w:r w:rsidRPr="00495120">
                <w:rPr>
                  <w:noProof/>
                  <w:lang w:val="en-US"/>
                </w:rPr>
                <w:t>, 169–175.</w:t>
              </w:r>
            </w:p>
            <w:p w:rsidR="00495120" w:rsidRPr="00495120" w:rsidRDefault="00495120" w:rsidP="00495120">
              <w:pPr>
                <w:pStyle w:val="Bibliografia"/>
                <w:ind w:left="720" w:hanging="720"/>
                <w:rPr>
                  <w:noProof/>
                  <w:lang w:val="en-US"/>
                </w:rPr>
              </w:pPr>
              <w:r w:rsidRPr="00495120">
                <w:rPr>
                  <w:noProof/>
                  <w:lang w:val="en-US"/>
                </w:rPr>
                <w:lastRenderedPageBreak/>
                <w:t xml:space="preserve">Hurty, W. C., &amp; Rubinstein, M. F. (1964). </w:t>
              </w:r>
              <w:r w:rsidRPr="00495120">
                <w:rPr>
                  <w:i/>
                  <w:iCs/>
                  <w:noProof/>
                  <w:lang w:val="en-US"/>
                </w:rPr>
                <w:t>Dynamic of Structures.</w:t>
              </w:r>
              <w:r w:rsidRPr="00495120">
                <w:rPr>
                  <w:noProof/>
                  <w:lang w:val="en-US"/>
                </w:rPr>
                <w:t xml:space="preserve"> Prentice Hall.</w:t>
              </w:r>
            </w:p>
            <w:p w:rsidR="00495120" w:rsidRPr="00495120" w:rsidRDefault="00495120" w:rsidP="00495120">
              <w:pPr>
                <w:pStyle w:val="Bibliografia"/>
                <w:ind w:left="720" w:hanging="720"/>
                <w:rPr>
                  <w:noProof/>
                  <w:lang w:val="en-US"/>
                </w:rPr>
              </w:pPr>
              <w:r w:rsidRPr="00495120">
                <w:rPr>
                  <w:noProof/>
                  <w:lang w:val="en-US"/>
                </w:rPr>
                <w:t xml:space="preserve">Hwang, T.-M., Lin, W.-W., &amp; Mehrmann, V. (2003). Numerical solution of quadratic eigenvalue problems with structure-preserving methods. </w:t>
              </w:r>
              <w:r w:rsidRPr="00495120">
                <w:rPr>
                  <w:i/>
                  <w:iCs/>
                  <w:noProof/>
                  <w:lang w:val="en-US"/>
                </w:rPr>
                <w:t>SIAM Journal on Scientific Computing, 24</w:t>
              </w:r>
              <w:r w:rsidRPr="00495120">
                <w:rPr>
                  <w:noProof/>
                  <w:lang w:val="en-US"/>
                </w:rPr>
                <w:t>(4), 1283-1302.</w:t>
              </w:r>
            </w:p>
            <w:p w:rsidR="00495120" w:rsidRPr="00495120" w:rsidRDefault="00495120" w:rsidP="00495120">
              <w:pPr>
                <w:pStyle w:val="Bibliografia"/>
                <w:ind w:left="720" w:hanging="720"/>
                <w:rPr>
                  <w:noProof/>
                  <w:lang w:val="en-US"/>
                </w:rPr>
              </w:pPr>
              <w:r w:rsidRPr="00495120">
                <w:rPr>
                  <w:noProof/>
                  <w:lang w:val="en-US"/>
                </w:rPr>
                <w:t xml:space="preserve">Kagami, S., &amp; Fukai. (1984). Application of boundary-element method to electromagnetic field problems. </w:t>
              </w:r>
              <w:r w:rsidRPr="00495120">
                <w:rPr>
                  <w:i/>
                  <w:iCs/>
                  <w:noProof/>
                  <w:lang w:val="en-US"/>
                </w:rPr>
                <w:t>IEEE transactions on microwave theory and techniques</w:t>
              </w:r>
              <w:r w:rsidRPr="00495120">
                <w:rPr>
                  <w:noProof/>
                  <w:lang w:val="en-US"/>
                </w:rPr>
                <w:t>, 455-461.</w:t>
              </w:r>
            </w:p>
            <w:p w:rsidR="00495120" w:rsidRPr="00495120" w:rsidRDefault="00495120" w:rsidP="00495120">
              <w:pPr>
                <w:pStyle w:val="Bibliografia"/>
                <w:ind w:left="720" w:hanging="720"/>
                <w:rPr>
                  <w:noProof/>
                  <w:lang w:val="en-US"/>
                </w:rPr>
              </w:pPr>
              <w:r w:rsidRPr="00495120">
                <w:rPr>
                  <w:noProof/>
                  <w:lang w:val="en-US"/>
                </w:rPr>
                <w:t xml:space="preserve">Kagawa, Y., Yonghao, S., &amp; Zaheed, M. (1996). Regular boundary integral formulation for the analysis of open dielectric/optical waveguides. </w:t>
              </w:r>
              <w:r w:rsidRPr="00495120">
                <w:rPr>
                  <w:i/>
                  <w:iCs/>
                  <w:noProof/>
                  <w:lang w:val="en-US"/>
                </w:rPr>
                <w:t>IEEE transactions on microwave theory and techniques</w:t>
              </w:r>
              <w:r w:rsidRPr="00495120">
                <w:rPr>
                  <w:noProof/>
                  <w:lang w:val="en-US"/>
                </w:rPr>
                <w:t>, 1441-1450.</w:t>
              </w:r>
            </w:p>
            <w:p w:rsidR="00495120" w:rsidRPr="00495120" w:rsidRDefault="00495120" w:rsidP="00495120">
              <w:pPr>
                <w:pStyle w:val="Bibliografia"/>
                <w:ind w:left="720" w:hanging="720"/>
                <w:rPr>
                  <w:noProof/>
                  <w:lang w:val="en-US"/>
                </w:rPr>
              </w:pPr>
              <w:r w:rsidRPr="00495120">
                <w:rPr>
                  <w:noProof/>
                  <w:lang w:val="en-US"/>
                </w:rPr>
                <w:t xml:space="preserve">Kythe, P. (1995). </w:t>
              </w:r>
              <w:r w:rsidRPr="00495120">
                <w:rPr>
                  <w:i/>
                  <w:iCs/>
                  <w:noProof/>
                  <w:lang w:val="en-US"/>
                </w:rPr>
                <w:t>An introduction to boundary element methods.</w:t>
              </w:r>
              <w:r w:rsidRPr="00495120">
                <w:rPr>
                  <w:noProof/>
                  <w:lang w:val="en-US"/>
                </w:rPr>
                <w:t xml:space="preserve"> CRC press.</w:t>
              </w:r>
            </w:p>
            <w:p w:rsidR="00495120" w:rsidRDefault="00495120" w:rsidP="00495120">
              <w:pPr>
                <w:pStyle w:val="Bibliografia"/>
                <w:ind w:left="720" w:hanging="720"/>
                <w:rPr>
                  <w:noProof/>
                </w:rPr>
              </w:pPr>
              <w:r w:rsidRPr="00495120">
                <w:rPr>
                  <w:noProof/>
                  <w:lang w:val="en-US"/>
                </w:rPr>
                <w:t xml:space="preserve">Loeffler, C. F. (1986). </w:t>
              </w:r>
              <w:r>
                <w:rPr>
                  <w:noProof/>
                </w:rPr>
                <w:t xml:space="preserve">Vibrações Livres de Barras e Membranas Através do Método de Elementos de Contorno. </w:t>
              </w:r>
              <w:r>
                <w:rPr>
                  <w:i/>
                  <w:iCs/>
                  <w:noProof/>
                </w:rPr>
                <w:t>Revista Brasileira de Engenharia, v.4</w:t>
              </w:r>
              <w:r>
                <w:rPr>
                  <w:noProof/>
                </w:rPr>
                <w:t>, 5-23.</w:t>
              </w:r>
            </w:p>
            <w:p w:rsidR="00495120" w:rsidRDefault="00495120" w:rsidP="00495120">
              <w:pPr>
                <w:pStyle w:val="Bibliografia"/>
                <w:ind w:left="720" w:hanging="720"/>
                <w:rPr>
                  <w:noProof/>
                </w:rPr>
              </w:pPr>
              <w:r>
                <w:rPr>
                  <w:noProof/>
                </w:rPr>
                <w:t>Loeffler, C. F. (1988). Uma formulação alternativa do método dos elementos de contorno aplicada a problemas de campo escalar.</w:t>
              </w:r>
            </w:p>
            <w:p w:rsidR="00495120" w:rsidRDefault="00495120" w:rsidP="00495120">
              <w:pPr>
                <w:pStyle w:val="Bibliografia"/>
                <w:ind w:left="720" w:hanging="720"/>
                <w:rPr>
                  <w:noProof/>
                </w:rPr>
              </w:pPr>
              <w:r>
                <w:rPr>
                  <w:noProof/>
                </w:rPr>
                <w:t>Loeffler, C. F., &amp; Cruz, A. L. (2013). Avaliação da Precisão e Outras Propriedades Numéricas na Integração ao Longo de Superfícies Geradas por Funções de Base Radial. Anais do CNMAC.</w:t>
              </w:r>
            </w:p>
            <w:p w:rsidR="00495120" w:rsidRDefault="00495120" w:rsidP="00495120">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rsidR="00495120" w:rsidRPr="00495120" w:rsidRDefault="00495120" w:rsidP="00495120">
              <w:pPr>
                <w:pStyle w:val="Bibliografia"/>
                <w:ind w:left="720" w:hanging="720"/>
                <w:rPr>
                  <w:noProof/>
                  <w:lang w:val="en-US"/>
                </w:rPr>
              </w:pPr>
              <w:r>
                <w:rPr>
                  <w:noProof/>
                </w:rPr>
                <w:t xml:space="preserve">Loeffler, C. F., &amp; Mansur, W. J. (2003). </w:t>
              </w:r>
              <w:r w:rsidRPr="00495120">
                <w:rPr>
                  <w:noProof/>
                  <w:lang w:val="en-US"/>
                </w:rPr>
                <w:t>Quasi</w:t>
              </w:r>
              <w:r w:rsidRPr="00495120">
                <w:rPr>
                  <w:rFonts w:ascii="Cambria Math" w:hAnsi="Cambria Math" w:cs="Cambria Math"/>
                  <w:noProof/>
                  <w:lang w:val="en-US"/>
                </w:rPr>
                <w:t>‐</w:t>
              </w:r>
              <w:r w:rsidRPr="00495120">
                <w:rPr>
                  <w:noProof/>
                  <w:lang w:val="en-US"/>
                </w:rPr>
                <w:t>dual reciprocity boundary</w:t>
              </w:r>
              <w:r w:rsidRPr="00495120">
                <w:rPr>
                  <w:rFonts w:ascii="Cambria Math" w:hAnsi="Cambria Math" w:cs="Cambria Math"/>
                  <w:noProof/>
                  <w:lang w:val="en-US"/>
                </w:rPr>
                <w:t>‐</w:t>
              </w:r>
              <w:r w:rsidRPr="00495120">
                <w:rPr>
                  <w:noProof/>
                  <w:lang w:val="en-US"/>
                </w:rPr>
                <w:t xml:space="preserve">element method for incompressible flow: Application to the diffusive–advective equation. </w:t>
              </w:r>
              <w:r w:rsidRPr="00495120">
                <w:rPr>
                  <w:i/>
                  <w:iCs/>
                  <w:noProof/>
                  <w:lang w:val="en-US"/>
                </w:rPr>
                <w:t>International Journal for Numerical Methods in Engineering</w:t>
              </w:r>
              <w:r w:rsidRPr="00495120">
                <w:rPr>
                  <w:noProof/>
                  <w:lang w:val="en-US"/>
                </w:rPr>
                <w:t>, 1167-1186.</w:t>
              </w:r>
            </w:p>
            <w:p w:rsidR="00495120" w:rsidRPr="00495120" w:rsidRDefault="00495120" w:rsidP="00495120">
              <w:pPr>
                <w:pStyle w:val="Bibliografia"/>
                <w:ind w:left="720" w:hanging="720"/>
                <w:rPr>
                  <w:noProof/>
                  <w:lang w:val="en-US"/>
                </w:rPr>
              </w:pPr>
              <w:r w:rsidRPr="00495120">
                <w:rPr>
                  <w:noProof/>
                  <w:lang w:val="en-US"/>
                </w:rPr>
                <w:t xml:space="preserve">Loeffler, C. F., &amp; Mansur, W. J. (2017). A Regularization Scheme Applied to the Direct Interpolation Boundary Element Technique with Radial Basis Functions for Solving Eigenvalue Problem. </w:t>
              </w:r>
              <w:r w:rsidRPr="00495120">
                <w:rPr>
                  <w:i/>
                  <w:iCs/>
                  <w:noProof/>
                  <w:lang w:val="en-US"/>
                </w:rPr>
                <w:t>Engineering Analysis with Boundary Elements, 74</w:t>
              </w:r>
              <w:r w:rsidRPr="00495120">
                <w:rPr>
                  <w:noProof/>
                  <w:lang w:val="en-US"/>
                </w:rPr>
                <w:t>, 14-18.</w:t>
              </w:r>
            </w:p>
            <w:p w:rsidR="00495120" w:rsidRPr="00495120" w:rsidRDefault="00495120" w:rsidP="00495120">
              <w:pPr>
                <w:pStyle w:val="Bibliografia"/>
                <w:ind w:left="720" w:hanging="720"/>
                <w:rPr>
                  <w:noProof/>
                  <w:lang w:val="en-US"/>
                </w:rPr>
              </w:pPr>
              <w:r w:rsidRPr="00495120">
                <w:rPr>
                  <w:noProof/>
                  <w:lang w:val="en-US"/>
                </w:rPr>
                <w:t xml:space="preserve">Loeffler, C. F., Barcelos, H. M., &amp; Mansur, W. J. (2015). Solving Helmholtz Problems with the Boundary Element Method Using Direct Radial Basis Function Interpolation. </w:t>
              </w:r>
              <w:r w:rsidRPr="00495120">
                <w:rPr>
                  <w:i/>
                  <w:iCs/>
                  <w:noProof/>
                  <w:lang w:val="en-US"/>
                </w:rPr>
                <w:t>Engineering Analysis with Boundary Elements, 61</w:t>
              </w:r>
              <w:r w:rsidRPr="00495120">
                <w:rPr>
                  <w:noProof/>
                  <w:lang w:val="en-US"/>
                </w:rPr>
                <w:t>, 218-225.</w:t>
              </w:r>
            </w:p>
            <w:p w:rsidR="00495120" w:rsidRPr="00495120" w:rsidRDefault="00495120" w:rsidP="00495120">
              <w:pPr>
                <w:pStyle w:val="Bibliografia"/>
                <w:ind w:left="720" w:hanging="720"/>
                <w:rPr>
                  <w:noProof/>
                  <w:lang w:val="en-US"/>
                </w:rPr>
              </w:pPr>
              <w:r w:rsidRPr="00495120">
                <w:rPr>
                  <w:noProof/>
                  <w:lang w:val="en-US"/>
                </w:rPr>
                <w:lastRenderedPageBreak/>
                <w:t xml:space="preserve">Loeffler, C. F., Cruz, A., &amp; Bulcão, A. (2015). Direct Use of Radial Basis Interpolation Functions for Modelling Source Terms with the Boundary Element Method. </w:t>
              </w:r>
              <w:r w:rsidRPr="00495120">
                <w:rPr>
                  <w:i/>
                  <w:iCs/>
                  <w:noProof/>
                  <w:lang w:val="en-US"/>
                </w:rPr>
                <w:t>Engineering Analysis with Boundary Elements, 50</w:t>
              </w:r>
              <w:r w:rsidRPr="00495120">
                <w:rPr>
                  <w:noProof/>
                  <w:lang w:val="en-US"/>
                </w:rPr>
                <w:t>, 97-108.</w:t>
              </w:r>
            </w:p>
            <w:p w:rsidR="00495120" w:rsidRPr="00495120" w:rsidRDefault="00495120" w:rsidP="00495120">
              <w:pPr>
                <w:pStyle w:val="Bibliografia"/>
                <w:ind w:left="720" w:hanging="720"/>
                <w:rPr>
                  <w:noProof/>
                  <w:lang w:val="en-US"/>
                </w:rPr>
              </w:pPr>
              <w:r w:rsidRPr="00495120">
                <w:rPr>
                  <w:noProof/>
                  <w:lang w:val="en-US"/>
                </w:rPr>
                <w:t xml:space="preserve">Loeffler, C. F., Galimberti, R., &amp; Barcelos, H. M. (2018). </w:t>
              </w:r>
              <w:r w:rsidRPr="00495120">
                <w:rPr>
                  <w:i/>
                  <w:iCs/>
                  <w:noProof/>
                  <w:lang w:val="en-US"/>
                </w:rPr>
                <w:t>A self-regularized scheme for solving Helmholtz problems using the boundary element direct integration technique with radial basis functions.</w:t>
              </w:r>
              <w:r w:rsidRPr="00495120">
                <w:rPr>
                  <w:noProof/>
                  <w:lang w:val="en-US"/>
                </w:rPr>
                <w:t xml:space="preserve"> </w:t>
              </w:r>
            </w:p>
            <w:p w:rsidR="00495120" w:rsidRPr="00495120" w:rsidRDefault="00495120" w:rsidP="00495120">
              <w:pPr>
                <w:pStyle w:val="Bibliografia"/>
                <w:ind w:left="720" w:hanging="720"/>
                <w:rPr>
                  <w:noProof/>
                  <w:lang w:val="en-US"/>
                </w:rPr>
              </w:pPr>
              <w:r>
                <w:rPr>
                  <w:noProof/>
                </w:rPr>
                <w:t xml:space="preserve">Loeffler, C. F., Pereira, P. V., Lara, L., &amp; Mansur, W. J. (2017). </w:t>
              </w:r>
              <w:r w:rsidRPr="00495120">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495120">
                <w:rPr>
                  <w:i/>
                  <w:iCs/>
                  <w:noProof/>
                  <w:lang w:val="en-US"/>
                </w:rPr>
                <w:t>Eng. Analysis Boundary Elements, 79</w:t>
              </w:r>
              <w:r w:rsidRPr="00495120">
                <w:rPr>
                  <w:noProof/>
                  <w:lang w:val="en-US"/>
                </w:rPr>
                <w:t>, 81-87.</w:t>
              </w:r>
            </w:p>
            <w:p w:rsidR="00495120" w:rsidRPr="00495120" w:rsidRDefault="00495120" w:rsidP="00495120">
              <w:pPr>
                <w:pStyle w:val="Bibliografia"/>
                <w:ind w:left="720" w:hanging="720"/>
                <w:rPr>
                  <w:noProof/>
                  <w:lang w:val="en-US"/>
                </w:rPr>
              </w:pPr>
              <w:r w:rsidRPr="00495120">
                <w:rPr>
                  <w:noProof/>
                  <w:lang w:val="en-US"/>
                </w:rPr>
                <w:t xml:space="preserve">Loeffler, C. F., Zamprogno, L., Mansur, W. J., &amp; Bulcão, A. (2017). Performance of Compact Radial Basis Functions in the Direct Interpolation Boundary Element Method for Solving Potential Problems. </w:t>
              </w:r>
              <w:r w:rsidRPr="00495120">
                <w:rPr>
                  <w:i/>
                  <w:iCs/>
                  <w:noProof/>
                  <w:lang w:val="en-US"/>
                </w:rPr>
                <w:t>Computational Methods and Engineering and Sciences, 113</w:t>
              </w:r>
              <w:r w:rsidRPr="00495120">
                <w:rPr>
                  <w:noProof/>
                  <w:lang w:val="en-US"/>
                </w:rPr>
                <w:t>(3), 387-412.</w:t>
              </w:r>
            </w:p>
            <w:p w:rsidR="00495120" w:rsidRPr="00495120" w:rsidRDefault="00495120" w:rsidP="00495120">
              <w:pPr>
                <w:pStyle w:val="Bibliografia"/>
                <w:ind w:left="720" w:hanging="720"/>
                <w:rPr>
                  <w:noProof/>
                  <w:lang w:val="en-US"/>
                </w:rPr>
              </w:pPr>
              <w:r w:rsidRPr="00495120">
                <w:rPr>
                  <w:noProof/>
                  <w:lang w:val="en-US"/>
                </w:rPr>
                <w:t xml:space="preserve">Loeffler, C., &amp; Mansur, W. (1988). Dual reciprocity boundary element formulation for potential problems in infinite domains. </w:t>
              </w:r>
              <w:r w:rsidRPr="00495120">
                <w:rPr>
                  <w:i/>
                  <w:iCs/>
                  <w:noProof/>
                  <w:lang w:val="en-US"/>
                </w:rPr>
                <w:t>Boundary Elements X</w:t>
              </w:r>
              <w:r w:rsidRPr="00495120">
                <w:rPr>
                  <w:noProof/>
                  <w:lang w:val="en-US"/>
                </w:rPr>
                <w:t>, 155-163.</w:t>
              </w:r>
            </w:p>
            <w:p w:rsidR="00495120" w:rsidRDefault="00495120" w:rsidP="00495120">
              <w:pPr>
                <w:pStyle w:val="Bibliografia"/>
                <w:ind w:left="720" w:hanging="720"/>
                <w:rPr>
                  <w:noProof/>
                </w:rPr>
              </w:pPr>
              <w:r w:rsidRPr="00495120">
                <w:rPr>
                  <w:noProof/>
                  <w:lang w:val="en-US"/>
                </w:rPr>
                <w:t xml:space="preserve">Loeffler, C., &amp; Mansur, W. (1989). Dual reciprocity boundary element formulation for transient elastic wave propagation analysis in infinite domains. </w:t>
              </w:r>
              <w:r>
                <w:rPr>
                  <w:i/>
                  <w:iCs/>
                  <w:noProof/>
                </w:rPr>
                <w:t>Advances in Boundary Elements</w:t>
              </w:r>
              <w:r>
                <w:rPr>
                  <w:noProof/>
                </w:rPr>
                <w:t>, 1023-1036.</w:t>
              </w:r>
            </w:p>
            <w:p w:rsidR="00495120" w:rsidRDefault="00495120" w:rsidP="00495120">
              <w:pPr>
                <w:pStyle w:val="Bibliografia"/>
                <w:ind w:left="720" w:hanging="720"/>
                <w:rPr>
                  <w:noProof/>
                </w:rPr>
              </w:pPr>
              <w:r>
                <w:rPr>
                  <w:noProof/>
                </w:rPr>
                <w:t>Massaro, C. (2001). O Método dos Elementos de Contorno Aplicado na Solução de Problemas de Transferência de Calor Difusivos - Advectivos. Vitoria, ES, Brasil: Universidade Federal do Espirito Santo, PPGEM.</w:t>
              </w:r>
            </w:p>
            <w:p w:rsidR="00495120" w:rsidRPr="00495120" w:rsidRDefault="00495120" w:rsidP="00495120">
              <w:pPr>
                <w:pStyle w:val="Bibliografia"/>
                <w:ind w:left="720" w:hanging="720"/>
                <w:rPr>
                  <w:noProof/>
                  <w:lang w:val="en-US"/>
                </w:rPr>
              </w:pPr>
              <w:r>
                <w:rPr>
                  <w:noProof/>
                </w:rPr>
                <w:t xml:space="preserve">Meirovitch, L. (1967). </w:t>
              </w:r>
              <w:r w:rsidRPr="00495120">
                <w:rPr>
                  <w:i/>
                  <w:iCs/>
                  <w:noProof/>
                  <w:lang w:val="en-US"/>
                </w:rPr>
                <w:t>Analytical methods in vibrations.</w:t>
              </w:r>
              <w:r w:rsidRPr="00495120">
                <w:rPr>
                  <w:noProof/>
                  <w:lang w:val="en-US"/>
                </w:rPr>
                <w:t xml:space="preserve"> Macmillan.</w:t>
              </w:r>
            </w:p>
            <w:p w:rsidR="00495120" w:rsidRPr="00495120" w:rsidRDefault="00495120" w:rsidP="00495120">
              <w:pPr>
                <w:pStyle w:val="Bibliografia"/>
                <w:ind w:left="720" w:hanging="720"/>
                <w:rPr>
                  <w:noProof/>
                  <w:lang w:val="en-US"/>
                </w:rPr>
              </w:pPr>
              <w:r w:rsidRPr="00495120">
                <w:rPr>
                  <w:noProof/>
                  <w:lang w:val="en-US"/>
                </w:rPr>
                <w:t xml:space="preserve">Moon, P., &amp; Spencer, D. (1971). </w:t>
              </w:r>
              <w:r w:rsidRPr="00495120">
                <w:rPr>
                  <w:i/>
                  <w:iCs/>
                  <w:noProof/>
                  <w:lang w:val="en-US"/>
                </w:rPr>
                <w:t>Field Theory for Engineers.</w:t>
              </w:r>
              <w:r w:rsidRPr="00495120">
                <w:rPr>
                  <w:noProof/>
                  <w:lang w:val="en-US"/>
                </w:rPr>
                <w:t xml:space="preserve"> New Jersey: Springer.</w:t>
              </w:r>
            </w:p>
            <w:p w:rsidR="00495120" w:rsidRPr="00495120" w:rsidRDefault="00495120" w:rsidP="00495120">
              <w:pPr>
                <w:pStyle w:val="Bibliografia"/>
                <w:ind w:left="720" w:hanging="720"/>
                <w:rPr>
                  <w:noProof/>
                  <w:lang w:val="en-US"/>
                </w:rPr>
              </w:pPr>
              <w:r w:rsidRPr="00495120">
                <w:rPr>
                  <w:noProof/>
                  <w:lang w:val="en-US"/>
                </w:rPr>
                <w:t xml:space="preserve">Nardini, D., &amp; Brebbia, C. (1983). Transient dynamic analysis by the boundary element method. </w:t>
              </w:r>
              <w:r w:rsidRPr="00495120">
                <w:rPr>
                  <w:i/>
                  <w:iCs/>
                  <w:noProof/>
                  <w:lang w:val="en-US"/>
                </w:rPr>
                <w:t>Boundary Elements</w:t>
              </w:r>
              <w:r w:rsidRPr="00495120">
                <w:rPr>
                  <w:noProof/>
                  <w:lang w:val="en-US"/>
                </w:rPr>
                <w:t>, 719-730.</w:t>
              </w:r>
            </w:p>
            <w:p w:rsidR="00495120" w:rsidRDefault="00495120" w:rsidP="00495120">
              <w:pPr>
                <w:pStyle w:val="Bibliografia"/>
                <w:ind w:left="720" w:hanging="720"/>
                <w:rPr>
                  <w:noProof/>
                </w:rPr>
              </w:pPr>
              <w:r w:rsidRPr="00495120">
                <w:rPr>
                  <w:noProof/>
                  <w:lang w:val="en-US"/>
                </w:rPr>
                <w:t xml:space="preserve">Partridge, P., Brebbia, C., &amp; Wrobel, L. (1992). The Dual Reciprocity, Boundary Element method. </w:t>
              </w:r>
              <w:r>
                <w:rPr>
                  <w:i/>
                  <w:iCs/>
                  <w:noProof/>
                </w:rPr>
                <w:t>Computational Mechanics Publications and Elsevier</w:t>
              </w:r>
              <w:r>
                <w:rPr>
                  <w:noProof/>
                </w:rPr>
                <w:t>.</w:t>
              </w:r>
            </w:p>
            <w:p w:rsidR="00495120" w:rsidRDefault="00495120" w:rsidP="00495120">
              <w:pPr>
                <w:pStyle w:val="Bibliografia"/>
                <w:ind w:left="720" w:hanging="720"/>
                <w:rPr>
                  <w:noProof/>
                </w:rPr>
              </w:pPr>
              <w:r>
                <w:rPr>
                  <w:noProof/>
                </w:rPr>
                <w:lastRenderedPageBreak/>
                <w:t>Pereira, P. (2014). Uso de funções de base radial de suporte pleno na solução das integrais de domínio da equação de Poisson usando o Método dos Elementos de Contorno. Vitoria, ES, Brasil: Universidade Federal do Espirito Santo, PPGEM.</w:t>
              </w:r>
            </w:p>
            <w:p w:rsidR="00495120" w:rsidRDefault="00495120" w:rsidP="00495120">
              <w:pPr>
                <w:pStyle w:val="Bibliografia"/>
                <w:ind w:left="720" w:hanging="720"/>
                <w:rPr>
                  <w:noProof/>
                </w:rPr>
              </w:pPr>
              <w:r>
                <w:rPr>
                  <w:noProof/>
                </w:rPr>
                <w:t>Pinheiro, V. (2018). Aplicação do Método de Elementos de Contorno Com Integração Direta Regularizada a Problemas Advectivo-difusivos Bidimensionais. Vitória, ES, Brasil: Universidade Federal do Espirito Santo, PPGEM.</w:t>
              </w:r>
            </w:p>
            <w:p w:rsidR="00495120" w:rsidRPr="00495120" w:rsidRDefault="00495120" w:rsidP="00495120">
              <w:pPr>
                <w:pStyle w:val="Bibliografia"/>
                <w:ind w:left="720" w:hanging="720"/>
                <w:rPr>
                  <w:noProof/>
                  <w:lang w:val="en-US"/>
                </w:rPr>
              </w:pPr>
              <w:r>
                <w:rPr>
                  <w:noProof/>
                </w:rPr>
                <w:t xml:space="preserve">Przemieniecki, J. S. (1985). </w:t>
              </w:r>
              <w:r w:rsidRPr="00495120">
                <w:rPr>
                  <w:i/>
                  <w:iCs/>
                  <w:noProof/>
                  <w:lang w:val="en-US"/>
                </w:rPr>
                <w:t>Theory of matrix structural analysis.</w:t>
              </w:r>
              <w:r w:rsidRPr="00495120">
                <w:rPr>
                  <w:noProof/>
                  <w:lang w:val="en-US"/>
                </w:rPr>
                <w:t xml:space="preserve"> Courier Corporation.</w:t>
              </w:r>
            </w:p>
            <w:p w:rsidR="00495120" w:rsidRPr="00495120" w:rsidRDefault="00495120" w:rsidP="00495120">
              <w:pPr>
                <w:pStyle w:val="Bibliografia"/>
                <w:ind w:left="720" w:hanging="720"/>
                <w:rPr>
                  <w:noProof/>
                  <w:lang w:val="en-US"/>
                </w:rPr>
              </w:pPr>
              <w:r w:rsidRPr="00495120">
                <w:rPr>
                  <w:noProof/>
                  <w:lang w:val="en-US"/>
                </w:rPr>
                <w:t xml:space="preserve">Ramachandran, P. (1994). </w:t>
              </w:r>
              <w:r w:rsidRPr="00495120">
                <w:rPr>
                  <w:i/>
                  <w:iCs/>
                  <w:noProof/>
                  <w:lang w:val="en-US"/>
                </w:rPr>
                <w:t>Boundary Element Methods in Transport Phenomena.</w:t>
              </w:r>
              <w:r w:rsidRPr="00495120">
                <w:rPr>
                  <w:noProof/>
                  <w:lang w:val="en-US"/>
                </w:rPr>
                <w:t xml:space="preserve"> London: Computational Mechanics Publication and Elsevier Applied Science.</w:t>
              </w:r>
            </w:p>
            <w:p w:rsidR="00495120" w:rsidRPr="00495120" w:rsidRDefault="00495120" w:rsidP="00495120">
              <w:pPr>
                <w:pStyle w:val="Bibliografia"/>
                <w:ind w:left="720" w:hanging="720"/>
                <w:rPr>
                  <w:noProof/>
                  <w:lang w:val="en-US"/>
                </w:rPr>
              </w:pPr>
              <w:r w:rsidRPr="00495120">
                <w:rPr>
                  <w:noProof/>
                  <w:lang w:val="en-US"/>
                </w:rPr>
                <w:t xml:space="preserve">Rizzo, F. (1967). An integral equation approach to boundary value problems of classical elastostatics. </w:t>
              </w:r>
              <w:r w:rsidRPr="00495120">
                <w:rPr>
                  <w:i/>
                  <w:iCs/>
                  <w:noProof/>
                  <w:lang w:val="en-US"/>
                </w:rPr>
                <w:t>Quarterly of applied mathematics, 25</w:t>
              </w:r>
              <w:r w:rsidRPr="00495120">
                <w:rPr>
                  <w:noProof/>
                  <w:lang w:val="en-US"/>
                </w:rPr>
                <w:t>, 83-95.</w:t>
              </w:r>
            </w:p>
            <w:p w:rsidR="00495120" w:rsidRPr="00495120" w:rsidRDefault="00495120" w:rsidP="00495120">
              <w:pPr>
                <w:pStyle w:val="Bibliografia"/>
                <w:ind w:left="720" w:hanging="720"/>
                <w:rPr>
                  <w:noProof/>
                  <w:lang w:val="en-US"/>
                </w:rPr>
              </w:pPr>
              <w:r w:rsidRPr="00495120">
                <w:rPr>
                  <w:noProof/>
                  <w:lang w:val="en-US"/>
                </w:rPr>
                <w:t xml:space="preserve">Schott, J. (2016). </w:t>
              </w:r>
              <w:r w:rsidRPr="00495120">
                <w:rPr>
                  <w:i/>
                  <w:iCs/>
                  <w:noProof/>
                  <w:lang w:val="en-US"/>
                </w:rPr>
                <w:t>Matrix Analysis for Statistics</w:t>
              </w:r>
              <w:r w:rsidRPr="00495120">
                <w:rPr>
                  <w:noProof/>
                  <w:lang w:val="en-US"/>
                </w:rPr>
                <w:t xml:space="preserve"> (Vol. 3). John Wiley &amp; Sons.</w:t>
              </w:r>
            </w:p>
            <w:p w:rsidR="00495120" w:rsidRDefault="00495120" w:rsidP="00495120">
              <w:pPr>
                <w:pStyle w:val="Bibliografia"/>
                <w:ind w:left="720" w:hanging="720"/>
                <w:rPr>
                  <w:noProof/>
                </w:rPr>
              </w:pPr>
              <w:r w:rsidRPr="00495120">
                <w:rPr>
                  <w:noProof/>
                  <w:lang w:val="en-US"/>
                </w:rPr>
                <w:t xml:space="preserve">Stewart, J. (2001). </w:t>
              </w:r>
              <w:r>
                <w:rPr>
                  <w:i/>
                  <w:iCs/>
                  <w:noProof/>
                </w:rPr>
                <w:t>Cálculo</w:t>
              </w:r>
              <w:r>
                <w:rPr>
                  <w:noProof/>
                </w:rPr>
                <w:t xml:space="preserve"> (Vol. 2). São Paulo: Pioneira.</w:t>
              </w:r>
            </w:p>
            <w:p w:rsidR="00495120" w:rsidRDefault="00495120" w:rsidP="00495120">
              <w:pPr>
                <w:pStyle w:val="Bibliografia"/>
                <w:ind w:left="720" w:hanging="720"/>
                <w:rPr>
                  <w:noProof/>
                </w:rPr>
              </w:pPr>
              <w:r>
                <w:rPr>
                  <w:noProof/>
                </w:rPr>
                <w:t xml:space="preserve">Vera-Tudela, C. (1999). Elastodinâmica Bidimensional </w:t>
              </w:r>
              <w:del w:id="325" w:author="Castrolara" w:date="2020-09-09T11:31:00Z">
                <w:r w:rsidDel="0029084A">
                  <w:rPr>
                    <w:noProof/>
                  </w:rPr>
                  <w:delText xml:space="preserve">Traves </w:delText>
                </w:r>
              </w:del>
              <w:ins w:id="326" w:author="Castrolara" w:date="2020-09-09T11:31:00Z">
                <w:r w:rsidR="0029084A">
                  <w:rPr>
                    <w:noProof/>
                  </w:rPr>
                  <w:t xml:space="preserve">Através </w:t>
                </w:r>
              </w:ins>
              <w:r>
                <w:rPr>
                  <w:noProof/>
                </w:rPr>
                <w:t>do Método dos Elementos de Contorno Com Dupla Reciprocidade. Vitoria, ES, Brasil: Universidade Federal do Espirito Santo, PPGEM.</w:t>
              </w:r>
            </w:p>
            <w:p w:rsidR="00B83650" w:rsidRDefault="0068644F" w:rsidP="00495120">
              <w:r>
                <w:rPr>
                  <w:b/>
                  <w:bCs/>
                </w:rPr>
                <w:fldChar w:fldCharType="end"/>
              </w:r>
            </w:p>
          </w:sdtContent>
        </w:sdt>
      </w:sdtContent>
    </w:sdt>
    <w:p w:rsidR="00FF430B" w:rsidRDefault="00FF430B" w:rsidP="00FF430B"/>
    <w:p w:rsidR="00FF430B" w:rsidRDefault="00FF430B" w:rsidP="00FF430B"/>
    <w:p w:rsidR="00FF430B" w:rsidRDefault="00FF430B" w:rsidP="00FF430B"/>
    <w:p w:rsidR="002A0ABC" w:rsidRPr="003F5EE4" w:rsidRDefault="002A0ABC" w:rsidP="002A0ABC">
      <w:pPr>
        <w:rPr>
          <w:rFonts w:cs="Arial"/>
          <w:color w:val="000000"/>
          <w:szCs w:val="20"/>
        </w:rPr>
      </w:pPr>
    </w:p>
    <w:sectPr w:rsidR="002A0ABC" w:rsidRPr="003F5EE4" w:rsidSect="003F5EE4">
      <w:headerReference w:type="default" r:id="rId12"/>
      <w:pgSz w:w="11906" w:h="16838"/>
      <w:pgMar w:top="1701" w:right="1134" w:bottom="1134" w:left="1701" w:header="709"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strolara" w:date="2020-09-09T11:01:00Z" w:initials="C">
    <w:p w:rsidR="006F1D29" w:rsidRDefault="006F1D29">
      <w:pPr>
        <w:pStyle w:val="Textodecomentrio"/>
      </w:pPr>
      <w:r>
        <w:rPr>
          <w:rStyle w:val="Refdecomentrio"/>
        </w:rPr>
        <w:annotationRef/>
      </w:r>
      <w:r>
        <w:t>Está confuso.</w:t>
      </w:r>
    </w:p>
  </w:comment>
  <w:comment w:id="2" w:author="Castrolara" w:date="2020-09-09T11:03:00Z" w:initials="C">
    <w:p w:rsidR="006F1D29" w:rsidRDefault="006F1D29">
      <w:pPr>
        <w:pStyle w:val="Textodecomentrio"/>
      </w:pPr>
      <w:r>
        <w:rPr>
          <w:rStyle w:val="Refdecomentrio"/>
        </w:rPr>
        <w:annotationRef/>
      </w:r>
      <w:r>
        <w:t>Onde está o abstract?</w:t>
      </w:r>
    </w:p>
  </w:comment>
  <w:comment w:id="5" w:author="Castrolara" w:date="2020-09-09T11:08:00Z" w:initials="C">
    <w:p w:rsidR="006F1D29" w:rsidRDefault="006F1D29">
      <w:pPr>
        <w:pStyle w:val="Textodecomentrio"/>
      </w:pPr>
      <w:r>
        <w:rPr>
          <w:rStyle w:val="Refdecomentrio"/>
        </w:rPr>
        <w:annotationRef/>
      </w:r>
      <w:r>
        <w:t>Onde está a lista de símbolos?</w:t>
      </w:r>
    </w:p>
  </w:comment>
  <w:comment w:id="8" w:author="Castrolara" w:date="2020-09-09T11:36:00Z" w:initials="C">
    <w:p w:rsidR="006F1D29" w:rsidRDefault="006F1D29">
      <w:pPr>
        <w:pStyle w:val="Textodecomentrio"/>
      </w:pPr>
      <w:r>
        <w:rPr>
          <w:rStyle w:val="Refdecomentrio"/>
        </w:rPr>
        <w:annotationRef/>
      </w:r>
      <w:r>
        <w:t>Corrigir cor da fonte em todo o texto.</w:t>
      </w:r>
    </w:p>
  </w:comment>
  <w:comment w:id="11" w:author="Castrolara" w:date="2020-09-09T11:39:00Z" w:initials="C">
    <w:p w:rsidR="006F1D29" w:rsidRDefault="006F1D29">
      <w:pPr>
        <w:pStyle w:val="Textodecomentrio"/>
      </w:pPr>
      <w:r>
        <w:rPr>
          <w:rStyle w:val="Refdecomentrio"/>
        </w:rPr>
        <w:annotationRef/>
      </w:r>
      <w:r>
        <w:t>Não está na formatação correta da ABNT.</w:t>
      </w:r>
    </w:p>
    <w:p w:rsidR="006F1D29" w:rsidRDefault="006F1D29">
      <w:pPr>
        <w:pStyle w:val="Textodecomentrio"/>
      </w:pPr>
      <w:r>
        <w:t>Corrigir também em todo o texto.</w:t>
      </w:r>
    </w:p>
  </w:comment>
  <w:comment w:id="12" w:author="Castrolara" w:date="2020-09-11T16:12:00Z" w:initials="C">
    <w:p w:rsidR="005E5A92" w:rsidRDefault="005E5A92">
      <w:pPr>
        <w:pStyle w:val="Textodecomentrio"/>
      </w:pPr>
      <w:r>
        <w:rPr>
          <w:rStyle w:val="Refdecomentrio"/>
        </w:rPr>
        <w:annotationRef/>
      </w:r>
      <w:proofErr w:type="gramStart"/>
      <w:r>
        <w:t>confuso</w:t>
      </w:r>
      <w:proofErr w:type="gramEnd"/>
    </w:p>
  </w:comment>
  <w:comment w:id="14" w:author="Castrolara" w:date="2020-09-11T16:13:00Z" w:initials="C">
    <w:p w:rsidR="00B54BD9" w:rsidRDefault="00B54BD9">
      <w:pPr>
        <w:pStyle w:val="Textodecomentrio"/>
      </w:pPr>
      <w:r>
        <w:rPr>
          <w:rStyle w:val="Refdecomentrio"/>
        </w:rPr>
        <w:annotationRef/>
      </w:r>
      <w:proofErr w:type="gramStart"/>
      <w:r>
        <w:t>referenciar</w:t>
      </w:r>
      <w:proofErr w:type="gramEnd"/>
    </w:p>
  </w:comment>
  <w:comment w:id="16" w:author="Castrolara" w:date="2020-09-09T12:07:00Z" w:initials="C">
    <w:p w:rsidR="006F1D29" w:rsidRDefault="006F1D29">
      <w:pPr>
        <w:pStyle w:val="Textodecomentrio"/>
      </w:pPr>
      <w:r>
        <w:rPr>
          <w:rStyle w:val="Refdecomentrio"/>
        </w:rPr>
        <w:annotationRef/>
      </w:r>
      <w:r>
        <w:t>Não está na formatação correta da ABNT.</w:t>
      </w:r>
    </w:p>
    <w:p w:rsidR="006F1D29" w:rsidRDefault="006F1D29">
      <w:pPr>
        <w:pStyle w:val="Textodecomentrio"/>
      </w:pPr>
      <w:r>
        <w:t>Ex. correto: Rizzo (1967)</w:t>
      </w:r>
    </w:p>
  </w:comment>
  <w:comment w:id="18" w:author="Castrolara" w:date="2020-09-09T12:06:00Z" w:initials="C">
    <w:p w:rsidR="006F1D29" w:rsidRDefault="006F1D29">
      <w:pPr>
        <w:pStyle w:val="Textodecomentrio"/>
      </w:pPr>
      <w:r>
        <w:rPr>
          <w:rStyle w:val="Refdecomentrio"/>
        </w:rPr>
        <w:annotationRef/>
      </w:r>
      <w:r>
        <w:t>Não está na formatação correta da ABNT.</w:t>
      </w:r>
    </w:p>
    <w:p w:rsidR="006F1D29" w:rsidRDefault="006F1D29">
      <w:pPr>
        <w:pStyle w:val="Textodecomentrio"/>
      </w:pPr>
      <w:r>
        <w:t xml:space="preserve">Ex. correto: </w:t>
      </w:r>
      <w:r w:rsidRPr="00495120">
        <w:rPr>
          <w:noProof/>
          <w:color w:val="4472C4" w:themeColor="accent1"/>
        </w:rPr>
        <w:t>Aliabadi &amp; Wrobe</w:t>
      </w:r>
      <w:r>
        <w:rPr>
          <w:noProof/>
          <w:color w:val="4472C4" w:themeColor="accent1"/>
        </w:rPr>
        <w:t>l (2002)</w:t>
      </w:r>
    </w:p>
  </w:comment>
  <w:comment w:id="32" w:author="Castrolara" w:date="2020-09-09T12:09:00Z" w:initials="C">
    <w:p w:rsidR="006F1D29" w:rsidRDefault="006F1D29">
      <w:pPr>
        <w:pStyle w:val="Textodecomentrio"/>
      </w:pPr>
      <w:r>
        <w:rPr>
          <w:rStyle w:val="Refdecomentrio"/>
        </w:rPr>
        <w:annotationRef/>
      </w:r>
      <w:r>
        <w:t>Para que?</w:t>
      </w:r>
    </w:p>
  </w:comment>
  <w:comment w:id="40" w:author="Castrolara" w:date="2020-09-09T12:13:00Z" w:initials="C">
    <w:p w:rsidR="006F1D29" w:rsidRDefault="006F1D29">
      <w:pPr>
        <w:pStyle w:val="Textodecomentrio"/>
      </w:pPr>
      <w:r>
        <w:rPr>
          <w:rStyle w:val="Refdecomentrio"/>
        </w:rPr>
        <w:annotationRef/>
      </w:r>
      <w:r>
        <w:t>Não está na formatação correta da ABNT.</w:t>
      </w:r>
    </w:p>
  </w:comment>
  <w:comment w:id="58" w:author="Castrolara" w:date="2020-09-09T12:18:00Z" w:initials="C">
    <w:p w:rsidR="006F1D29" w:rsidRDefault="006F1D29">
      <w:pPr>
        <w:pStyle w:val="Textodecomentrio"/>
      </w:pPr>
      <w:r>
        <w:rPr>
          <w:rStyle w:val="Refdecomentrio"/>
        </w:rPr>
        <w:annotationRef/>
      </w:r>
      <w:r>
        <w:t>Não está na formatação correta da ABNT.</w:t>
      </w:r>
    </w:p>
  </w:comment>
  <w:comment w:id="66" w:author="Castrolara" w:date="2020-09-09T12:32:00Z" w:initials="C">
    <w:p w:rsidR="006F1D29" w:rsidRDefault="006F1D29">
      <w:pPr>
        <w:pStyle w:val="Textodecomentrio"/>
      </w:pPr>
      <w:r>
        <w:rPr>
          <w:rStyle w:val="Refdecomentrio"/>
        </w:rPr>
        <w:annotationRef/>
      </w:r>
      <w:r>
        <w:t>Não está na formatação correta da ABNT.</w:t>
      </w:r>
    </w:p>
    <w:p w:rsidR="006F1D29" w:rsidRDefault="006F1D29">
      <w:pPr>
        <w:pStyle w:val="Textodecomentrio"/>
      </w:pPr>
      <w:r>
        <w:t>Correto:</w:t>
      </w:r>
    </w:p>
    <w:p w:rsidR="006F1D29" w:rsidRPr="005E5A92" w:rsidRDefault="006F1D29">
      <w:pPr>
        <w:pStyle w:val="Textodecomentrio"/>
      </w:pPr>
      <w:r w:rsidRPr="005E5A92">
        <w:t>(</w:t>
      </w:r>
      <w:r w:rsidRPr="005E5A92">
        <w:rPr>
          <w:noProof/>
        </w:rPr>
        <w:t>LOEFFLER, 1988; MOON e SPENCER, 1971</w:t>
      </w:r>
      <w:proofErr w:type="gramStart"/>
      <w:r w:rsidRPr="005E5A92">
        <w:t>)</w:t>
      </w:r>
      <w:proofErr w:type="gramEnd"/>
    </w:p>
  </w:comment>
  <w:comment w:id="70" w:author="Castrolara" w:date="2020-09-09T12:35:00Z" w:initials="C">
    <w:p w:rsidR="006F1D29" w:rsidRDefault="006F1D29">
      <w:pPr>
        <w:pStyle w:val="Textodecomentrio"/>
      </w:pPr>
      <w:r>
        <w:rPr>
          <w:rStyle w:val="Refdecomentrio"/>
        </w:rPr>
        <w:annotationRef/>
      </w:r>
      <w:r>
        <w:t>Use aspas e não negrito.</w:t>
      </w:r>
    </w:p>
  </w:comment>
  <w:comment w:id="92" w:author="Castrolara" w:date="2020-09-09T12:42:00Z" w:initials="C">
    <w:p w:rsidR="006F1D29" w:rsidRDefault="006F1D29">
      <w:pPr>
        <w:pStyle w:val="Textodecomentrio"/>
      </w:pPr>
      <w:r>
        <w:rPr>
          <w:rStyle w:val="Refdecomentrio"/>
        </w:rPr>
        <w:annotationRef/>
      </w:r>
      <w:r>
        <w:t>Não está na formatação correta da ABNT.</w:t>
      </w:r>
    </w:p>
  </w:comment>
  <w:comment w:id="111" w:author="Castrolara" w:date="2020-09-09T13:48:00Z" w:initials="C">
    <w:p w:rsidR="006F1D29" w:rsidRDefault="006F1D29">
      <w:pPr>
        <w:pStyle w:val="Textodecomentrio"/>
      </w:pPr>
      <w:r>
        <w:rPr>
          <w:rStyle w:val="Refdecomentrio"/>
        </w:rPr>
        <w:annotationRef/>
      </w:r>
      <w:r>
        <w:t>Só foi feita uma integração por partes.</w:t>
      </w:r>
    </w:p>
  </w:comment>
  <w:comment w:id="115" w:author="Castrolara" w:date="2020-09-09T13:52:00Z" w:initials="C">
    <w:p w:rsidR="006F1D29" w:rsidRDefault="006F1D29">
      <w:pPr>
        <w:pStyle w:val="Textodecomentrio"/>
      </w:pPr>
      <w:r>
        <w:rPr>
          <w:rStyle w:val="Refdecomentrio"/>
        </w:rPr>
        <w:annotationRef/>
      </w:r>
      <w:proofErr w:type="gramStart"/>
      <w:r>
        <w:t>corrigir</w:t>
      </w:r>
      <w:proofErr w:type="gramEnd"/>
    </w:p>
  </w:comment>
  <w:comment w:id="120" w:author="Castrolara" w:date="2020-09-09T14:10:00Z" w:initials="C">
    <w:p w:rsidR="006F1D29" w:rsidRDefault="006F1D29">
      <w:pPr>
        <w:pStyle w:val="Textodecomentrio"/>
      </w:pPr>
      <w:r>
        <w:rPr>
          <w:rStyle w:val="Refdecomentrio"/>
        </w:rPr>
        <w:annotationRef/>
      </w:r>
      <w:r>
        <w:t>+</w:t>
      </w:r>
    </w:p>
  </w:comment>
  <w:comment w:id="126" w:author="Castrolara" w:date="2020-09-09T13:59:00Z" w:initials="C">
    <w:p w:rsidR="006F1D29" w:rsidRDefault="006F1D29">
      <w:pPr>
        <w:pStyle w:val="Textodecomentrio"/>
      </w:pPr>
      <w:r>
        <w:rPr>
          <w:rStyle w:val="Refdecomentrio"/>
        </w:rPr>
        <w:annotationRef/>
      </w:r>
      <w:r>
        <w:t>Não está de acordo com a norma ABNT.</w:t>
      </w:r>
    </w:p>
  </w:comment>
  <w:comment w:id="138" w:author="Castrolara" w:date="2020-09-09T14:14:00Z" w:initials="C">
    <w:p w:rsidR="006F1D29" w:rsidRDefault="006F1D29">
      <w:pPr>
        <w:pStyle w:val="Textodecomentrio"/>
      </w:pPr>
      <w:r>
        <w:rPr>
          <w:rStyle w:val="Refdecomentrio"/>
        </w:rPr>
        <w:annotationRef/>
      </w:r>
      <w:proofErr w:type="gramStart"/>
      <w:r>
        <w:t>u</w:t>
      </w:r>
      <w:proofErr w:type="gramEnd"/>
      <w:r>
        <w:t>,</w:t>
      </w:r>
      <w:proofErr w:type="spellStart"/>
      <w:r>
        <w:t>iiu</w:t>
      </w:r>
      <w:proofErr w:type="spellEnd"/>
      <w:r>
        <w:t>*</w:t>
      </w:r>
    </w:p>
  </w:comment>
  <w:comment w:id="142" w:author="Castrolara" w:date="2020-09-09T14:19:00Z" w:initials="C">
    <w:p w:rsidR="006F1D29" w:rsidRDefault="006F1D29">
      <w:pPr>
        <w:pStyle w:val="Textodecomentrio"/>
      </w:pPr>
      <w:r>
        <w:rPr>
          <w:rStyle w:val="Refdecomentrio"/>
        </w:rPr>
        <w:annotationRef/>
      </w:r>
      <w:r>
        <w:t>Não entendi.</w:t>
      </w:r>
    </w:p>
  </w:comment>
  <w:comment w:id="146" w:author="Castrolara" w:date="2020-09-09T14:22:00Z" w:initials="C">
    <w:p w:rsidR="006F1D29" w:rsidRDefault="006F1D29">
      <w:pPr>
        <w:pStyle w:val="Textodecomentrio"/>
      </w:pPr>
      <w:r>
        <w:rPr>
          <w:rStyle w:val="Refdecomentrio"/>
        </w:rPr>
        <w:annotationRef/>
      </w:r>
      <w:r>
        <w:t xml:space="preserve">Não seria </w:t>
      </w:r>
      <w:proofErr w:type="gramStart"/>
      <w:r>
        <w:t>2</w:t>
      </w:r>
      <w:proofErr w:type="gramEnd"/>
      <w:r>
        <w:t>?</w:t>
      </w:r>
    </w:p>
  </w:comment>
  <w:comment w:id="147" w:author="Castrolara" w:date="2020-09-09T14:29:00Z" w:initials="C">
    <w:p w:rsidR="006F1D29" w:rsidRDefault="006F1D29">
      <w:pPr>
        <w:pStyle w:val="Textodecomentrio"/>
      </w:pPr>
      <w:r>
        <w:rPr>
          <w:rStyle w:val="Refdecomentrio"/>
        </w:rPr>
        <w:annotationRef/>
      </w:r>
      <w:r>
        <w:t>Corrigir equação.</w:t>
      </w:r>
    </w:p>
    <w:p w:rsidR="006F1D29" w:rsidRDefault="006F1D29">
      <w:pPr>
        <w:pStyle w:val="Textodecomentrio"/>
      </w:pPr>
      <w:r>
        <w:t>Cadê o u*?</w:t>
      </w:r>
    </w:p>
  </w:comment>
  <w:comment w:id="153" w:author="Castrolara" w:date="2020-09-09T14:32:00Z" w:initials="C">
    <w:p w:rsidR="006F1D29" w:rsidRDefault="006F1D29">
      <w:pPr>
        <w:pStyle w:val="Textodecomentrio"/>
      </w:pPr>
      <w:r>
        <w:rPr>
          <w:rStyle w:val="Refdecomentrio"/>
        </w:rPr>
        <w:annotationRef/>
      </w:r>
      <w:proofErr w:type="gramStart"/>
      <w:r>
        <w:t>u</w:t>
      </w:r>
      <w:proofErr w:type="gramEnd"/>
      <w:r>
        <w:t>*</w:t>
      </w:r>
    </w:p>
  </w:comment>
  <w:comment w:id="170" w:author="Castrolara" w:date="2020-09-09T14:50:00Z" w:initials="C">
    <w:p w:rsidR="006F1D29" w:rsidRDefault="006F1D29">
      <w:pPr>
        <w:pStyle w:val="Textodecomentrio"/>
      </w:pPr>
      <w:r>
        <w:rPr>
          <w:rStyle w:val="Refdecomentrio"/>
        </w:rPr>
        <w:annotationRef/>
      </w:r>
      <w:r>
        <w:t>Não está conforme norma ABNT.</w:t>
      </w:r>
    </w:p>
    <w:p w:rsidR="006F1D29" w:rsidRDefault="006F1D29">
      <w:pPr>
        <w:pStyle w:val="Textodecomentrio"/>
      </w:pPr>
      <w:proofErr w:type="spellStart"/>
      <w:r>
        <w:t>Loeffler</w:t>
      </w:r>
      <w:proofErr w:type="spellEnd"/>
      <w:r>
        <w:t xml:space="preserve"> </w:t>
      </w:r>
      <w:proofErr w:type="spellStart"/>
      <w:proofErr w:type="gramStart"/>
      <w:r>
        <w:t>et</w:t>
      </w:r>
      <w:proofErr w:type="spellEnd"/>
      <w:proofErr w:type="gramEnd"/>
      <w:r>
        <w:t xml:space="preserve"> al. (2015)</w:t>
      </w:r>
    </w:p>
  </w:comment>
  <w:comment w:id="184" w:author="Castrolara" w:date="2020-09-09T15:06:00Z" w:initials="C">
    <w:p w:rsidR="006F1D29" w:rsidRDefault="006F1D29">
      <w:pPr>
        <w:pStyle w:val="Textodecomentrio"/>
      </w:pPr>
      <w:r>
        <w:rPr>
          <w:rStyle w:val="Refdecomentrio"/>
        </w:rPr>
        <w:annotationRef/>
      </w:r>
      <w:r>
        <w:t>Declarar no texto quem é Z.</w:t>
      </w:r>
    </w:p>
  </w:comment>
  <w:comment w:id="186" w:author="Castrolara" w:date="2020-09-09T15:08:00Z" w:initials="C">
    <w:p w:rsidR="006F1D29" w:rsidRDefault="006F1D29">
      <w:pPr>
        <w:pStyle w:val="Textodecomentrio"/>
      </w:pPr>
      <w:r>
        <w:rPr>
          <w:rStyle w:val="Refdecomentrio"/>
        </w:rPr>
        <w:annotationRef/>
      </w:r>
      <w:proofErr w:type="gramStart"/>
      <w:r>
        <w:t>?????????</w:t>
      </w:r>
      <w:proofErr w:type="gramEnd"/>
    </w:p>
  </w:comment>
  <w:comment w:id="205" w:author="Castrolara" w:date="2020-09-09T15:30:00Z" w:initials="C">
    <w:p w:rsidR="006F1D29" w:rsidRDefault="006F1D29">
      <w:pPr>
        <w:pStyle w:val="Textodecomentrio"/>
      </w:pPr>
      <w:r>
        <w:rPr>
          <w:rStyle w:val="Refdecomentrio"/>
        </w:rPr>
        <w:annotationRef/>
      </w:r>
      <w:r>
        <w:t>Colocar de acordo com a norma ABNT.</w:t>
      </w:r>
    </w:p>
  </w:comment>
  <w:comment w:id="213" w:author="Castrolara" w:date="2020-09-09T15:38:00Z" w:initials="C">
    <w:p w:rsidR="006F1D29" w:rsidRDefault="006F1D29">
      <w:pPr>
        <w:pStyle w:val="Textodecomentrio"/>
      </w:pPr>
      <w:r>
        <w:rPr>
          <w:rStyle w:val="Refdecomentrio"/>
        </w:rPr>
        <w:annotationRef/>
      </w:r>
      <w:r>
        <w:t>Mas não é um problema de autovalor?</w:t>
      </w:r>
    </w:p>
  </w:comment>
  <w:comment w:id="217" w:author="Castrolara" w:date="2020-09-09T15:40:00Z" w:initials="C">
    <w:p w:rsidR="006F1D29" w:rsidRDefault="006F1D29">
      <w:pPr>
        <w:pStyle w:val="Textodecomentrio"/>
      </w:pPr>
      <w:r>
        <w:rPr>
          <w:rStyle w:val="Refdecomentrio"/>
        </w:rPr>
        <w:annotationRef/>
      </w:r>
      <w:proofErr w:type="spellStart"/>
      <w:r>
        <w:t>Loeffler</w:t>
      </w:r>
      <w:proofErr w:type="spellEnd"/>
      <w:r>
        <w:t xml:space="preserve"> e Mansur (1986)</w:t>
      </w:r>
    </w:p>
  </w:comment>
  <w:comment w:id="228" w:author="Castrolara" w:date="2020-09-09T16:00:00Z" w:initials="C">
    <w:p w:rsidR="006F1D29" w:rsidRDefault="006F1D29">
      <w:pPr>
        <w:pStyle w:val="Textodecomentrio"/>
      </w:pPr>
      <w:r>
        <w:rPr>
          <w:rStyle w:val="Refdecomentrio"/>
        </w:rPr>
        <w:annotationRef/>
      </w:r>
      <w:r>
        <w:t>Esse termo não está sobrando?</w:t>
      </w:r>
    </w:p>
  </w:comment>
  <w:comment w:id="235" w:author="Castrolara" w:date="2020-09-09T16:25:00Z" w:initials="C">
    <w:p w:rsidR="009019E8" w:rsidRDefault="009019E8">
      <w:pPr>
        <w:pStyle w:val="Textodecomentrio"/>
      </w:pPr>
      <w:r>
        <w:rPr>
          <w:rStyle w:val="Refdecomentrio"/>
        </w:rPr>
        <w:annotationRef/>
      </w:r>
      <w:r>
        <w:t>Isso está certo?</w:t>
      </w:r>
    </w:p>
  </w:comment>
  <w:comment w:id="266" w:author="Castrolara" w:date="2020-09-09T17:26:00Z" w:initials="C">
    <w:p w:rsidR="009D3F81" w:rsidRDefault="009D3F81">
      <w:pPr>
        <w:pStyle w:val="Textodecomentrio"/>
      </w:pPr>
      <w:r>
        <w:rPr>
          <w:rStyle w:val="Refdecomentrio"/>
        </w:rPr>
        <w:annotationRef/>
      </w:r>
      <w:r>
        <w:t>Colocar no padrão da ABNT.</w:t>
      </w:r>
    </w:p>
  </w:comment>
  <w:comment w:id="281" w:author="Castrolara" w:date="2020-09-09T17:31:00Z" w:initials="C">
    <w:p w:rsidR="00C80026" w:rsidRDefault="00C80026">
      <w:pPr>
        <w:pStyle w:val="Textodecomentrio"/>
      </w:pPr>
      <w:r>
        <w:rPr>
          <w:rStyle w:val="Refdecomentrio"/>
        </w:rPr>
        <w:annotationRef/>
      </w:r>
      <w:r>
        <w:t>Colocar na norma, conforme feito anteriormente.</w:t>
      </w:r>
    </w:p>
  </w:comment>
  <w:comment w:id="288" w:author="Castrolara" w:date="2020-09-09T17:38:00Z" w:initials="C">
    <w:p w:rsidR="008E3A1A" w:rsidRDefault="008E3A1A">
      <w:pPr>
        <w:pStyle w:val="Textodecomentrio"/>
      </w:pPr>
      <w:r>
        <w:rPr>
          <w:rStyle w:val="Refdecomentrio"/>
        </w:rPr>
        <w:annotationRef/>
      </w:r>
      <w:r>
        <w:t>Colocar na forma correta.</w:t>
      </w:r>
    </w:p>
  </w:comment>
  <w:comment w:id="295" w:author="Castrolara" w:date="2020-09-09T17:43:00Z" w:initials="C">
    <w:p w:rsidR="00C46BFA" w:rsidRDefault="00C46BFA">
      <w:pPr>
        <w:pStyle w:val="Textodecomentrio"/>
      </w:pPr>
      <w:r>
        <w:rPr>
          <w:rStyle w:val="Refdecomentrio"/>
        </w:rPr>
        <w:annotationRef/>
      </w:r>
      <w:r>
        <w:t>Não está conforme a norma ABNT.</w:t>
      </w:r>
    </w:p>
  </w:comment>
  <w:comment w:id="296" w:author="Castrolara" w:date="2020-09-09T17:44:00Z" w:initials="C">
    <w:p w:rsidR="00F8763C" w:rsidRDefault="00F8763C">
      <w:pPr>
        <w:pStyle w:val="Textodecomentrio"/>
      </w:pPr>
      <w:r>
        <w:rPr>
          <w:rStyle w:val="Refdecomentrio"/>
        </w:rPr>
        <w:annotationRef/>
      </w:r>
      <w:r>
        <w:t>Colocar na norma</w:t>
      </w:r>
    </w:p>
  </w:comment>
  <w:comment w:id="301" w:author="Castrolara" w:date="2020-09-09T17:51:00Z" w:initials="C">
    <w:p w:rsidR="00F46E0B" w:rsidRDefault="00F46E0B">
      <w:pPr>
        <w:pStyle w:val="Textodecomentrio"/>
      </w:pPr>
      <w:r>
        <w:rPr>
          <w:rStyle w:val="Refdecomentrio"/>
        </w:rPr>
        <w:annotationRef/>
      </w:r>
      <w:r>
        <w:t>Está fora da norma ABNT.</w:t>
      </w:r>
    </w:p>
  </w:comment>
  <w:comment w:id="304" w:author="Castrolara" w:date="2020-09-09T18:14:00Z" w:initials="C">
    <w:p w:rsidR="00BD7D68" w:rsidRDefault="00BD7D68">
      <w:pPr>
        <w:pStyle w:val="Textodecomentrio"/>
      </w:pPr>
      <w:r>
        <w:rPr>
          <w:rStyle w:val="Refdecomentrio"/>
        </w:rPr>
        <w:annotationRef/>
      </w:r>
      <w:r>
        <w:t>Usar norma da ABNT adotada na UFES.</w:t>
      </w:r>
    </w:p>
  </w:comment>
  <w:comment w:id="307" w:author="Castrolara" w:date="2020-09-09T18:05:00Z" w:initials="C">
    <w:p w:rsidR="00AD01ED" w:rsidRDefault="00AD01ED">
      <w:pPr>
        <w:pStyle w:val="Textodecomentrio"/>
      </w:pPr>
      <w:r>
        <w:rPr>
          <w:rStyle w:val="Refdecomentrio"/>
        </w:rPr>
        <w:annotationRef/>
      </w:r>
      <w:r>
        <w:t>Verificar novamente.</w:t>
      </w:r>
    </w:p>
  </w:comment>
  <w:comment w:id="314" w:author="Castrolara" w:date="2020-09-09T18:14:00Z" w:initials="C">
    <w:p w:rsidR="00BD7D68" w:rsidRDefault="00BD7D68">
      <w:pPr>
        <w:pStyle w:val="Textodecomentrio"/>
      </w:pPr>
      <w:r>
        <w:rPr>
          <w:rStyle w:val="Refdecomentrio"/>
        </w:rPr>
        <w:annotationRef/>
      </w:r>
      <w:r>
        <w:t>Usar norma da ABNT adotada na UFES.</w:t>
      </w:r>
    </w:p>
  </w:comment>
  <w:comment w:id="316" w:author="Castrolara" w:date="2020-09-09T18:10:00Z" w:initials="C">
    <w:p w:rsidR="007441A6" w:rsidRDefault="007441A6">
      <w:pPr>
        <w:pStyle w:val="Textodecomentrio"/>
      </w:pPr>
      <w:r>
        <w:rPr>
          <w:rStyle w:val="Refdecomentrio"/>
        </w:rPr>
        <w:annotationRef/>
      </w:r>
      <w:proofErr w:type="gramStart"/>
      <w:r>
        <w:t>??????</w:t>
      </w:r>
      <w:proofErr w:type="gramEnd"/>
    </w:p>
  </w:comment>
  <w:comment w:id="318" w:author="Castrolara" w:date="2020-09-09T18:16:00Z" w:initials="C">
    <w:p w:rsidR="00F23DB1" w:rsidRDefault="00F23DB1">
      <w:pPr>
        <w:pStyle w:val="Textodecomentrio"/>
      </w:pPr>
      <w:r>
        <w:rPr>
          <w:rStyle w:val="Refdecomentrio"/>
        </w:rPr>
        <w:annotationRef/>
      </w:r>
      <w:r>
        <w:t>Logo após a tabela deveria ter alguma analise dos resultados obtidos.</w:t>
      </w:r>
    </w:p>
  </w:comment>
  <w:comment w:id="320" w:author="Castrolara" w:date="2020-09-09T18:26:00Z" w:initials="C">
    <w:p w:rsidR="00F57A23" w:rsidRDefault="00F57A23">
      <w:pPr>
        <w:pStyle w:val="Textodecomentrio"/>
      </w:pPr>
      <w:r>
        <w:rPr>
          <w:rStyle w:val="Refdecomentrio"/>
        </w:rPr>
        <w:annotationRef/>
      </w:r>
      <w:proofErr w:type="gramStart"/>
      <w:r>
        <w:t>??????</w:t>
      </w:r>
      <w:proofErr w:type="gramEnd"/>
    </w:p>
  </w:comment>
  <w:comment w:id="321" w:author="Castrolara" w:date="2020-09-09T18:28:00Z" w:initials="C">
    <w:p w:rsidR="00711FC5" w:rsidRDefault="00711FC5">
      <w:pPr>
        <w:pStyle w:val="Textodecomentrio"/>
      </w:pPr>
      <w:r>
        <w:rPr>
          <w:rStyle w:val="Refdecomentrio"/>
        </w:rPr>
        <w:annotationRef/>
      </w:r>
      <w:r>
        <w:t>Está confuso.</w:t>
      </w:r>
    </w:p>
    <w:p w:rsidR="00711FC5" w:rsidRDefault="00711FC5">
      <w:pPr>
        <w:pStyle w:val="Textodecomentrio"/>
      </w:pPr>
      <w:r>
        <w:t>Isso é uma conclusão?</w:t>
      </w:r>
    </w:p>
  </w:comment>
  <w:comment w:id="322" w:author="Castrolara" w:date="2020-09-09T18:28:00Z" w:initials="C">
    <w:p w:rsidR="00637494" w:rsidRDefault="00637494">
      <w:pPr>
        <w:pStyle w:val="Textodecomentrio"/>
      </w:pPr>
      <w:r>
        <w:rPr>
          <w:rStyle w:val="Refdecomentrio"/>
        </w:rPr>
        <w:annotationRef/>
      </w:r>
      <w:r>
        <w:t>Redundante</w:t>
      </w:r>
    </w:p>
  </w:comment>
  <w:comment w:id="324" w:author="Castrolara" w:date="2020-09-09T18:39:00Z" w:initials="C">
    <w:p w:rsidR="00637494" w:rsidRDefault="00637494">
      <w:pPr>
        <w:pStyle w:val="Textodecomentrio"/>
      </w:pPr>
      <w:r>
        <w:rPr>
          <w:rStyle w:val="Refdecomentrio"/>
        </w:rPr>
        <w:annotationRef/>
      </w:r>
      <w:r>
        <w:t xml:space="preserve">Colocar as </w:t>
      </w:r>
      <w:proofErr w:type="gramStart"/>
      <w:r>
        <w:t>referencias</w:t>
      </w:r>
      <w:proofErr w:type="gramEnd"/>
      <w:r>
        <w:t xml:space="preserve"> de acordo com a norma da ABNT.</w:t>
      </w:r>
    </w:p>
    <w:p w:rsidR="00637494" w:rsidRDefault="00637494">
      <w:pPr>
        <w:pStyle w:val="Textodecomentrio"/>
      </w:pPr>
      <w:r>
        <w:t>Por exemplo, dissertações:</w:t>
      </w:r>
    </w:p>
    <w:p w:rsidR="00637494" w:rsidRPr="007C5A21" w:rsidRDefault="00637494" w:rsidP="00637494">
      <w:pPr>
        <w:pStyle w:val="Bibliografia"/>
        <w:spacing w:after="120" w:line="240" w:lineRule="auto"/>
        <w:rPr>
          <w:noProof/>
        </w:rPr>
      </w:pPr>
      <w:r>
        <w:rPr>
          <w:noProof/>
        </w:rPr>
        <w:t xml:space="preserve">BARCELOS, H. </w:t>
      </w:r>
      <w:r w:rsidRPr="007C5A21">
        <w:rPr>
          <w:b/>
          <w:noProof/>
        </w:rPr>
        <w:t>Comparação de desempenho entre a formulação direta do Método dos Elementos de Contorno com Funções Radiais e o Método dos Elementos Finitos em problemas de Poisson e Helmholtz</w:t>
      </w:r>
      <w:r>
        <w:rPr>
          <w:noProof/>
        </w:rPr>
        <w:t xml:space="preserve">. 2014. </w:t>
      </w:r>
      <w:r w:rsidRPr="003B2D15">
        <w:rPr>
          <w:rFonts w:eastAsia="TimesNewRomanPSMT" w:cs="Arial"/>
        </w:rPr>
        <w:t xml:space="preserve">Dissertação (Mestrado em </w:t>
      </w:r>
      <w:r>
        <w:rPr>
          <w:rFonts w:eastAsia="TimesNewRomanPSMT" w:cs="Arial"/>
        </w:rPr>
        <w:t>Engenharia Mecânica</w:t>
      </w:r>
      <w:r w:rsidRPr="003B2D15">
        <w:rPr>
          <w:rFonts w:eastAsia="TimesNewRomanPSMT" w:cs="Arial"/>
        </w:rPr>
        <w:t>) –</w:t>
      </w:r>
      <w:r w:rsidRPr="007C5A21">
        <w:rPr>
          <w:rFonts w:eastAsia="TimesNewRomanPSMT" w:cs="Arial"/>
        </w:rPr>
        <w:t xml:space="preserve"> </w:t>
      </w:r>
      <w:r w:rsidRPr="003B2D15">
        <w:rPr>
          <w:rFonts w:eastAsia="TimesNewRomanPSMT" w:cs="Arial"/>
        </w:rPr>
        <w:t>Programa de</w:t>
      </w:r>
      <w:r>
        <w:rPr>
          <w:rFonts w:eastAsia="TimesNewRomanPSMT" w:cs="Arial"/>
          <w:b/>
          <w:bCs/>
        </w:rPr>
        <w:t xml:space="preserve"> </w:t>
      </w:r>
      <w:r w:rsidRPr="003B2D15">
        <w:rPr>
          <w:rFonts w:eastAsia="TimesNewRomanPSMT" w:cs="Arial"/>
        </w:rPr>
        <w:t>Pós-Graduação em</w:t>
      </w:r>
      <w:r w:rsidRPr="007C5A21">
        <w:rPr>
          <w:rFonts w:eastAsia="TimesNewRomanPSMT" w:cs="Arial"/>
        </w:rPr>
        <w:t xml:space="preserve"> </w:t>
      </w:r>
      <w:r>
        <w:rPr>
          <w:rFonts w:eastAsia="TimesNewRomanPSMT" w:cs="Arial"/>
        </w:rPr>
        <w:t>Engenharia Mecânica,</w:t>
      </w:r>
      <w:r w:rsidRPr="007C5A21">
        <w:rPr>
          <w:noProof/>
        </w:rPr>
        <w:t xml:space="preserve"> Univers</w:t>
      </w:r>
      <w:r>
        <w:rPr>
          <w:noProof/>
        </w:rPr>
        <w:t>idade Federal do Espírito Santo, Vitória, 2014.</w:t>
      </w:r>
    </w:p>
    <w:p w:rsidR="00637494" w:rsidRDefault="00637494">
      <w:pPr>
        <w:pStyle w:val="Textodecomentrio"/>
      </w:pPr>
    </w:p>
  </w:comment>
</w:comments>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E2D" w:rsidRDefault="007C4E2D" w:rsidP="003F5EE4">
      <w:pPr>
        <w:spacing w:after="0" w:line="240" w:lineRule="auto"/>
      </w:pPr>
      <w:r>
        <w:separator/>
      </w:r>
    </w:p>
  </w:endnote>
  <w:endnote w:type="continuationSeparator" w:id="0">
    <w:p w:rsidR="007C4E2D" w:rsidRDefault="007C4E2D" w:rsidP="003F5E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E2D" w:rsidRDefault="007C4E2D" w:rsidP="003F5EE4">
      <w:pPr>
        <w:spacing w:after="0" w:line="240" w:lineRule="auto"/>
      </w:pPr>
      <w:r>
        <w:separator/>
      </w:r>
    </w:p>
  </w:footnote>
  <w:footnote w:type="continuationSeparator" w:id="0">
    <w:p w:rsidR="007C4E2D" w:rsidRDefault="007C4E2D" w:rsidP="003F5E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697094"/>
      <w:docPartObj>
        <w:docPartGallery w:val="Page Numbers (Top of Page)"/>
        <w:docPartUnique/>
      </w:docPartObj>
    </w:sdtPr>
    <w:sdtContent>
      <w:p w:rsidR="006F1D29" w:rsidRDefault="0068644F" w:rsidP="003F5EE4">
        <w:pPr>
          <w:pStyle w:val="Cabealho"/>
          <w:jc w:val="right"/>
        </w:pPr>
        <w:fldSimple w:instr="PAGE   \* MERGEFORMAT">
          <w:r w:rsidR="008420C4">
            <w:rPr>
              <w:noProof/>
            </w:rPr>
            <w:t>8</w:t>
          </w:r>
        </w:fldSimple>
      </w:p>
    </w:sdtContent>
  </w:sdt>
  <w:p w:rsidR="006F1D29" w:rsidRDefault="006F1D2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9"/>
  </w:num>
  <w:num w:numId="8">
    <w:abstractNumId w:val="8"/>
  </w:num>
  <w:num w:numId="9">
    <w:abstractNumId w:val="6"/>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7A67EC"/>
    <w:rsid w:val="00016E73"/>
    <w:rsid w:val="000201FF"/>
    <w:rsid w:val="00040AAE"/>
    <w:rsid w:val="00052E7B"/>
    <w:rsid w:val="00057B85"/>
    <w:rsid w:val="00062C16"/>
    <w:rsid w:val="000679DC"/>
    <w:rsid w:val="00067B8B"/>
    <w:rsid w:val="00067C59"/>
    <w:rsid w:val="000811E6"/>
    <w:rsid w:val="00090CCB"/>
    <w:rsid w:val="000A7BBE"/>
    <w:rsid w:val="000B2F18"/>
    <w:rsid w:val="000C007C"/>
    <w:rsid w:val="000D099D"/>
    <w:rsid w:val="000D1523"/>
    <w:rsid w:val="000D4F75"/>
    <w:rsid w:val="000D5D14"/>
    <w:rsid w:val="000E4008"/>
    <w:rsid w:val="000F0879"/>
    <w:rsid w:val="000F405A"/>
    <w:rsid w:val="001004F1"/>
    <w:rsid w:val="0010782B"/>
    <w:rsid w:val="00114283"/>
    <w:rsid w:val="001160DF"/>
    <w:rsid w:val="00116AC0"/>
    <w:rsid w:val="0012624C"/>
    <w:rsid w:val="00134898"/>
    <w:rsid w:val="00136E7A"/>
    <w:rsid w:val="00137366"/>
    <w:rsid w:val="001407BA"/>
    <w:rsid w:val="00160D37"/>
    <w:rsid w:val="001827B1"/>
    <w:rsid w:val="001841A3"/>
    <w:rsid w:val="0018606E"/>
    <w:rsid w:val="00192C02"/>
    <w:rsid w:val="0019319A"/>
    <w:rsid w:val="001A29AC"/>
    <w:rsid w:val="001B0BF2"/>
    <w:rsid w:val="001C6299"/>
    <w:rsid w:val="001E2411"/>
    <w:rsid w:val="001E2E49"/>
    <w:rsid w:val="001F3239"/>
    <w:rsid w:val="001F3893"/>
    <w:rsid w:val="001F3B13"/>
    <w:rsid w:val="00203F8B"/>
    <w:rsid w:val="00206352"/>
    <w:rsid w:val="00206D15"/>
    <w:rsid w:val="0021530C"/>
    <w:rsid w:val="00217ED9"/>
    <w:rsid w:val="0022008A"/>
    <w:rsid w:val="00227845"/>
    <w:rsid w:val="00236D19"/>
    <w:rsid w:val="00241C46"/>
    <w:rsid w:val="00244F96"/>
    <w:rsid w:val="0024657B"/>
    <w:rsid w:val="002468BC"/>
    <w:rsid w:val="00247FE1"/>
    <w:rsid w:val="00254EDF"/>
    <w:rsid w:val="00255059"/>
    <w:rsid w:val="0025662A"/>
    <w:rsid w:val="002752F7"/>
    <w:rsid w:val="00275D8B"/>
    <w:rsid w:val="002851CF"/>
    <w:rsid w:val="00286B4C"/>
    <w:rsid w:val="0029084A"/>
    <w:rsid w:val="002A0ABC"/>
    <w:rsid w:val="002A523C"/>
    <w:rsid w:val="002A67A0"/>
    <w:rsid w:val="002A71F1"/>
    <w:rsid w:val="002C0959"/>
    <w:rsid w:val="002C13B2"/>
    <w:rsid w:val="002C1B82"/>
    <w:rsid w:val="002C32B3"/>
    <w:rsid w:val="002D0AB5"/>
    <w:rsid w:val="002D2F39"/>
    <w:rsid w:val="002D39BC"/>
    <w:rsid w:val="002F0643"/>
    <w:rsid w:val="002F36CD"/>
    <w:rsid w:val="003070CD"/>
    <w:rsid w:val="00321B93"/>
    <w:rsid w:val="00330F92"/>
    <w:rsid w:val="003503BA"/>
    <w:rsid w:val="003534CB"/>
    <w:rsid w:val="0037682B"/>
    <w:rsid w:val="00384A13"/>
    <w:rsid w:val="003873D6"/>
    <w:rsid w:val="003903E5"/>
    <w:rsid w:val="0039275E"/>
    <w:rsid w:val="0039409F"/>
    <w:rsid w:val="003A27CA"/>
    <w:rsid w:val="003A7D03"/>
    <w:rsid w:val="003B53FA"/>
    <w:rsid w:val="003C129C"/>
    <w:rsid w:val="003C1680"/>
    <w:rsid w:val="003C5860"/>
    <w:rsid w:val="003D2B81"/>
    <w:rsid w:val="003D2BCF"/>
    <w:rsid w:val="003D68D7"/>
    <w:rsid w:val="003F5EE4"/>
    <w:rsid w:val="00403A52"/>
    <w:rsid w:val="00405D8F"/>
    <w:rsid w:val="0040608B"/>
    <w:rsid w:val="0041373A"/>
    <w:rsid w:val="004137E3"/>
    <w:rsid w:val="00417C8D"/>
    <w:rsid w:val="00420094"/>
    <w:rsid w:val="004226A0"/>
    <w:rsid w:val="00432F52"/>
    <w:rsid w:val="0045517B"/>
    <w:rsid w:val="004640A7"/>
    <w:rsid w:val="00464351"/>
    <w:rsid w:val="0046706E"/>
    <w:rsid w:val="00470547"/>
    <w:rsid w:val="004734F4"/>
    <w:rsid w:val="00477055"/>
    <w:rsid w:val="00495120"/>
    <w:rsid w:val="004A6D0D"/>
    <w:rsid w:val="004B1DED"/>
    <w:rsid w:val="004B6463"/>
    <w:rsid w:val="004C62EE"/>
    <w:rsid w:val="004E4B8F"/>
    <w:rsid w:val="004E63EB"/>
    <w:rsid w:val="004E6454"/>
    <w:rsid w:val="004F19FE"/>
    <w:rsid w:val="0050141E"/>
    <w:rsid w:val="0050233E"/>
    <w:rsid w:val="00522FCE"/>
    <w:rsid w:val="00534356"/>
    <w:rsid w:val="00552148"/>
    <w:rsid w:val="00554BF1"/>
    <w:rsid w:val="00556F3E"/>
    <w:rsid w:val="00557CFE"/>
    <w:rsid w:val="00562A8C"/>
    <w:rsid w:val="00566760"/>
    <w:rsid w:val="00577EDC"/>
    <w:rsid w:val="00584E6C"/>
    <w:rsid w:val="005A2CC0"/>
    <w:rsid w:val="005B50D8"/>
    <w:rsid w:val="005B5969"/>
    <w:rsid w:val="005B60AB"/>
    <w:rsid w:val="005C3B09"/>
    <w:rsid w:val="005C3C6E"/>
    <w:rsid w:val="005D3E59"/>
    <w:rsid w:val="005D483E"/>
    <w:rsid w:val="005E5A92"/>
    <w:rsid w:val="005F1BB9"/>
    <w:rsid w:val="005F22B5"/>
    <w:rsid w:val="006026EB"/>
    <w:rsid w:val="00606C1E"/>
    <w:rsid w:val="00611B13"/>
    <w:rsid w:val="00636061"/>
    <w:rsid w:val="00637494"/>
    <w:rsid w:val="00660BF0"/>
    <w:rsid w:val="00661B76"/>
    <w:rsid w:val="006674B8"/>
    <w:rsid w:val="00675A95"/>
    <w:rsid w:val="00682258"/>
    <w:rsid w:val="00685BCC"/>
    <w:rsid w:val="0068644F"/>
    <w:rsid w:val="006937B3"/>
    <w:rsid w:val="00693BA8"/>
    <w:rsid w:val="006944B4"/>
    <w:rsid w:val="006A1250"/>
    <w:rsid w:val="006A4868"/>
    <w:rsid w:val="006A4F39"/>
    <w:rsid w:val="006C2A07"/>
    <w:rsid w:val="006C4AB2"/>
    <w:rsid w:val="006C5665"/>
    <w:rsid w:val="006D15B8"/>
    <w:rsid w:val="006E20CC"/>
    <w:rsid w:val="006E308C"/>
    <w:rsid w:val="006E69F2"/>
    <w:rsid w:val="006F1D29"/>
    <w:rsid w:val="006F434F"/>
    <w:rsid w:val="006F7308"/>
    <w:rsid w:val="00701A54"/>
    <w:rsid w:val="007046A9"/>
    <w:rsid w:val="00711FC5"/>
    <w:rsid w:val="007147C9"/>
    <w:rsid w:val="00717A84"/>
    <w:rsid w:val="007219EC"/>
    <w:rsid w:val="00721AEA"/>
    <w:rsid w:val="007265FD"/>
    <w:rsid w:val="00734B79"/>
    <w:rsid w:val="00734C14"/>
    <w:rsid w:val="007441A6"/>
    <w:rsid w:val="00746FE7"/>
    <w:rsid w:val="00761EB2"/>
    <w:rsid w:val="00770FAC"/>
    <w:rsid w:val="00773D99"/>
    <w:rsid w:val="00776748"/>
    <w:rsid w:val="00780826"/>
    <w:rsid w:val="00794ED4"/>
    <w:rsid w:val="00794FA9"/>
    <w:rsid w:val="007A67EC"/>
    <w:rsid w:val="007C4E2D"/>
    <w:rsid w:val="007D4B5A"/>
    <w:rsid w:val="007D715B"/>
    <w:rsid w:val="007D7FF5"/>
    <w:rsid w:val="007E7732"/>
    <w:rsid w:val="007F2A4E"/>
    <w:rsid w:val="00800967"/>
    <w:rsid w:val="00805B6C"/>
    <w:rsid w:val="0081164F"/>
    <w:rsid w:val="008142AD"/>
    <w:rsid w:val="008149A9"/>
    <w:rsid w:val="00814A23"/>
    <w:rsid w:val="0081600E"/>
    <w:rsid w:val="00817167"/>
    <w:rsid w:val="008202DD"/>
    <w:rsid w:val="00820BC8"/>
    <w:rsid w:val="00821BCC"/>
    <w:rsid w:val="00830DE9"/>
    <w:rsid w:val="0084031A"/>
    <w:rsid w:val="008420C4"/>
    <w:rsid w:val="00847007"/>
    <w:rsid w:val="008641BA"/>
    <w:rsid w:val="00866C52"/>
    <w:rsid w:val="008677EE"/>
    <w:rsid w:val="00871327"/>
    <w:rsid w:val="0087659B"/>
    <w:rsid w:val="00876E62"/>
    <w:rsid w:val="0089161E"/>
    <w:rsid w:val="008959BE"/>
    <w:rsid w:val="00897CA3"/>
    <w:rsid w:val="008A122E"/>
    <w:rsid w:val="008A71A1"/>
    <w:rsid w:val="008B25DC"/>
    <w:rsid w:val="008D0F03"/>
    <w:rsid w:val="008D2AD7"/>
    <w:rsid w:val="008E3A1A"/>
    <w:rsid w:val="008F6995"/>
    <w:rsid w:val="009019E8"/>
    <w:rsid w:val="00904D3B"/>
    <w:rsid w:val="009123BE"/>
    <w:rsid w:val="00913FA5"/>
    <w:rsid w:val="00920F09"/>
    <w:rsid w:val="0092252F"/>
    <w:rsid w:val="00926C20"/>
    <w:rsid w:val="00975487"/>
    <w:rsid w:val="00997939"/>
    <w:rsid w:val="009A0FB7"/>
    <w:rsid w:val="009B2114"/>
    <w:rsid w:val="009B455D"/>
    <w:rsid w:val="009D03F8"/>
    <w:rsid w:val="009D3424"/>
    <w:rsid w:val="009D3F81"/>
    <w:rsid w:val="009D449C"/>
    <w:rsid w:val="009D76BD"/>
    <w:rsid w:val="009F58F6"/>
    <w:rsid w:val="009F7328"/>
    <w:rsid w:val="00A009D0"/>
    <w:rsid w:val="00A01801"/>
    <w:rsid w:val="00A04D40"/>
    <w:rsid w:val="00A05E65"/>
    <w:rsid w:val="00A1105D"/>
    <w:rsid w:val="00A17C54"/>
    <w:rsid w:val="00A2054E"/>
    <w:rsid w:val="00A20827"/>
    <w:rsid w:val="00A22CB2"/>
    <w:rsid w:val="00A25647"/>
    <w:rsid w:val="00A42CC9"/>
    <w:rsid w:val="00A44A28"/>
    <w:rsid w:val="00A45538"/>
    <w:rsid w:val="00A5668A"/>
    <w:rsid w:val="00A56E15"/>
    <w:rsid w:val="00A659D4"/>
    <w:rsid w:val="00A80CED"/>
    <w:rsid w:val="00A81934"/>
    <w:rsid w:val="00A82AC2"/>
    <w:rsid w:val="00A85152"/>
    <w:rsid w:val="00A9668B"/>
    <w:rsid w:val="00AA027E"/>
    <w:rsid w:val="00AA3AF5"/>
    <w:rsid w:val="00AA6C57"/>
    <w:rsid w:val="00AA7EAF"/>
    <w:rsid w:val="00AB3542"/>
    <w:rsid w:val="00AB3B06"/>
    <w:rsid w:val="00AB6447"/>
    <w:rsid w:val="00AC014F"/>
    <w:rsid w:val="00AC75F6"/>
    <w:rsid w:val="00AD01ED"/>
    <w:rsid w:val="00AD52DC"/>
    <w:rsid w:val="00B022F0"/>
    <w:rsid w:val="00B061EF"/>
    <w:rsid w:val="00B114B6"/>
    <w:rsid w:val="00B17108"/>
    <w:rsid w:val="00B2402F"/>
    <w:rsid w:val="00B3343F"/>
    <w:rsid w:val="00B467F0"/>
    <w:rsid w:val="00B500CD"/>
    <w:rsid w:val="00B546D1"/>
    <w:rsid w:val="00B54BD9"/>
    <w:rsid w:val="00B55A47"/>
    <w:rsid w:val="00B5646C"/>
    <w:rsid w:val="00B615FF"/>
    <w:rsid w:val="00B6390E"/>
    <w:rsid w:val="00B726DF"/>
    <w:rsid w:val="00B77A39"/>
    <w:rsid w:val="00B83650"/>
    <w:rsid w:val="00B86F16"/>
    <w:rsid w:val="00B9187A"/>
    <w:rsid w:val="00B934AD"/>
    <w:rsid w:val="00B9459A"/>
    <w:rsid w:val="00BA247A"/>
    <w:rsid w:val="00BA518F"/>
    <w:rsid w:val="00BA6184"/>
    <w:rsid w:val="00BA6830"/>
    <w:rsid w:val="00BA782E"/>
    <w:rsid w:val="00BB46E4"/>
    <w:rsid w:val="00BC39C2"/>
    <w:rsid w:val="00BD0EA4"/>
    <w:rsid w:val="00BD3A7B"/>
    <w:rsid w:val="00BD7D68"/>
    <w:rsid w:val="00BE1B8E"/>
    <w:rsid w:val="00BE4FC3"/>
    <w:rsid w:val="00BE5486"/>
    <w:rsid w:val="00BE7ADD"/>
    <w:rsid w:val="00BF3EAB"/>
    <w:rsid w:val="00C03B35"/>
    <w:rsid w:val="00C10767"/>
    <w:rsid w:val="00C1272C"/>
    <w:rsid w:val="00C2731D"/>
    <w:rsid w:val="00C45B3A"/>
    <w:rsid w:val="00C46BFA"/>
    <w:rsid w:val="00C6045E"/>
    <w:rsid w:val="00C70707"/>
    <w:rsid w:val="00C70A69"/>
    <w:rsid w:val="00C80026"/>
    <w:rsid w:val="00C821F2"/>
    <w:rsid w:val="00C851A1"/>
    <w:rsid w:val="00C85EFE"/>
    <w:rsid w:val="00CB129D"/>
    <w:rsid w:val="00CB14DB"/>
    <w:rsid w:val="00CB362D"/>
    <w:rsid w:val="00CC374A"/>
    <w:rsid w:val="00CC7D88"/>
    <w:rsid w:val="00CD083F"/>
    <w:rsid w:val="00CE05AE"/>
    <w:rsid w:val="00CE2570"/>
    <w:rsid w:val="00CE6B0E"/>
    <w:rsid w:val="00CE79EF"/>
    <w:rsid w:val="00CF5CDE"/>
    <w:rsid w:val="00CF614A"/>
    <w:rsid w:val="00D00A4A"/>
    <w:rsid w:val="00D14443"/>
    <w:rsid w:val="00D14B73"/>
    <w:rsid w:val="00D14E0B"/>
    <w:rsid w:val="00D204CA"/>
    <w:rsid w:val="00D27AE0"/>
    <w:rsid w:val="00D429A6"/>
    <w:rsid w:val="00D44683"/>
    <w:rsid w:val="00D5455B"/>
    <w:rsid w:val="00D548B8"/>
    <w:rsid w:val="00D569AA"/>
    <w:rsid w:val="00D64EB5"/>
    <w:rsid w:val="00D663BD"/>
    <w:rsid w:val="00D73316"/>
    <w:rsid w:val="00D76177"/>
    <w:rsid w:val="00D82559"/>
    <w:rsid w:val="00D860EE"/>
    <w:rsid w:val="00D87DF1"/>
    <w:rsid w:val="00D91154"/>
    <w:rsid w:val="00DA1E5C"/>
    <w:rsid w:val="00DA543D"/>
    <w:rsid w:val="00DB21FC"/>
    <w:rsid w:val="00DB59B8"/>
    <w:rsid w:val="00DB7615"/>
    <w:rsid w:val="00DB7FB9"/>
    <w:rsid w:val="00DC72DE"/>
    <w:rsid w:val="00DD16B4"/>
    <w:rsid w:val="00DD4BD7"/>
    <w:rsid w:val="00DF5734"/>
    <w:rsid w:val="00E05BB9"/>
    <w:rsid w:val="00E202F0"/>
    <w:rsid w:val="00E30354"/>
    <w:rsid w:val="00E44E7A"/>
    <w:rsid w:val="00E51BAD"/>
    <w:rsid w:val="00E53D3D"/>
    <w:rsid w:val="00E5646B"/>
    <w:rsid w:val="00E60309"/>
    <w:rsid w:val="00E64C2D"/>
    <w:rsid w:val="00E65249"/>
    <w:rsid w:val="00E71B87"/>
    <w:rsid w:val="00E807F2"/>
    <w:rsid w:val="00E827D4"/>
    <w:rsid w:val="00E942C3"/>
    <w:rsid w:val="00E9581F"/>
    <w:rsid w:val="00EA14EC"/>
    <w:rsid w:val="00EA177F"/>
    <w:rsid w:val="00EA22CA"/>
    <w:rsid w:val="00EA7329"/>
    <w:rsid w:val="00EC5B45"/>
    <w:rsid w:val="00EC6CE6"/>
    <w:rsid w:val="00EC7B65"/>
    <w:rsid w:val="00ED15BB"/>
    <w:rsid w:val="00ED6C8E"/>
    <w:rsid w:val="00EE362F"/>
    <w:rsid w:val="00EF3EDF"/>
    <w:rsid w:val="00EF513D"/>
    <w:rsid w:val="00EF7D84"/>
    <w:rsid w:val="00F019A6"/>
    <w:rsid w:val="00F20826"/>
    <w:rsid w:val="00F23C28"/>
    <w:rsid w:val="00F23DB1"/>
    <w:rsid w:val="00F36901"/>
    <w:rsid w:val="00F36A15"/>
    <w:rsid w:val="00F40F73"/>
    <w:rsid w:val="00F46CCA"/>
    <w:rsid w:val="00F46E0B"/>
    <w:rsid w:val="00F56C60"/>
    <w:rsid w:val="00F57A23"/>
    <w:rsid w:val="00F702F6"/>
    <w:rsid w:val="00F70E53"/>
    <w:rsid w:val="00F723CF"/>
    <w:rsid w:val="00F8763C"/>
    <w:rsid w:val="00F93A4A"/>
    <w:rsid w:val="00FA0E42"/>
    <w:rsid w:val="00FA30F1"/>
    <w:rsid w:val="00FA5B17"/>
    <w:rsid w:val="00FA7766"/>
    <w:rsid w:val="00FB2BC0"/>
    <w:rsid w:val="00FB3FA5"/>
    <w:rsid w:val="00FB4419"/>
    <w:rsid w:val="00FB6748"/>
    <w:rsid w:val="00FB78B8"/>
    <w:rsid w:val="00FC159B"/>
    <w:rsid w:val="00FD2AF5"/>
    <w:rsid w:val="00FD5C92"/>
    <w:rsid w:val="00FD665D"/>
    <w:rsid w:val="00FE2F77"/>
    <w:rsid w:val="00FE33C0"/>
    <w:rsid w:val="00FE73C3"/>
    <w:rsid w:val="00FF0D01"/>
    <w:rsid w:val="00FF430B"/>
    <w:rsid w:val="00FF542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055"/>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character" w:styleId="Refdecomentrio">
    <w:name w:val="annotation reference"/>
    <w:basedOn w:val="Fontepargpadro"/>
    <w:uiPriority w:val="99"/>
    <w:semiHidden/>
    <w:unhideWhenUsed/>
    <w:rsid w:val="00EA7329"/>
    <w:rPr>
      <w:sz w:val="16"/>
      <w:szCs w:val="16"/>
    </w:rPr>
  </w:style>
  <w:style w:type="paragraph" w:styleId="Textodecomentrio">
    <w:name w:val="annotation text"/>
    <w:basedOn w:val="Normal"/>
    <w:link w:val="TextodecomentrioChar"/>
    <w:uiPriority w:val="99"/>
    <w:semiHidden/>
    <w:unhideWhenUsed/>
    <w:rsid w:val="00EA732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A7329"/>
    <w:rPr>
      <w:sz w:val="20"/>
      <w:szCs w:val="20"/>
    </w:rPr>
  </w:style>
  <w:style w:type="paragraph" w:styleId="Assuntodocomentrio">
    <w:name w:val="annotation subject"/>
    <w:basedOn w:val="Textodecomentrio"/>
    <w:next w:val="Textodecomentrio"/>
    <w:link w:val="AssuntodocomentrioChar"/>
    <w:uiPriority w:val="99"/>
    <w:semiHidden/>
    <w:unhideWhenUsed/>
    <w:rsid w:val="00EA7329"/>
    <w:rPr>
      <w:b/>
      <w:bCs/>
    </w:rPr>
  </w:style>
  <w:style w:type="character" w:customStyle="1" w:styleId="AssuntodocomentrioChar">
    <w:name w:val="Assunto do comentário Char"/>
    <w:basedOn w:val="TextodecomentrioChar"/>
    <w:link w:val="Assuntodocomentrio"/>
    <w:uiPriority w:val="99"/>
    <w:semiHidden/>
    <w:rsid w:val="00EA73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055"/>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s>
</file>

<file path=word/webSettings.xml><?xml version="1.0" encoding="utf-8"?>
<w:webSettings xmlns:r="http://schemas.openxmlformats.org/officeDocument/2006/relationships" xmlns:w="http://schemas.openxmlformats.org/wordprocessingml/2006/main">
  <w:divs>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36</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57</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44</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8</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48</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49</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52</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51</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43</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45</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29</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58</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47</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59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60</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40</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50</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54</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13</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30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37</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41</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39</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19</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18</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20</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26</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31</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34</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32</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53</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12</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14</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15</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16</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17</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9</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10</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11</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33</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35</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27</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28</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22</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21</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25</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24</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23</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42</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55</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56</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46</b:RefOrder>
  </b:Source>
</b:Sources>
</file>

<file path=customXml/itemProps1.xml><?xml version="1.0" encoding="utf-8"?>
<ds:datastoreItem xmlns:ds="http://schemas.openxmlformats.org/officeDocument/2006/customXml" ds:itemID="{F0FFA0CA-1EBA-47E1-845A-AB96E3ED7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76</Pages>
  <Words>15876</Words>
  <Characters>85732</Characters>
  <Application>Microsoft Office Word</Application>
  <DocSecurity>0</DocSecurity>
  <Lines>714</Lines>
  <Paragraphs>202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 Henrique Sírtoli</dc:creator>
  <cp:lastModifiedBy>Castrolara</cp:lastModifiedBy>
  <cp:revision>110</cp:revision>
  <dcterms:created xsi:type="dcterms:W3CDTF">2020-09-09T13:56:00Z</dcterms:created>
  <dcterms:modified xsi:type="dcterms:W3CDTF">2020-09-11T19:16:00Z</dcterms:modified>
</cp:coreProperties>
</file>